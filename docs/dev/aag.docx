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B6012" w14:textId="77777777" w:rsidR="004D07B9" w:rsidRDefault="004D07B9" w:rsidP="004D07B9">
      <w:pPr>
        <w:pStyle w:val="Title"/>
      </w:pPr>
    </w:p>
    <w:p w14:paraId="0D219E95" w14:textId="77777777" w:rsidR="004D07B9" w:rsidRDefault="004D07B9" w:rsidP="004D07B9">
      <w:pPr>
        <w:pStyle w:val="Title"/>
      </w:pPr>
      <w:bookmarkStart w:id="0" w:name="_Ref185652332"/>
      <w:bookmarkEnd w:id="0"/>
    </w:p>
    <w:p w14:paraId="5DCD8056" w14:textId="77777777" w:rsidR="004D07B9" w:rsidRDefault="004D07B9" w:rsidP="004D07B9">
      <w:pPr>
        <w:pStyle w:val="Title"/>
      </w:pPr>
    </w:p>
    <w:p w14:paraId="2FC144A6" w14:textId="77777777" w:rsidR="004D07B9" w:rsidRDefault="004D07B9" w:rsidP="004D07B9">
      <w:pPr>
        <w:pStyle w:val="Title"/>
      </w:pPr>
    </w:p>
    <w:p w14:paraId="2473733E" w14:textId="77777777" w:rsidR="004D07B9" w:rsidRDefault="004D07B9" w:rsidP="004D07B9">
      <w:pPr>
        <w:pStyle w:val="Title"/>
      </w:pPr>
    </w:p>
    <w:p w14:paraId="7C18CA51" w14:textId="77777777" w:rsidR="004D07B9" w:rsidRDefault="004D07B9" w:rsidP="004D07B9">
      <w:pPr>
        <w:pStyle w:val="Title"/>
      </w:pPr>
    </w:p>
    <w:p w14:paraId="5E16797D" w14:textId="77777777" w:rsidR="004D07B9" w:rsidRPr="007F1C14" w:rsidRDefault="004D07B9" w:rsidP="007F1C14">
      <w:pPr>
        <w:jc w:val="center"/>
        <w:rPr>
          <w:rFonts w:ascii="Arial" w:hAnsi="Arial" w:cs="Arial"/>
          <w:b/>
          <w:sz w:val="36"/>
          <w:szCs w:val="36"/>
        </w:rPr>
      </w:pPr>
      <w:r w:rsidRPr="007F1C14">
        <w:rPr>
          <w:rFonts w:ascii="Arial" w:hAnsi="Arial" w:cs="Arial"/>
          <w:b/>
          <w:sz w:val="36"/>
          <w:szCs w:val="36"/>
        </w:rPr>
        <w:t xml:space="preserve">Athena </w:t>
      </w:r>
      <w:r w:rsidR="00B844AD">
        <w:rPr>
          <w:rFonts w:ascii="Arial" w:hAnsi="Arial" w:cs="Arial"/>
          <w:b/>
          <w:sz w:val="36"/>
          <w:szCs w:val="36"/>
        </w:rPr>
        <w:t>Analyst</w:t>
      </w:r>
      <w:r w:rsidRPr="007F1C14">
        <w:rPr>
          <w:rFonts w:ascii="Arial" w:hAnsi="Arial" w:cs="Arial"/>
          <w:b/>
          <w:sz w:val="36"/>
          <w:szCs w:val="36"/>
        </w:rPr>
        <w:t>'s Guide</w:t>
      </w:r>
    </w:p>
    <w:p w14:paraId="1F3F9830" w14:textId="77777777" w:rsidR="004D07B9" w:rsidRDefault="004D07B9" w:rsidP="004D07B9">
      <w:pPr>
        <w:pStyle w:val="Subtitle"/>
      </w:pPr>
      <w:r>
        <w:t>Athena S&amp;RO Simulation, V</w:t>
      </w:r>
      <w:r w:rsidR="00825F9D">
        <w:t>6</w:t>
      </w:r>
    </w:p>
    <w:p w14:paraId="65BE32DE" w14:textId="77777777" w:rsidR="004D07B9" w:rsidRDefault="00825F9D" w:rsidP="004D07B9">
      <w:pPr>
        <w:pStyle w:val="Subtitle"/>
        <w:rPr>
          <w:i w:val="0"/>
          <w:iCs w:val="0"/>
        </w:rPr>
      </w:pPr>
      <w:r>
        <w:rPr>
          <w:i w:val="0"/>
          <w:iCs w:val="0"/>
        </w:rPr>
        <w:t>February</w:t>
      </w:r>
      <w:r w:rsidR="00490243">
        <w:rPr>
          <w:i w:val="0"/>
          <w:iCs w:val="0"/>
        </w:rPr>
        <w:t>, 201</w:t>
      </w:r>
      <w:r>
        <w:rPr>
          <w:i w:val="0"/>
          <w:iCs w:val="0"/>
        </w:rPr>
        <w:t>4</w:t>
      </w:r>
    </w:p>
    <w:p w14:paraId="4CB248C9" w14:textId="77777777" w:rsidR="004D07B9" w:rsidRDefault="004D07B9" w:rsidP="004D07B9"/>
    <w:p w14:paraId="6E9F3490" w14:textId="77777777" w:rsidR="004D07B9" w:rsidRDefault="004D07B9" w:rsidP="004D07B9"/>
    <w:p w14:paraId="6CB06794" w14:textId="77777777" w:rsidR="004D07B9" w:rsidRDefault="004D07B9" w:rsidP="004D07B9"/>
    <w:p w14:paraId="46828EED" w14:textId="77777777" w:rsidR="004D07B9" w:rsidRDefault="004D07B9" w:rsidP="004D07B9"/>
    <w:p w14:paraId="19B2052C" w14:textId="77777777" w:rsidR="004D07B9" w:rsidRDefault="004D07B9" w:rsidP="004D07B9"/>
    <w:p w14:paraId="5D7D321D" w14:textId="77777777" w:rsidR="004D07B9" w:rsidRDefault="004D07B9" w:rsidP="004D07B9"/>
    <w:p w14:paraId="26F8672A" w14:textId="77777777" w:rsidR="004D07B9" w:rsidRDefault="004D07B9" w:rsidP="004D07B9"/>
    <w:p w14:paraId="229A8DED" w14:textId="77777777" w:rsidR="004D07B9" w:rsidRDefault="004D07B9" w:rsidP="004D07B9"/>
    <w:p w14:paraId="1E438482" w14:textId="77777777" w:rsidR="004D07B9" w:rsidRDefault="004D07B9" w:rsidP="004D07B9"/>
    <w:p w14:paraId="1F3F26AD" w14:textId="77777777" w:rsidR="004D07B9" w:rsidRDefault="004D07B9" w:rsidP="004D07B9"/>
    <w:p w14:paraId="54BB7E35" w14:textId="77777777" w:rsidR="004D07B9" w:rsidRDefault="004D07B9" w:rsidP="004D07B9"/>
    <w:p w14:paraId="37E59C68" w14:textId="77777777" w:rsidR="004D07B9" w:rsidRDefault="004D07B9" w:rsidP="004D07B9">
      <w:pPr>
        <w:jc w:val="center"/>
      </w:pPr>
      <w:r>
        <w:t>William H. Duquette</w:t>
      </w:r>
    </w:p>
    <w:p w14:paraId="7EAE23DC" w14:textId="77777777" w:rsidR="00B844AD" w:rsidRDefault="00B844AD" w:rsidP="004D07B9">
      <w:pPr>
        <w:jc w:val="center"/>
      </w:pPr>
      <w:r>
        <w:t>Robert G. Chamberlain</w:t>
      </w:r>
    </w:p>
    <w:p w14:paraId="79A2A634" w14:textId="77777777" w:rsidR="00CC578D" w:rsidRDefault="00CC578D" w:rsidP="004D07B9">
      <w:pPr>
        <w:jc w:val="center"/>
      </w:pPr>
      <w:r>
        <w:t>David R. Hanks</w:t>
      </w:r>
    </w:p>
    <w:p w14:paraId="6FCF1FAF" w14:textId="77777777" w:rsidR="002A6838" w:rsidRDefault="002A6838" w:rsidP="004D07B9">
      <w:pPr>
        <w:jc w:val="center"/>
      </w:pPr>
    </w:p>
    <w:p w14:paraId="77FF7415" w14:textId="77777777" w:rsidR="004D07B9" w:rsidRDefault="004D07B9" w:rsidP="004D07B9">
      <w:pPr>
        <w:jc w:val="center"/>
      </w:pPr>
      <w:r>
        <w:t>Jet Propulsion Laboratory</w:t>
      </w:r>
    </w:p>
    <w:p w14:paraId="1E153F0B" w14:textId="77777777" w:rsidR="004D07B9" w:rsidRDefault="004D07B9" w:rsidP="004D07B9"/>
    <w:p w14:paraId="302054C0" w14:textId="77777777" w:rsidR="007F1C14" w:rsidRDefault="007F1C14" w:rsidP="004D07B9"/>
    <w:p w14:paraId="636015BA" w14:textId="77777777" w:rsidR="007F1C14" w:rsidRDefault="007F1C14" w:rsidP="004D07B9"/>
    <w:p w14:paraId="782E6173" w14:textId="77777777" w:rsidR="007F1C14" w:rsidRDefault="007F1C14" w:rsidP="004D07B9"/>
    <w:p w14:paraId="265D73A9" w14:textId="77777777" w:rsidR="007F1C14" w:rsidRDefault="007F1C14" w:rsidP="004D07B9"/>
    <w:p w14:paraId="6A2AF009" w14:textId="77777777" w:rsidR="004D07B9" w:rsidRDefault="004D07B9" w:rsidP="004D07B9"/>
    <w:p w14:paraId="0C477AB7" w14:textId="5D900EEF" w:rsidR="004D07B9" w:rsidRPr="007F1C14" w:rsidRDefault="004D07B9" w:rsidP="00490243">
      <w:pPr>
        <w:jc w:val="center"/>
        <w:rPr>
          <w:i/>
          <w:sz w:val="20"/>
          <w:szCs w:val="20"/>
        </w:rPr>
      </w:pPr>
      <w:r w:rsidRPr="007F1C14">
        <w:rPr>
          <w:i/>
          <w:sz w:val="20"/>
          <w:szCs w:val="20"/>
        </w:rPr>
        <w:t>Copyright 2008-201</w:t>
      </w:r>
      <w:r w:rsidR="00B93326">
        <w:rPr>
          <w:i/>
          <w:sz w:val="20"/>
          <w:szCs w:val="20"/>
        </w:rPr>
        <w:t>4</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2D3B721C" w14:textId="77777777" w:rsidR="004D07B9" w:rsidRPr="007F1C14" w:rsidRDefault="004D07B9" w:rsidP="004D07B9">
      <w:pPr>
        <w:pStyle w:val="Standard"/>
        <w:jc w:val="center"/>
        <w:rPr>
          <w:i/>
          <w:iCs/>
          <w:sz w:val="20"/>
          <w:szCs w:val="20"/>
        </w:rPr>
      </w:pPr>
    </w:p>
    <w:p w14:paraId="5C95556A" w14:textId="77777777" w:rsidR="004D07B9" w:rsidRPr="007F1C14" w:rsidRDefault="004D07B9" w:rsidP="004D07B9">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67FABB04" w14:textId="77777777" w:rsidR="009E5C44" w:rsidRPr="00450468" w:rsidRDefault="009E5C44" w:rsidP="009E5C44"/>
    <w:p w14:paraId="18E57DCB" w14:textId="77777777" w:rsidR="004D07B9" w:rsidRPr="00C71862" w:rsidRDefault="004D07B9" w:rsidP="000604F7">
      <w:pPr>
        <w:pStyle w:val="Textbody"/>
      </w:pPr>
      <w:r>
        <w:t>Table o</w:t>
      </w:r>
      <w:r w:rsidRPr="00C71862">
        <w:t>f Contents</w:t>
      </w:r>
    </w:p>
    <w:p w14:paraId="640F640D" w14:textId="77777777" w:rsidR="000135AC" w:rsidRDefault="001F15B9">
      <w:pPr>
        <w:pStyle w:val="TOC1"/>
        <w:tabs>
          <w:tab w:val="right" w:leader="dot" w:pos="9710"/>
        </w:tabs>
        <w:rPr>
          <w:rFonts w:eastAsiaTheme="minorEastAsia" w:cstheme="minorBidi"/>
          <w:b w:val="0"/>
          <w:caps w:val="0"/>
          <w:noProof/>
          <w:sz w:val="22"/>
          <w:szCs w:val="22"/>
        </w:rPr>
      </w:pPr>
      <w:r>
        <w:rPr>
          <w:bCs/>
          <w:noProof/>
        </w:rPr>
        <w:fldChar w:fldCharType="begin"/>
      </w:r>
      <w:r w:rsidR="004D07B9">
        <w:instrText xml:space="preserve"> TOC \o "1-9" \l 1-9 </w:instrText>
      </w:r>
      <w:r>
        <w:rPr>
          <w:bCs/>
          <w:noProof/>
        </w:rPr>
        <w:fldChar w:fldCharType="separate"/>
      </w:r>
      <w:r w:rsidR="000135AC">
        <w:rPr>
          <w:noProof/>
        </w:rPr>
        <w:t>Models</w:t>
      </w:r>
      <w:r w:rsidR="000135AC">
        <w:rPr>
          <w:noProof/>
        </w:rPr>
        <w:tab/>
      </w:r>
      <w:r w:rsidR="000135AC">
        <w:rPr>
          <w:noProof/>
        </w:rPr>
        <w:fldChar w:fldCharType="begin"/>
      </w:r>
      <w:r w:rsidR="000135AC">
        <w:rPr>
          <w:noProof/>
        </w:rPr>
        <w:instrText xml:space="preserve"> PAGEREF _Toc380578164 \h </w:instrText>
      </w:r>
      <w:r w:rsidR="000135AC">
        <w:rPr>
          <w:noProof/>
        </w:rPr>
      </w:r>
      <w:r w:rsidR="000135AC">
        <w:rPr>
          <w:noProof/>
        </w:rPr>
        <w:fldChar w:fldCharType="separate"/>
      </w:r>
      <w:r w:rsidR="000135AC">
        <w:rPr>
          <w:noProof/>
        </w:rPr>
        <w:t>6</w:t>
      </w:r>
      <w:r w:rsidR="000135AC">
        <w:rPr>
          <w:noProof/>
        </w:rPr>
        <w:fldChar w:fldCharType="end"/>
      </w:r>
    </w:p>
    <w:p w14:paraId="3D7E3A30" w14:textId="77777777" w:rsidR="000135AC" w:rsidRDefault="000135AC">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_Toc380578165 \h </w:instrText>
      </w:r>
      <w:r>
        <w:fldChar w:fldCharType="separate"/>
      </w:r>
      <w:r>
        <w:t>7</w:t>
      </w:r>
      <w:r>
        <w:fldChar w:fldCharType="end"/>
      </w:r>
    </w:p>
    <w:p w14:paraId="2E8B19C2" w14:textId="77777777" w:rsidR="000135AC" w:rsidRDefault="000135AC">
      <w:pPr>
        <w:pStyle w:val="TOC3"/>
        <w:rPr>
          <w:rFonts w:eastAsiaTheme="minorEastAsia" w:cstheme="minorBidi"/>
          <w:sz w:val="22"/>
          <w:szCs w:val="22"/>
        </w:rPr>
      </w:pPr>
      <w:r>
        <w:t>1.1</w:t>
      </w:r>
      <w:r>
        <w:rPr>
          <w:rFonts w:eastAsiaTheme="minorEastAsia" w:cstheme="minorBidi"/>
          <w:sz w:val="22"/>
          <w:szCs w:val="22"/>
        </w:rPr>
        <w:tab/>
      </w:r>
      <w:r>
        <w:t>Overview</w:t>
      </w:r>
      <w:r>
        <w:tab/>
      </w:r>
      <w:r>
        <w:fldChar w:fldCharType="begin"/>
      </w:r>
      <w:r>
        <w:instrText xml:space="preserve"> PAGEREF _Toc380578166 \h </w:instrText>
      </w:r>
      <w:r>
        <w:fldChar w:fldCharType="separate"/>
      </w:r>
      <w:r>
        <w:t>7</w:t>
      </w:r>
      <w:r>
        <w:fldChar w:fldCharType="end"/>
      </w:r>
    </w:p>
    <w:p w14:paraId="2967E48B" w14:textId="77777777" w:rsidR="000135AC" w:rsidRDefault="000135AC">
      <w:pPr>
        <w:pStyle w:val="TOC3"/>
        <w:rPr>
          <w:rFonts w:eastAsiaTheme="minorEastAsia" w:cstheme="minorBidi"/>
          <w:sz w:val="22"/>
          <w:szCs w:val="22"/>
        </w:rPr>
      </w:pPr>
      <w:r>
        <w:t>1.2</w:t>
      </w:r>
      <w:r>
        <w:rPr>
          <w:rFonts w:eastAsiaTheme="minorEastAsia" w:cstheme="minorBidi"/>
          <w:sz w:val="22"/>
          <w:szCs w:val="22"/>
        </w:rPr>
        <w:tab/>
      </w:r>
      <w:r>
        <w:t>Other Documents</w:t>
      </w:r>
      <w:r>
        <w:tab/>
      </w:r>
      <w:r>
        <w:fldChar w:fldCharType="begin"/>
      </w:r>
      <w:r>
        <w:instrText xml:space="preserve"> PAGEREF _Toc380578167 \h </w:instrText>
      </w:r>
      <w:r>
        <w:fldChar w:fldCharType="separate"/>
      </w:r>
      <w:r>
        <w:t>7</w:t>
      </w:r>
      <w:r>
        <w:fldChar w:fldCharType="end"/>
      </w:r>
    </w:p>
    <w:p w14:paraId="11B783C3" w14:textId="77777777" w:rsidR="000135AC" w:rsidRDefault="000135AC">
      <w:pPr>
        <w:pStyle w:val="TOC3"/>
        <w:rPr>
          <w:rFonts w:eastAsiaTheme="minorEastAsia" w:cstheme="minorBidi"/>
          <w:sz w:val="22"/>
          <w:szCs w:val="22"/>
        </w:rPr>
      </w:pPr>
      <w:r>
        <w:t>1.3</w:t>
      </w:r>
      <w:r>
        <w:rPr>
          <w:rFonts w:eastAsiaTheme="minorEastAsia" w:cstheme="minorBidi"/>
          <w:sz w:val="22"/>
          <w:szCs w:val="22"/>
        </w:rPr>
        <w:tab/>
      </w:r>
      <w:r>
        <w:t>Changes for Athena 6</w:t>
      </w:r>
      <w:r>
        <w:tab/>
      </w:r>
      <w:r>
        <w:fldChar w:fldCharType="begin"/>
      </w:r>
      <w:r>
        <w:instrText xml:space="preserve"> PAGEREF _Toc380578168 \h </w:instrText>
      </w:r>
      <w:r>
        <w:fldChar w:fldCharType="separate"/>
      </w:r>
      <w:r>
        <w:t>8</w:t>
      </w:r>
      <w:r>
        <w:fldChar w:fldCharType="end"/>
      </w:r>
    </w:p>
    <w:p w14:paraId="48468C75" w14:textId="77777777" w:rsidR="000135AC" w:rsidRDefault="000135AC">
      <w:pPr>
        <w:pStyle w:val="TOC3"/>
        <w:rPr>
          <w:rFonts w:eastAsiaTheme="minorEastAsia" w:cstheme="minorBidi"/>
          <w:sz w:val="22"/>
          <w:szCs w:val="22"/>
        </w:rPr>
      </w:pPr>
      <w:r>
        <w:t>1.4</w:t>
      </w:r>
      <w:r>
        <w:rPr>
          <w:rFonts w:eastAsiaTheme="minorEastAsia" w:cstheme="minorBidi"/>
          <w:sz w:val="22"/>
          <w:szCs w:val="22"/>
        </w:rPr>
        <w:tab/>
      </w:r>
      <w:r>
        <w:t>Changes for Athena 5</w:t>
      </w:r>
      <w:r>
        <w:tab/>
      </w:r>
      <w:r>
        <w:fldChar w:fldCharType="begin"/>
      </w:r>
      <w:r>
        <w:instrText xml:space="preserve"> PAGEREF _Toc380578169 \h </w:instrText>
      </w:r>
      <w:r>
        <w:fldChar w:fldCharType="separate"/>
      </w:r>
      <w:r>
        <w:t>8</w:t>
      </w:r>
      <w:r>
        <w:fldChar w:fldCharType="end"/>
      </w:r>
    </w:p>
    <w:p w14:paraId="55873C52" w14:textId="77777777" w:rsidR="000135AC" w:rsidRDefault="000135AC">
      <w:pPr>
        <w:pStyle w:val="TOC2"/>
        <w:rPr>
          <w:rFonts w:eastAsiaTheme="minorEastAsia" w:cstheme="minorBidi"/>
          <w:sz w:val="22"/>
          <w:szCs w:val="22"/>
        </w:rPr>
      </w:pPr>
      <w:r>
        <w:t>2.</w:t>
      </w:r>
      <w:r>
        <w:rPr>
          <w:rFonts w:eastAsiaTheme="minorEastAsia" w:cstheme="minorBidi"/>
          <w:sz w:val="22"/>
          <w:szCs w:val="22"/>
        </w:rPr>
        <w:tab/>
      </w:r>
      <w:r>
        <w:t>Athena Concepts</w:t>
      </w:r>
      <w:r>
        <w:tab/>
      </w:r>
      <w:r>
        <w:fldChar w:fldCharType="begin"/>
      </w:r>
      <w:r>
        <w:instrText xml:space="preserve"> PAGEREF _Toc380578170 \h </w:instrText>
      </w:r>
      <w:r>
        <w:fldChar w:fldCharType="separate"/>
      </w:r>
      <w:r>
        <w:t>10</w:t>
      </w:r>
      <w:r>
        <w:fldChar w:fldCharType="end"/>
      </w:r>
    </w:p>
    <w:p w14:paraId="4021EB22" w14:textId="77777777" w:rsidR="000135AC" w:rsidRDefault="000135AC">
      <w:pPr>
        <w:pStyle w:val="TOC3"/>
        <w:rPr>
          <w:rFonts w:eastAsiaTheme="minorEastAsia" w:cstheme="minorBidi"/>
          <w:sz w:val="22"/>
          <w:szCs w:val="22"/>
        </w:rPr>
      </w:pPr>
      <w:r>
        <w:t>2.1</w:t>
      </w:r>
      <w:r>
        <w:rPr>
          <w:rFonts w:eastAsiaTheme="minorEastAsia" w:cstheme="minorBidi"/>
          <w:sz w:val="22"/>
          <w:szCs w:val="22"/>
        </w:rPr>
        <w:tab/>
      </w:r>
      <w:r>
        <w:t>Model Parameters</w:t>
      </w:r>
      <w:r>
        <w:tab/>
      </w:r>
      <w:r>
        <w:fldChar w:fldCharType="begin"/>
      </w:r>
      <w:r>
        <w:instrText xml:space="preserve"> PAGEREF _Toc380578171 \h </w:instrText>
      </w:r>
      <w:r>
        <w:fldChar w:fldCharType="separate"/>
      </w:r>
      <w:r>
        <w:t>10</w:t>
      </w:r>
      <w:r>
        <w:fldChar w:fldCharType="end"/>
      </w:r>
    </w:p>
    <w:p w14:paraId="70464CEB" w14:textId="77777777" w:rsidR="000135AC" w:rsidRDefault="000135AC">
      <w:pPr>
        <w:pStyle w:val="TOC3"/>
        <w:rPr>
          <w:rFonts w:eastAsiaTheme="minorEastAsia" w:cstheme="minorBidi"/>
          <w:sz w:val="22"/>
          <w:szCs w:val="22"/>
        </w:rPr>
      </w:pPr>
      <w:r>
        <w:t>2.2</w:t>
      </w:r>
      <w:r>
        <w:rPr>
          <w:rFonts w:eastAsiaTheme="minorEastAsia" w:cstheme="minorBidi"/>
          <w:sz w:val="22"/>
          <w:szCs w:val="22"/>
        </w:rPr>
        <w:tab/>
      </w:r>
      <w:r>
        <w:t>Simulated Time</w:t>
      </w:r>
      <w:r>
        <w:tab/>
      </w:r>
      <w:r>
        <w:fldChar w:fldCharType="begin"/>
      </w:r>
      <w:r>
        <w:instrText xml:space="preserve"> PAGEREF _Toc380578172 \h </w:instrText>
      </w:r>
      <w:r>
        <w:fldChar w:fldCharType="separate"/>
      </w:r>
      <w:r>
        <w:t>10</w:t>
      </w:r>
      <w:r>
        <w:fldChar w:fldCharType="end"/>
      </w:r>
    </w:p>
    <w:p w14:paraId="5401BDD8" w14:textId="77777777" w:rsidR="000135AC" w:rsidRDefault="000135AC">
      <w:pPr>
        <w:pStyle w:val="TOC3"/>
        <w:rPr>
          <w:rFonts w:eastAsiaTheme="minorEastAsia" w:cstheme="minorBidi"/>
          <w:sz w:val="22"/>
          <w:szCs w:val="22"/>
        </w:rPr>
      </w:pPr>
      <w:r>
        <w:t>2.3</w:t>
      </w:r>
      <w:r>
        <w:rPr>
          <w:rFonts w:eastAsiaTheme="minorEastAsia" w:cstheme="minorBidi"/>
          <w:sz w:val="22"/>
          <w:szCs w:val="22"/>
        </w:rPr>
        <w:tab/>
      </w:r>
      <w:r>
        <w:t>Geography</w:t>
      </w:r>
      <w:r>
        <w:tab/>
      </w:r>
      <w:r>
        <w:fldChar w:fldCharType="begin"/>
      </w:r>
      <w:r>
        <w:instrText xml:space="preserve"> PAGEREF _Toc380578173 \h </w:instrText>
      </w:r>
      <w:r>
        <w:fldChar w:fldCharType="separate"/>
      </w:r>
      <w:r>
        <w:t>10</w:t>
      </w:r>
      <w:r>
        <w:fldChar w:fldCharType="end"/>
      </w:r>
    </w:p>
    <w:p w14:paraId="61DCE5A7" w14:textId="77777777" w:rsidR="000135AC" w:rsidRDefault="000135AC">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Neighborhoods</w:t>
      </w:r>
      <w:r>
        <w:rPr>
          <w:noProof/>
        </w:rPr>
        <w:tab/>
      </w:r>
      <w:r>
        <w:rPr>
          <w:noProof/>
        </w:rPr>
        <w:fldChar w:fldCharType="begin"/>
      </w:r>
      <w:r>
        <w:rPr>
          <w:noProof/>
        </w:rPr>
        <w:instrText xml:space="preserve"> PAGEREF _Toc380578174 \h </w:instrText>
      </w:r>
      <w:r>
        <w:rPr>
          <w:noProof/>
        </w:rPr>
      </w:r>
      <w:r>
        <w:rPr>
          <w:noProof/>
        </w:rPr>
        <w:fldChar w:fldCharType="separate"/>
      </w:r>
      <w:r>
        <w:rPr>
          <w:noProof/>
        </w:rPr>
        <w:t>11</w:t>
      </w:r>
      <w:r>
        <w:rPr>
          <w:noProof/>
        </w:rPr>
        <w:fldChar w:fldCharType="end"/>
      </w:r>
    </w:p>
    <w:p w14:paraId="72631DDE" w14:textId="77777777" w:rsidR="000135AC" w:rsidRDefault="000135AC">
      <w:pPr>
        <w:pStyle w:val="TOC4"/>
        <w:tabs>
          <w:tab w:val="left" w:pos="1440"/>
          <w:tab w:val="right" w:leader="dot" w:pos="9710"/>
        </w:tabs>
        <w:rPr>
          <w:rFonts w:eastAsiaTheme="minorEastAsia" w:cstheme="minorBidi"/>
          <w:noProof/>
          <w:sz w:val="22"/>
          <w:szCs w:val="22"/>
        </w:rPr>
      </w:pPr>
      <w:r>
        <w:rPr>
          <w:noProof/>
        </w:rPr>
        <w:t>2.3.2</w:t>
      </w:r>
      <w:r>
        <w:rPr>
          <w:rFonts w:eastAsiaTheme="minorEastAsia" w:cstheme="minorBidi"/>
          <w:noProof/>
          <w:sz w:val="22"/>
          <w:szCs w:val="22"/>
        </w:rPr>
        <w:tab/>
      </w:r>
      <w:r>
        <w:rPr>
          <w:noProof/>
        </w:rPr>
        <w:t>Neighborhood Proximity</w:t>
      </w:r>
      <w:r>
        <w:rPr>
          <w:noProof/>
        </w:rPr>
        <w:tab/>
      </w:r>
      <w:r>
        <w:rPr>
          <w:noProof/>
        </w:rPr>
        <w:fldChar w:fldCharType="begin"/>
      </w:r>
      <w:r>
        <w:rPr>
          <w:noProof/>
        </w:rPr>
        <w:instrText xml:space="preserve"> PAGEREF _Toc380578175 \h </w:instrText>
      </w:r>
      <w:r>
        <w:rPr>
          <w:noProof/>
        </w:rPr>
      </w:r>
      <w:r>
        <w:rPr>
          <w:noProof/>
        </w:rPr>
        <w:fldChar w:fldCharType="separate"/>
      </w:r>
      <w:r>
        <w:rPr>
          <w:noProof/>
        </w:rPr>
        <w:t>12</w:t>
      </w:r>
      <w:r>
        <w:rPr>
          <w:noProof/>
        </w:rPr>
        <w:fldChar w:fldCharType="end"/>
      </w:r>
    </w:p>
    <w:p w14:paraId="5F7DC48F" w14:textId="77777777" w:rsidR="000135AC" w:rsidRDefault="000135AC">
      <w:pPr>
        <w:pStyle w:val="TOC4"/>
        <w:tabs>
          <w:tab w:val="left" w:pos="1440"/>
          <w:tab w:val="right" w:leader="dot" w:pos="9710"/>
        </w:tabs>
        <w:rPr>
          <w:rFonts w:eastAsiaTheme="minorEastAsia" w:cstheme="minorBidi"/>
          <w:noProof/>
          <w:sz w:val="22"/>
          <w:szCs w:val="22"/>
        </w:rPr>
      </w:pPr>
      <w:r>
        <w:rPr>
          <w:noProof/>
        </w:rPr>
        <w:t>2.3.3</w:t>
      </w:r>
      <w:r>
        <w:rPr>
          <w:rFonts w:eastAsiaTheme="minorEastAsia" w:cstheme="minorBidi"/>
          <w:noProof/>
          <w:sz w:val="22"/>
          <w:szCs w:val="22"/>
        </w:rPr>
        <w:tab/>
      </w:r>
      <w:r>
        <w:rPr>
          <w:noProof/>
        </w:rPr>
        <w:t>Local vs. Non-Local Neighborhoods</w:t>
      </w:r>
      <w:r>
        <w:rPr>
          <w:noProof/>
        </w:rPr>
        <w:tab/>
      </w:r>
      <w:r>
        <w:rPr>
          <w:noProof/>
        </w:rPr>
        <w:fldChar w:fldCharType="begin"/>
      </w:r>
      <w:r>
        <w:rPr>
          <w:noProof/>
        </w:rPr>
        <w:instrText xml:space="preserve"> PAGEREF _Toc380578176 \h </w:instrText>
      </w:r>
      <w:r>
        <w:rPr>
          <w:noProof/>
        </w:rPr>
      </w:r>
      <w:r>
        <w:rPr>
          <w:noProof/>
        </w:rPr>
        <w:fldChar w:fldCharType="separate"/>
      </w:r>
      <w:r>
        <w:rPr>
          <w:noProof/>
        </w:rPr>
        <w:t>12</w:t>
      </w:r>
      <w:r>
        <w:rPr>
          <w:noProof/>
        </w:rPr>
        <w:fldChar w:fldCharType="end"/>
      </w:r>
    </w:p>
    <w:p w14:paraId="76EA85FA" w14:textId="77777777" w:rsidR="000135AC" w:rsidRDefault="000135AC">
      <w:pPr>
        <w:pStyle w:val="TOC3"/>
        <w:rPr>
          <w:rFonts w:eastAsiaTheme="minorEastAsia" w:cstheme="minorBidi"/>
          <w:sz w:val="22"/>
          <w:szCs w:val="22"/>
        </w:rPr>
      </w:pPr>
      <w:r>
        <w:t>2.4</w:t>
      </w:r>
      <w:r>
        <w:rPr>
          <w:rFonts w:eastAsiaTheme="minorEastAsia" w:cstheme="minorBidi"/>
          <w:sz w:val="22"/>
          <w:szCs w:val="22"/>
        </w:rPr>
        <w:tab/>
      </w:r>
      <w:r>
        <w:t>Actors</w:t>
      </w:r>
      <w:r>
        <w:tab/>
      </w:r>
      <w:r>
        <w:fldChar w:fldCharType="begin"/>
      </w:r>
      <w:r>
        <w:instrText xml:space="preserve"> PAGEREF _Toc380578177 \h </w:instrText>
      </w:r>
      <w:r>
        <w:fldChar w:fldCharType="separate"/>
      </w:r>
      <w:r>
        <w:t>13</w:t>
      </w:r>
      <w:r>
        <w:fldChar w:fldCharType="end"/>
      </w:r>
    </w:p>
    <w:p w14:paraId="1E22B478" w14:textId="77777777" w:rsidR="000135AC" w:rsidRDefault="000135AC">
      <w:pPr>
        <w:pStyle w:val="TOC4"/>
        <w:tabs>
          <w:tab w:val="left" w:pos="1440"/>
          <w:tab w:val="right" w:leader="dot" w:pos="9710"/>
        </w:tabs>
        <w:rPr>
          <w:rFonts w:eastAsiaTheme="minorEastAsia" w:cstheme="minorBidi"/>
          <w:noProof/>
          <w:sz w:val="22"/>
          <w:szCs w:val="22"/>
        </w:rPr>
      </w:pPr>
      <w:r>
        <w:rPr>
          <w:noProof/>
        </w:rPr>
        <w:t>2.4.1</w:t>
      </w:r>
      <w:r>
        <w:rPr>
          <w:rFonts w:eastAsiaTheme="minorEastAsia" w:cstheme="minorBidi"/>
          <w:noProof/>
          <w:sz w:val="22"/>
          <w:szCs w:val="22"/>
        </w:rPr>
        <w:tab/>
      </w:r>
      <w:r>
        <w:rPr>
          <w:noProof/>
        </w:rPr>
        <w:t>Strategies</w:t>
      </w:r>
      <w:r>
        <w:rPr>
          <w:noProof/>
        </w:rPr>
        <w:tab/>
      </w:r>
      <w:r>
        <w:rPr>
          <w:noProof/>
        </w:rPr>
        <w:fldChar w:fldCharType="begin"/>
      </w:r>
      <w:r>
        <w:rPr>
          <w:noProof/>
        </w:rPr>
        <w:instrText xml:space="preserve"> PAGEREF _Toc380578178 \h </w:instrText>
      </w:r>
      <w:r>
        <w:rPr>
          <w:noProof/>
        </w:rPr>
      </w:r>
      <w:r>
        <w:rPr>
          <w:noProof/>
        </w:rPr>
        <w:fldChar w:fldCharType="separate"/>
      </w:r>
      <w:r>
        <w:rPr>
          <w:noProof/>
        </w:rPr>
        <w:t>13</w:t>
      </w:r>
      <w:r>
        <w:rPr>
          <w:noProof/>
        </w:rPr>
        <w:fldChar w:fldCharType="end"/>
      </w:r>
    </w:p>
    <w:p w14:paraId="3472219B" w14:textId="77777777" w:rsidR="000135AC" w:rsidRDefault="000135AC">
      <w:pPr>
        <w:pStyle w:val="TOC4"/>
        <w:tabs>
          <w:tab w:val="left" w:pos="1440"/>
          <w:tab w:val="right" w:leader="dot" w:pos="9710"/>
        </w:tabs>
        <w:rPr>
          <w:rFonts w:eastAsiaTheme="minorEastAsia" w:cstheme="minorBidi"/>
          <w:noProof/>
          <w:sz w:val="22"/>
          <w:szCs w:val="22"/>
        </w:rPr>
      </w:pPr>
      <w:r>
        <w:rPr>
          <w:noProof/>
        </w:rPr>
        <w:t>2.4.2</w:t>
      </w:r>
      <w:r>
        <w:rPr>
          <w:rFonts w:eastAsiaTheme="minorEastAsia" w:cstheme="minorBidi"/>
          <w:noProof/>
          <w:sz w:val="22"/>
          <w:szCs w:val="22"/>
        </w:rPr>
        <w:tab/>
      </w:r>
      <w:r>
        <w:rPr>
          <w:noProof/>
        </w:rPr>
        <w:t>Support, Influence, and Control</w:t>
      </w:r>
      <w:r>
        <w:rPr>
          <w:noProof/>
        </w:rPr>
        <w:tab/>
      </w:r>
      <w:r>
        <w:rPr>
          <w:noProof/>
        </w:rPr>
        <w:fldChar w:fldCharType="begin"/>
      </w:r>
      <w:r>
        <w:rPr>
          <w:noProof/>
        </w:rPr>
        <w:instrText xml:space="preserve"> PAGEREF _Toc380578179 \h </w:instrText>
      </w:r>
      <w:r>
        <w:rPr>
          <w:noProof/>
        </w:rPr>
      </w:r>
      <w:r>
        <w:rPr>
          <w:noProof/>
        </w:rPr>
        <w:fldChar w:fldCharType="separate"/>
      </w:r>
      <w:r>
        <w:rPr>
          <w:noProof/>
        </w:rPr>
        <w:t>13</w:t>
      </w:r>
      <w:r>
        <w:rPr>
          <w:noProof/>
        </w:rPr>
        <w:fldChar w:fldCharType="end"/>
      </w:r>
    </w:p>
    <w:p w14:paraId="19801220" w14:textId="77777777" w:rsidR="000135AC" w:rsidRDefault="000135AC">
      <w:pPr>
        <w:pStyle w:val="TOC4"/>
        <w:tabs>
          <w:tab w:val="left" w:pos="1440"/>
          <w:tab w:val="right" w:leader="dot" w:pos="9710"/>
        </w:tabs>
        <w:rPr>
          <w:rFonts w:eastAsiaTheme="minorEastAsia" w:cstheme="minorBidi"/>
          <w:noProof/>
          <w:sz w:val="22"/>
          <w:szCs w:val="22"/>
        </w:rPr>
      </w:pPr>
      <w:r>
        <w:rPr>
          <w:noProof/>
        </w:rPr>
        <w:t>2.4.3</w:t>
      </w:r>
      <w:r>
        <w:rPr>
          <w:rFonts w:eastAsiaTheme="minorEastAsia" w:cstheme="minorBidi"/>
          <w:noProof/>
          <w:sz w:val="22"/>
          <w:szCs w:val="22"/>
        </w:rPr>
        <w:tab/>
      </w:r>
      <w:r>
        <w:rPr>
          <w:noProof/>
        </w:rPr>
        <w:t>GOODS Production Infrastructure</w:t>
      </w:r>
      <w:r>
        <w:rPr>
          <w:noProof/>
        </w:rPr>
        <w:tab/>
      </w:r>
      <w:r>
        <w:rPr>
          <w:noProof/>
        </w:rPr>
        <w:fldChar w:fldCharType="begin"/>
      </w:r>
      <w:r>
        <w:rPr>
          <w:noProof/>
        </w:rPr>
        <w:instrText xml:space="preserve"> PAGEREF _Toc380578180 \h </w:instrText>
      </w:r>
      <w:r>
        <w:rPr>
          <w:noProof/>
        </w:rPr>
      </w:r>
      <w:r>
        <w:rPr>
          <w:noProof/>
        </w:rPr>
        <w:fldChar w:fldCharType="separate"/>
      </w:r>
      <w:r>
        <w:rPr>
          <w:noProof/>
        </w:rPr>
        <w:t>13</w:t>
      </w:r>
      <w:r>
        <w:rPr>
          <w:noProof/>
        </w:rPr>
        <w:fldChar w:fldCharType="end"/>
      </w:r>
    </w:p>
    <w:p w14:paraId="61440ECB" w14:textId="77777777" w:rsidR="000135AC" w:rsidRDefault="000135AC">
      <w:pPr>
        <w:pStyle w:val="TOC4"/>
        <w:tabs>
          <w:tab w:val="left" w:pos="1440"/>
          <w:tab w:val="right" w:leader="dot" w:pos="9710"/>
        </w:tabs>
        <w:rPr>
          <w:rFonts w:eastAsiaTheme="minorEastAsia" w:cstheme="minorBidi"/>
          <w:noProof/>
          <w:sz w:val="22"/>
          <w:szCs w:val="22"/>
        </w:rPr>
      </w:pPr>
      <w:r>
        <w:rPr>
          <w:noProof/>
        </w:rPr>
        <w:t>2.4.4</w:t>
      </w:r>
      <w:r>
        <w:rPr>
          <w:rFonts w:eastAsiaTheme="minorEastAsia" w:cstheme="minorBidi"/>
          <w:noProof/>
          <w:sz w:val="22"/>
          <w:szCs w:val="22"/>
        </w:rPr>
        <w:tab/>
      </w:r>
      <w:r>
        <w:rPr>
          <w:noProof/>
        </w:rPr>
        <w:t>Stability</w:t>
      </w:r>
      <w:r>
        <w:rPr>
          <w:noProof/>
        </w:rPr>
        <w:tab/>
      </w:r>
      <w:r>
        <w:rPr>
          <w:noProof/>
        </w:rPr>
        <w:fldChar w:fldCharType="begin"/>
      </w:r>
      <w:r>
        <w:rPr>
          <w:noProof/>
        </w:rPr>
        <w:instrText xml:space="preserve"> PAGEREF _Toc380578181 \h </w:instrText>
      </w:r>
      <w:r>
        <w:rPr>
          <w:noProof/>
        </w:rPr>
      </w:r>
      <w:r>
        <w:rPr>
          <w:noProof/>
        </w:rPr>
        <w:fldChar w:fldCharType="separate"/>
      </w:r>
      <w:r>
        <w:rPr>
          <w:noProof/>
        </w:rPr>
        <w:t>14</w:t>
      </w:r>
      <w:r>
        <w:rPr>
          <w:noProof/>
        </w:rPr>
        <w:fldChar w:fldCharType="end"/>
      </w:r>
    </w:p>
    <w:p w14:paraId="0AF8724B" w14:textId="77777777" w:rsidR="000135AC" w:rsidRDefault="000135AC">
      <w:pPr>
        <w:pStyle w:val="TOC3"/>
        <w:rPr>
          <w:rFonts w:eastAsiaTheme="minorEastAsia" w:cstheme="minorBidi"/>
          <w:sz w:val="22"/>
          <w:szCs w:val="22"/>
        </w:rPr>
      </w:pPr>
      <w:r>
        <w:t>2.5</w:t>
      </w:r>
      <w:r>
        <w:rPr>
          <w:rFonts w:eastAsiaTheme="minorEastAsia" w:cstheme="minorBidi"/>
          <w:sz w:val="22"/>
          <w:szCs w:val="22"/>
        </w:rPr>
        <w:tab/>
      </w:r>
      <w:r>
        <w:t>Groups</w:t>
      </w:r>
      <w:r>
        <w:tab/>
      </w:r>
      <w:r>
        <w:fldChar w:fldCharType="begin"/>
      </w:r>
      <w:r>
        <w:instrText xml:space="preserve"> PAGEREF _Toc380578182 \h </w:instrText>
      </w:r>
      <w:r>
        <w:fldChar w:fldCharType="separate"/>
      </w:r>
      <w:r>
        <w:t>14</w:t>
      </w:r>
      <w:r>
        <w:fldChar w:fldCharType="end"/>
      </w:r>
    </w:p>
    <w:p w14:paraId="784553FA" w14:textId="77777777" w:rsidR="000135AC" w:rsidRDefault="000135AC">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_Toc380578183 \h </w:instrText>
      </w:r>
      <w:r>
        <w:rPr>
          <w:noProof/>
        </w:rPr>
      </w:r>
      <w:r>
        <w:rPr>
          <w:noProof/>
        </w:rPr>
        <w:fldChar w:fldCharType="separate"/>
      </w:r>
      <w:r>
        <w:rPr>
          <w:noProof/>
        </w:rPr>
        <w:t>14</w:t>
      </w:r>
      <w:r>
        <w:rPr>
          <w:noProof/>
        </w:rPr>
        <w:fldChar w:fldCharType="end"/>
      </w:r>
    </w:p>
    <w:p w14:paraId="16B38885" w14:textId="77777777" w:rsidR="000135AC" w:rsidRDefault="000135AC">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_Toc380578184 \h </w:instrText>
      </w:r>
      <w:r>
        <w:rPr>
          <w:noProof/>
        </w:rPr>
      </w:r>
      <w:r>
        <w:rPr>
          <w:noProof/>
        </w:rPr>
        <w:fldChar w:fldCharType="separate"/>
      </w:r>
      <w:r>
        <w:rPr>
          <w:noProof/>
        </w:rPr>
        <w:t>15</w:t>
      </w:r>
      <w:r>
        <w:rPr>
          <w:noProof/>
        </w:rPr>
        <w:fldChar w:fldCharType="end"/>
      </w:r>
    </w:p>
    <w:p w14:paraId="008922F9" w14:textId="77777777" w:rsidR="000135AC" w:rsidRDefault="000135AC">
      <w:pPr>
        <w:pStyle w:val="TOC5"/>
        <w:tabs>
          <w:tab w:val="left" w:pos="1920"/>
          <w:tab w:val="right" w:leader="dot" w:pos="9710"/>
        </w:tabs>
        <w:rPr>
          <w:rFonts w:eastAsiaTheme="minorEastAsia" w:cstheme="minorBidi"/>
          <w:noProof/>
          <w:sz w:val="22"/>
          <w:szCs w:val="22"/>
        </w:rPr>
      </w:pPr>
      <w:r>
        <w:rPr>
          <w:noProof/>
        </w:rPr>
        <w:t>2.5.2.1</w:t>
      </w:r>
      <w:r>
        <w:rPr>
          <w:rFonts w:eastAsiaTheme="minorEastAsia" w:cstheme="minorBidi"/>
          <w:noProof/>
          <w:sz w:val="22"/>
          <w:szCs w:val="22"/>
        </w:rPr>
        <w:tab/>
      </w:r>
      <w:r>
        <w:rPr>
          <w:noProof/>
        </w:rPr>
        <w:t>Mobilization, Deployment, and Assignment</w:t>
      </w:r>
      <w:r>
        <w:rPr>
          <w:noProof/>
        </w:rPr>
        <w:tab/>
      </w:r>
      <w:r>
        <w:rPr>
          <w:noProof/>
        </w:rPr>
        <w:fldChar w:fldCharType="begin"/>
      </w:r>
      <w:r>
        <w:rPr>
          <w:noProof/>
        </w:rPr>
        <w:instrText xml:space="preserve"> PAGEREF _Toc380578185 \h </w:instrText>
      </w:r>
      <w:r>
        <w:rPr>
          <w:noProof/>
        </w:rPr>
      </w:r>
      <w:r>
        <w:rPr>
          <w:noProof/>
        </w:rPr>
        <w:fldChar w:fldCharType="separate"/>
      </w:r>
      <w:r>
        <w:rPr>
          <w:noProof/>
        </w:rPr>
        <w:t>15</w:t>
      </w:r>
      <w:r>
        <w:rPr>
          <w:noProof/>
        </w:rPr>
        <w:fldChar w:fldCharType="end"/>
      </w:r>
    </w:p>
    <w:p w14:paraId="280F56F7" w14:textId="77777777" w:rsidR="000135AC" w:rsidRDefault="000135AC">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_Toc380578186 \h </w:instrText>
      </w:r>
      <w:r>
        <w:rPr>
          <w:noProof/>
        </w:rPr>
      </w:r>
      <w:r>
        <w:rPr>
          <w:noProof/>
        </w:rPr>
        <w:fldChar w:fldCharType="separate"/>
      </w:r>
      <w:r>
        <w:rPr>
          <w:noProof/>
        </w:rPr>
        <w:t>15</w:t>
      </w:r>
      <w:r>
        <w:rPr>
          <w:noProof/>
        </w:rPr>
        <w:fldChar w:fldCharType="end"/>
      </w:r>
    </w:p>
    <w:p w14:paraId="6F881786" w14:textId="77777777" w:rsidR="000135AC" w:rsidRDefault="000135AC">
      <w:pPr>
        <w:pStyle w:val="TOC4"/>
        <w:tabs>
          <w:tab w:val="left" w:pos="1440"/>
          <w:tab w:val="right" w:leader="dot" w:pos="9710"/>
        </w:tabs>
        <w:rPr>
          <w:rFonts w:eastAsiaTheme="minorEastAsia" w:cstheme="minorBidi"/>
          <w:noProof/>
          <w:sz w:val="22"/>
          <w:szCs w:val="22"/>
        </w:rPr>
      </w:pPr>
      <w:r>
        <w:rPr>
          <w:noProof/>
        </w:rPr>
        <w:t>2.5.4</w:t>
      </w:r>
      <w:r>
        <w:rPr>
          <w:rFonts w:eastAsiaTheme="minorEastAsia" w:cstheme="minorBidi"/>
          <w:noProof/>
          <w:sz w:val="22"/>
          <w:szCs w:val="22"/>
        </w:rPr>
        <w:tab/>
      </w:r>
      <w:r>
        <w:rPr>
          <w:noProof/>
        </w:rPr>
        <w:t>Force, Security, and Volatility</w:t>
      </w:r>
      <w:r>
        <w:rPr>
          <w:noProof/>
        </w:rPr>
        <w:tab/>
      </w:r>
      <w:r>
        <w:rPr>
          <w:noProof/>
        </w:rPr>
        <w:fldChar w:fldCharType="begin"/>
      </w:r>
      <w:r>
        <w:rPr>
          <w:noProof/>
        </w:rPr>
        <w:instrText xml:space="preserve"> PAGEREF _Toc380578187 \h </w:instrText>
      </w:r>
      <w:r>
        <w:rPr>
          <w:noProof/>
        </w:rPr>
      </w:r>
      <w:r>
        <w:rPr>
          <w:noProof/>
        </w:rPr>
        <w:fldChar w:fldCharType="separate"/>
      </w:r>
      <w:r>
        <w:rPr>
          <w:noProof/>
        </w:rPr>
        <w:t>16</w:t>
      </w:r>
      <w:r>
        <w:rPr>
          <w:noProof/>
        </w:rPr>
        <w:fldChar w:fldCharType="end"/>
      </w:r>
    </w:p>
    <w:p w14:paraId="52FB5432" w14:textId="77777777" w:rsidR="000135AC" w:rsidRDefault="000135AC">
      <w:pPr>
        <w:pStyle w:val="TOC3"/>
        <w:rPr>
          <w:rFonts w:eastAsiaTheme="minorEastAsia" w:cstheme="minorBidi"/>
          <w:sz w:val="22"/>
          <w:szCs w:val="22"/>
        </w:rPr>
      </w:pPr>
      <w:r>
        <w:t>2.6</w:t>
      </w:r>
      <w:r>
        <w:rPr>
          <w:rFonts w:eastAsiaTheme="minorEastAsia" w:cstheme="minorBidi"/>
          <w:sz w:val="22"/>
          <w:szCs w:val="22"/>
        </w:rPr>
        <w:tab/>
      </w:r>
      <w:r>
        <w:t>Modeling Areas</w:t>
      </w:r>
      <w:r>
        <w:tab/>
      </w:r>
      <w:r>
        <w:fldChar w:fldCharType="begin"/>
      </w:r>
      <w:r>
        <w:instrText xml:space="preserve"> PAGEREF _Toc380578188 \h </w:instrText>
      </w:r>
      <w:r>
        <w:fldChar w:fldCharType="separate"/>
      </w:r>
      <w:r>
        <w:t>16</w:t>
      </w:r>
      <w:r>
        <w:fldChar w:fldCharType="end"/>
      </w:r>
    </w:p>
    <w:p w14:paraId="0ED9E29A" w14:textId="77777777" w:rsidR="000135AC" w:rsidRDefault="000135AC">
      <w:pPr>
        <w:pStyle w:val="TOC4"/>
        <w:tabs>
          <w:tab w:val="left" w:pos="1440"/>
          <w:tab w:val="right" w:leader="dot" w:pos="9710"/>
        </w:tabs>
        <w:rPr>
          <w:rFonts w:eastAsiaTheme="minorEastAsia" w:cstheme="minorBidi"/>
          <w:noProof/>
          <w:sz w:val="22"/>
          <w:szCs w:val="22"/>
        </w:rPr>
      </w:pPr>
      <w:r>
        <w:rPr>
          <w:noProof/>
        </w:rPr>
        <w:t>2.6.1</w:t>
      </w:r>
      <w:r>
        <w:rPr>
          <w:rFonts w:eastAsiaTheme="minorEastAsia" w:cstheme="minorBidi"/>
          <w:noProof/>
          <w:sz w:val="22"/>
          <w:szCs w:val="22"/>
        </w:rPr>
        <w:tab/>
      </w:r>
      <w:r>
        <w:rPr>
          <w:noProof/>
        </w:rPr>
        <w:t>Physical</w:t>
      </w:r>
      <w:r>
        <w:rPr>
          <w:noProof/>
        </w:rPr>
        <w:tab/>
      </w:r>
      <w:r>
        <w:rPr>
          <w:noProof/>
        </w:rPr>
        <w:fldChar w:fldCharType="begin"/>
      </w:r>
      <w:r>
        <w:rPr>
          <w:noProof/>
        </w:rPr>
        <w:instrText xml:space="preserve"> PAGEREF _Toc380578189 \h </w:instrText>
      </w:r>
      <w:r>
        <w:rPr>
          <w:noProof/>
        </w:rPr>
      </w:r>
      <w:r>
        <w:rPr>
          <w:noProof/>
        </w:rPr>
        <w:fldChar w:fldCharType="separate"/>
      </w:r>
      <w:r>
        <w:rPr>
          <w:noProof/>
        </w:rPr>
        <w:t>16</w:t>
      </w:r>
      <w:r>
        <w:rPr>
          <w:noProof/>
        </w:rPr>
        <w:fldChar w:fldCharType="end"/>
      </w:r>
    </w:p>
    <w:p w14:paraId="57D6D8A7" w14:textId="77777777" w:rsidR="000135AC" w:rsidRDefault="000135AC">
      <w:pPr>
        <w:pStyle w:val="TOC4"/>
        <w:tabs>
          <w:tab w:val="left" w:pos="1440"/>
          <w:tab w:val="right" w:leader="dot" w:pos="9710"/>
        </w:tabs>
        <w:rPr>
          <w:rFonts w:eastAsiaTheme="minorEastAsia" w:cstheme="minorBidi"/>
          <w:noProof/>
          <w:sz w:val="22"/>
          <w:szCs w:val="22"/>
        </w:rPr>
      </w:pPr>
      <w:r>
        <w:rPr>
          <w:noProof/>
        </w:rPr>
        <w:t>2.6.2</w:t>
      </w:r>
      <w:r>
        <w:rPr>
          <w:rFonts w:eastAsiaTheme="minorEastAsia" w:cstheme="minorBidi"/>
          <w:noProof/>
          <w:sz w:val="22"/>
          <w:szCs w:val="22"/>
        </w:rPr>
        <w:tab/>
      </w:r>
      <w:r>
        <w:rPr>
          <w:noProof/>
        </w:rPr>
        <w:t>Time</w:t>
      </w:r>
      <w:r>
        <w:rPr>
          <w:noProof/>
        </w:rPr>
        <w:tab/>
      </w:r>
      <w:r>
        <w:rPr>
          <w:noProof/>
        </w:rPr>
        <w:fldChar w:fldCharType="begin"/>
      </w:r>
      <w:r>
        <w:rPr>
          <w:noProof/>
        </w:rPr>
        <w:instrText xml:space="preserve"> PAGEREF _Toc380578190 \h </w:instrText>
      </w:r>
      <w:r>
        <w:rPr>
          <w:noProof/>
        </w:rPr>
      </w:r>
      <w:r>
        <w:rPr>
          <w:noProof/>
        </w:rPr>
        <w:fldChar w:fldCharType="separate"/>
      </w:r>
      <w:r>
        <w:rPr>
          <w:noProof/>
        </w:rPr>
        <w:t>17</w:t>
      </w:r>
      <w:r>
        <w:rPr>
          <w:noProof/>
        </w:rPr>
        <w:fldChar w:fldCharType="end"/>
      </w:r>
    </w:p>
    <w:p w14:paraId="68426D09" w14:textId="77777777" w:rsidR="000135AC" w:rsidRDefault="000135AC">
      <w:pPr>
        <w:pStyle w:val="TOC4"/>
        <w:tabs>
          <w:tab w:val="left" w:pos="1440"/>
          <w:tab w:val="right" w:leader="dot" w:pos="9710"/>
        </w:tabs>
        <w:rPr>
          <w:rFonts w:eastAsiaTheme="minorEastAsia" w:cstheme="minorBidi"/>
          <w:noProof/>
          <w:sz w:val="22"/>
          <w:szCs w:val="22"/>
        </w:rPr>
      </w:pPr>
      <w:r>
        <w:rPr>
          <w:noProof/>
        </w:rPr>
        <w:t>2.6.3</w:t>
      </w:r>
      <w:r>
        <w:rPr>
          <w:rFonts w:eastAsiaTheme="minorEastAsia" w:cstheme="minorBidi"/>
          <w:noProof/>
          <w:sz w:val="22"/>
          <w:szCs w:val="22"/>
        </w:rPr>
        <w:tab/>
      </w:r>
      <w:r>
        <w:rPr>
          <w:noProof/>
        </w:rPr>
        <w:t>Political</w:t>
      </w:r>
      <w:r>
        <w:rPr>
          <w:noProof/>
        </w:rPr>
        <w:tab/>
      </w:r>
      <w:r>
        <w:rPr>
          <w:noProof/>
        </w:rPr>
        <w:fldChar w:fldCharType="begin"/>
      </w:r>
      <w:r>
        <w:rPr>
          <w:noProof/>
        </w:rPr>
        <w:instrText xml:space="preserve"> PAGEREF _Toc380578191 \h </w:instrText>
      </w:r>
      <w:r>
        <w:rPr>
          <w:noProof/>
        </w:rPr>
      </w:r>
      <w:r>
        <w:rPr>
          <w:noProof/>
        </w:rPr>
        <w:fldChar w:fldCharType="separate"/>
      </w:r>
      <w:r>
        <w:rPr>
          <w:noProof/>
        </w:rPr>
        <w:t>17</w:t>
      </w:r>
      <w:r>
        <w:rPr>
          <w:noProof/>
        </w:rPr>
        <w:fldChar w:fldCharType="end"/>
      </w:r>
    </w:p>
    <w:p w14:paraId="575DE176" w14:textId="77777777" w:rsidR="000135AC" w:rsidRDefault="000135AC">
      <w:pPr>
        <w:pStyle w:val="TOC4"/>
        <w:tabs>
          <w:tab w:val="left" w:pos="1440"/>
          <w:tab w:val="right" w:leader="dot" w:pos="9710"/>
        </w:tabs>
        <w:rPr>
          <w:rFonts w:eastAsiaTheme="minorEastAsia" w:cstheme="minorBidi"/>
          <w:noProof/>
          <w:sz w:val="22"/>
          <w:szCs w:val="22"/>
        </w:rPr>
      </w:pPr>
      <w:r>
        <w:rPr>
          <w:noProof/>
        </w:rPr>
        <w:t>2.6.4</w:t>
      </w:r>
      <w:r>
        <w:rPr>
          <w:rFonts w:eastAsiaTheme="minorEastAsia" w:cstheme="minorBidi"/>
          <w:noProof/>
          <w:sz w:val="22"/>
          <w:szCs w:val="22"/>
        </w:rPr>
        <w:tab/>
      </w:r>
      <w:r>
        <w:rPr>
          <w:noProof/>
        </w:rPr>
        <w:t>Military</w:t>
      </w:r>
      <w:r>
        <w:rPr>
          <w:noProof/>
        </w:rPr>
        <w:tab/>
      </w:r>
      <w:r>
        <w:rPr>
          <w:noProof/>
        </w:rPr>
        <w:fldChar w:fldCharType="begin"/>
      </w:r>
      <w:r>
        <w:rPr>
          <w:noProof/>
        </w:rPr>
        <w:instrText xml:space="preserve"> PAGEREF _Toc380578192 \h </w:instrText>
      </w:r>
      <w:r>
        <w:rPr>
          <w:noProof/>
        </w:rPr>
      </w:r>
      <w:r>
        <w:rPr>
          <w:noProof/>
        </w:rPr>
        <w:fldChar w:fldCharType="separate"/>
      </w:r>
      <w:r>
        <w:rPr>
          <w:noProof/>
        </w:rPr>
        <w:t>17</w:t>
      </w:r>
      <w:r>
        <w:rPr>
          <w:noProof/>
        </w:rPr>
        <w:fldChar w:fldCharType="end"/>
      </w:r>
    </w:p>
    <w:p w14:paraId="479F5AFC" w14:textId="77777777" w:rsidR="000135AC" w:rsidRDefault="000135AC">
      <w:pPr>
        <w:pStyle w:val="TOC4"/>
        <w:tabs>
          <w:tab w:val="left" w:pos="1440"/>
          <w:tab w:val="right" w:leader="dot" w:pos="9710"/>
        </w:tabs>
        <w:rPr>
          <w:rFonts w:eastAsiaTheme="minorEastAsia" w:cstheme="minorBidi"/>
          <w:noProof/>
          <w:sz w:val="22"/>
          <w:szCs w:val="22"/>
        </w:rPr>
      </w:pPr>
      <w:r>
        <w:rPr>
          <w:noProof/>
        </w:rPr>
        <w:t>2.6.5</w:t>
      </w:r>
      <w:r>
        <w:rPr>
          <w:rFonts w:eastAsiaTheme="minorEastAsia" w:cstheme="minorBidi"/>
          <w:noProof/>
          <w:sz w:val="22"/>
          <w:szCs w:val="22"/>
        </w:rPr>
        <w:tab/>
      </w:r>
      <w:r>
        <w:rPr>
          <w:noProof/>
        </w:rPr>
        <w:t>Economics</w:t>
      </w:r>
      <w:r>
        <w:rPr>
          <w:noProof/>
        </w:rPr>
        <w:tab/>
      </w:r>
      <w:r>
        <w:rPr>
          <w:noProof/>
        </w:rPr>
        <w:fldChar w:fldCharType="begin"/>
      </w:r>
      <w:r>
        <w:rPr>
          <w:noProof/>
        </w:rPr>
        <w:instrText xml:space="preserve"> PAGEREF _Toc380578193 \h </w:instrText>
      </w:r>
      <w:r>
        <w:rPr>
          <w:noProof/>
        </w:rPr>
      </w:r>
      <w:r>
        <w:rPr>
          <w:noProof/>
        </w:rPr>
        <w:fldChar w:fldCharType="separate"/>
      </w:r>
      <w:r>
        <w:rPr>
          <w:noProof/>
        </w:rPr>
        <w:t>17</w:t>
      </w:r>
      <w:r>
        <w:rPr>
          <w:noProof/>
        </w:rPr>
        <w:fldChar w:fldCharType="end"/>
      </w:r>
    </w:p>
    <w:p w14:paraId="47725DB2" w14:textId="77777777" w:rsidR="000135AC" w:rsidRDefault="000135AC">
      <w:pPr>
        <w:pStyle w:val="TOC4"/>
        <w:tabs>
          <w:tab w:val="left" w:pos="1440"/>
          <w:tab w:val="right" w:leader="dot" w:pos="9710"/>
        </w:tabs>
        <w:rPr>
          <w:rFonts w:eastAsiaTheme="minorEastAsia" w:cstheme="minorBidi"/>
          <w:noProof/>
          <w:sz w:val="22"/>
          <w:szCs w:val="22"/>
        </w:rPr>
      </w:pPr>
      <w:r>
        <w:rPr>
          <w:noProof/>
        </w:rPr>
        <w:t>2.6.6</w:t>
      </w:r>
      <w:r>
        <w:rPr>
          <w:rFonts w:eastAsiaTheme="minorEastAsia" w:cstheme="minorBidi"/>
          <w:noProof/>
          <w:sz w:val="22"/>
          <w:szCs w:val="22"/>
        </w:rPr>
        <w:tab/>
      </w:r>
      <w:r>
        <w:rPr>
          <w:noProof/>
        </w:rPr>
        <w:t>Social</w:t>
      </w:r>
      <w:r>
        <w:rPr>
          <w:noProof/>
        </w:rPr>
        <w:tab/>
      </w:r>
      <w:r>
        <w:rPr>
          <w:noProof/>
        </w:rPr>
        <w:fldChar w:fldCharType="begin"/>
      </w:r>
      <w:r>
        <w:rPr>
          <w:noProof/>
        </w:rPr>
        <w:instrText xml:space="preserve"> PAGEREF _Toc380578194 \h </w:instrText>
      </w:r>
      <w:r>
        <w:rPr>
          <w:noProof/>
        </w:rPr>
      </w:r>
      <w:r>
        <w:rPr>
          <w:noProof/>
        </w:rPr>
        <w:fldChar w:fldCharType="separate"/>
      </w:r>
      <w:r>
        <w:rPr>
          <w:noProof/>
        </w:rPr>
        <w:t>17</w:t>
      </w:r>
      <w:r>
        <w:rPr>
          <w:noProof/>
        </w:rPr>
        <w:fldChar w:fldCharType="end"/>
      </w:r>
    </w:p>
    <w:p w14:paraId="098161F0" w14:textId="77777777" w:rsidR="000135AC" w:rsidRDefault="000135AC">
      <w:pPr>
        <w:pStyle w:val="TOC4"/>
        <w:tabs>
          <w:tab w:val="left" w:pos="1440"/>
          <w:tab w:val="right" w:leader="dot" w:pos="9710"/>
        </w:tabs>
        <w:rPr>
          <w:rFonts w:eastAsiaTheme="minorEastAsia" w:cstheme="minorBidi"/>
          <w:noProof/>
          <w:sz w:val="22"/>
          <w:szCs w:val="22"/>
        </w:rPr>
      </w:pPr>
      <w:r>
        <w:rPr>
          <w:noProof/>
        </w:rPr>
        <w:t>2.6.7</w:t>
      </w:r>
      <w:r>
        <w:rPr>
          <w:rFonts w:eastAsiaTheme="minorEastAsia" w:cstheme="minorBidi"/>
          <w:noProof/>
          <w:sz w:val="22"/>
          <w:szCs w:val="22"/>
        </w:rPr>
        <w:tab/>
      </w:r>
      <w:r>
        <w:rPr>
          <w:noProof/>
        </w:rPr>
        <w:t>Infrastructure</w:t>
      </w:r>
      <w:r>
        <w:rPr>
          <w:noProof/>
        </w:rPr>
        <w:tab/>
      </w:r>
      <w:r>
        <w:rPr>
          <w:noProof/>
        </w:rPr>
        <w:fldChar w:fldCharType="begin"/>
      </w:r>
      <w:r>
        <w:rPr>
          <w:noProof/>
        </w:rPr>
        <w:instrText xml:space="preserve"> PAGEREF _Toc380578195 \h </w:instrText>
      </w:r>
      <w:r>
        <w:rPr>
          <w:noProof/>
        </w:rPr>
      </w:r>
      <w:r>
        <w:rPr>
          <w:noProof/>
        </w:rPr>
        <w:fldChar w:fldCharType="separate"/>
      </w:r>
      <w:r>
        <w:rPr>
          <w:noProof/>
        </w:rPr>
        <w:t>18</w:t>
      </w:r>
      <w:r>
        <w:rPr>
          <w:noProof/>
        </w:rPr>
        <w:fldChar w:fldCharType="end"/>
      </w:r>
    </w:p>
    <w:p w14:paraId="4396F9B9" w14:textId="77777777" w:rsidR="000135AC" w:rsidRDefault="000135AC">
      <w:pPr>
        <w:pStyle w:val="TOC4"/>
        <w:tabs>
          <w:tab w:val="left" w:pos="1440"/>
          <w:tab w:val="right" w:leader="dot" w:pos="9710"/>
        </w:tabs>
        <w:rPr>
          <w:rFonts w:eastAsiaTheme="minorEastAsia" w:cstheme="minorBidi"/>
          <w:noProof/>
          <w:sz w:val="22"/>
          <w:szCs w:val="22"/>
        </w:rPr>
      </w:pPr>
      <w:r>
        <w:rPr>
          <w:noProof/>
        </w:rPr>
        <w:t>2.6.8</w:t>
      </w:r>
      <w:r>
        <w:rPr>
          <w:rFonts w:eastAsiaTheme="minorEastAsia" w:cstheme="minorBidi"/>
          <w:noProof/>
          <w:sz w:val="22"/>
          <w:szCs w:val="22"/>
        </w:rPr>
        <w:tab/>
      </w:r>
      <w:r>
        <w:rPr>
          <w:noProof/>
        </w:rPr>
        <w:t>Information</w:t>
      </w:r>
      <w:r>
        <w:rPr>
          <w:noProof/>
        </w:rPr>
        <w:tab/>
      </w:r>
      <w:r>
        <w:rPr>
          <w:noProof/>
        </w:rPr>
        <w:fldChar w:fldCharType="begin"/>
      </w:r>
      <w:r>
        <w:rPr>
          <w:noProof/>
        </w:rPr>
        <w:instrText xml:space="preserve"> PAGEREF _Toc380578196 \h </w:instrText>
      </w:r>
      <w:r>
        <w:rPr>
          <w:noProof/>
        </w:rPr>
      </w:r>
      <w:r>
        <w:rPr>
          <w:noProof/>
        </w:rPr>
        <w:fldChar w:fldCharType="separate"/>
      </w:r>
      <w:r>
        <w:rPr>
          <w:noProof/>
        </w:rPr>
        <w:t>18</w:t>
      </w:r>
      <w:r>
        <w:rPr>
          <w:noProof/>
        </w:rPr>
        <w:fldChar w:fldCharType="end"/>
      </w:r>
    </w:p>
    <w:p w14:paraId="11F6F744" w14:textId="77777777" w:rsidR="000135AC" w:rsidRDefault="000135AC">
      <w:pPr>
        <w:pStyle w:val="TOC3"/>
        <w:rPr>
          <w:rFonts w:eastAsiaTheme="minorEastAsia" w:cstheme="minorBidi"/>
          <w:sz w:val="22"/>
          <w:szCs w:val="22"/>
        </w:rPr>
      </w:pPr>
      <w:r>
        <w:t>2.7</w:t>
      </w:r>
      <w:r>
        <w:rPr>
          <w:rFonts w:eastAsiaTheme="minorEastAsia" w:cstheme="minorBidi"/>
          <w:sz w:val="22"/>
          <w:szCs w:val="22"/>
        </w:rPr>
        <w:tab/>
      </w:r>
      <w:r>
        <w:t>Simulation States and the Advancement of Time</w:t>
      </w:r>
      <w:r>
        <w:tab/>
      </w:r>
      <w:r>
        <w:fldChar w:fldCharType="begin"/>
      </w:r>
      <w:r>
        <w:instrText xml:space="preserve"> PAGEREF _Toc380578197 \h </w:instrText>
      </w:r>
      <w:r>
        <w:fldChar w:fldCharType="separate"/>
      </w:r>
      <w:r>
        <w:t>18</w:t>
      </w:r>
      <w:r>
        <w:fldChar w:fldCharType="end"/>
      </w:r>
    </w:p>
    <w:p w14:paraId="4A78A300" w14:textId="77777777" w:rsidR="000135AC" w:rsidRDefault="000135AC">
      <w:pPr>
        <w:pStyle w:val="TOC2"/>
        <w:rPr>
          <w:rFonts w:eastAsiaTheme="minorEastAsia" w:cstheme="minorBidi"/>
          <w:sz w:val="22"/>
          <w:szCs w:val="22"/>
        </w:rPr>
      </w:pPr>
      <w:r>
        <w:t>3.</w:t>
      </w:r>
      <w:r>
        <w:rPr>
          <w:rFonts w:eastAsiaTheme="minorEastAsia" w:cstheme="minorBidi"/>
          <w:sz w:val="22"/>
          <w:szCs w:val="22"/>
        </w:rPr>
        <w:tab/>
      </w:r>
      <w:r>
        <w:t>Relationships and Control</w:t>
      </w:r>
      <w:r>
        <w:tab/>
      </w:r>
      <w:r>
        <w:fldChar w:fldCharType="begin"/>
      </w:r>
      <w:r>
        <w:instrText xml:space="preserve"> PAGEREF _Toc380578198 \h </w:instrText>
      </w:r>
      <w:r>
        <w:fldChar w:fldCharType="separate"/>
      </w:r>
      <w:r>
        <w:t>20</w:t>
      </w:r>
      <w:r>
        <w:fldChar w:fldCharType="end"/>
      </w:r>
    </w:p>
    <w:p w14:paraId="111212CA" w14:textId="77777777" w:rsidR="000135AC" w:rsidRDefault="000135AC">
      <w:pPr>
        <w:pStyle w:val="TOC3"/>
        <w:rPr>
          <w:rFonts w:eastAsiaTheme="minorEastAsia" w:cstheme="minorBidi"/>
          <w:sz w:val="22"/>
          <w:szCs w:val="22"/>
        </w:rPr>
      </w:pPr>
      <w:r>
        <w:t>3.1</w:t>
      </w:r>
      <w:r>
        <w:rPr>
          <w:rFonts w:eastAsiaTheme="minorEastAsia" w:cstheme="minorBidi"/>
          <w:sz w:val="22"/>
          <w:szCs w:val="22"/>
        </w:rPr>
        <w:tab/>
      </w:r>
      <w:r>
        <w:t>Relationships and Affinity</w:t>
      </w:r>
      <w:r>
        <w:tab/>
      </w:r>
      <w:r>
        <w:fldChar w:fldCharType="begin"/>
      </w:r>
      <w:r>
        <w:instrText xml:space="preserve"> PAGEREF _Toc380578199 \h </w:instrText>
      </w:r>
      <w:r>
        <w:fldChar w:fldCharType="separate"/>
      </w:r>
      <w:r>
        <w:t>20</w:t>
      </w:r>
      <w:r>
        <w:fldChar w:fldCharType="end"/>
      </w:r>
    </w:p>
    <w:p w14:paraId="7D679669" w14:textId="77777777" w:rsidR="000135AC" w:rsidRDefault="000135AC">
      <w:pPr>
        <w:pStyle w:val="TOC3"/>
        <w:rPr>
          <w:rFonts w:eastAsiaTheme="minorEastAsia" w:cstheme="minorBidi"/>
          <w:sz w:val="22"/>
          <w:szCs w:val="22"/>
        </w:rPr>
      </w:pPr>
      <w:r>
        <w:t>3.2</w:t>
      </w:r>
      <w:r>
        <w:rPr>
          <w:rFonts w:eastAsiaTheme="minorEastAsia" w:cstheme="minorBidi"/>
          <w:sz w:val="22"/>
          <w:szCs w:val="22"/>
        </w:rPr>
        <w:tab/>
      </w:r>
      <w:r>
        <w:t>Horizontal Relationships</w:t>
      </w:r>
      <w:r>
        <w:tab/>
      </w:r>
      <w:r>
        <w:fldChar w:fldCharType="begin"/>
      </w:r>
      <w:r>
        <w:instrText xml:space="preserve"> PAGEREF _Toc380578200 \h </w:instrText>
      </w:r>
      <w:r>
        <w:fldChar w:fldCharType="separate"/>
      </w:r>
      <w:r>
        <w:t>21</w:t>
      </w:r>
      <w:r>
        <w:fldChar w:fldCharType="end"/>
      </w:r>
    </w:p>
    <w:p w14:paraId="0A0241D8" w14:textId="77777777" w:rsidR="000135AC" w:rsidRDefault="000135AC">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Force and Organization Group Affinities</w:t>
      </w:r>
      <w:r>
        <w:rPr>
          <w:noProof/>
        </w:rPr>
        <w:tab/>
      </w:r>
      <w:r>
        <w:rPr>
          <w:noProof/>
        </w:rPr>
        <w:fldChar w:fldCharType="begin"/>
      </w:r>
      <w:r>
        <w:rPr>
          <w:noProof/>
        </w:rPr>
        <w:instrText xml:space="preserve"> PAGEREF _Toc380578201 \h </w:instrText>
      </w:r>
      <w:r>
        <w:rPr>
          <w:noProof/>
        </w:rPr>
      </w:r>
      <w:r>
        <w:rPr>
          <w:noProof/>
        </w:rPr>
        <w:fldChar w:fldCharType="separate"/>
      </w:r>
      <w:r>
        <w:rPr>
          <w:noProof/>
        </w:rPr>
        <w:t>21</w:t>
      </w:r>
      <w:r>
        <w:rPr>
          <w:noProof/>
        </w:rPr>
        <w:fldChar w:fldCharType="end"/>
      </w:r>
    </w:p>
    <w:p w14:paraId="13A4AD26" w14:textId="77777777" w:rsidR="000135AC" w:rsidRDefault="000135AC">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Computing Horizontal Relationships</w:t>
      </w:r>
      <w:r>
        <w:rPr>
          <w:noProof/>
        </w:rPr>
        <w:tab/>
      </w:r>
      <w:r>
        <w:rPr>
          <w:noProof/>
        </w:rPr>
        <w:fldChar w:fldCharType="begin"/>
      </w:r>
      <w:r>
        <w:rPr>
          <w:noProof/>
        </w:rPr>
        <w:instrText xml:space="preserve"> PAGEREF _Toc380578202 \h </w:instrText>
      </w:r>
      <w:r>
        <w:rPr>
          <w:noProof/>
        </w:rPr>
      </w:r>
      <w:r>
        <w:rPr>
          <w:noProof/>
        </w:rPr>
        <w:fldChar w:fldCharType="separate"/>
      </w:r>
      <w:r>
        <w:rPr>
          <w:noProof/>
        </w:rPr>
        <w:t>21</w:t>
      </w:r>
      <w:r>
        <w:rPr>
          <w:noProof/>
        </w:rPr>
        <w:fldChar w:fldCharType="end"/>
      </w:r>
    </w:p>
    <w:p w14:paraId="2F934EB1" w14:textId="77777777" w:rsidR="000135AC" w:rsidRDefault="000135AC">
      <w:pPr>
        <w:pStyle w:val="TOC3"/>
        <w:rPr>
          <w:rFonts w:eastAsiaTheme="minorEastAsia" w:cstheme="minorBidi"/>
          <w:sz w:val="22"/>
          <w:szCs w:val="22"/>
        </w:rPr>
      </w:pPr>
      <w:r>
        <w:t>3.3</w:t>
      </w:r>
      <w:r>
        <w:rPr>
          <w:rFonts w:eastAsiaTheme="minorEastAsia" w:cstheme="minorBidi"/>
          <w:sz w:val="22"/>
          <w:szCs w:val="22"/>
        </w:rPr>
        <w:tab/>
      </w:r>
      <w:r>
        <w:t>Vertical Relationships</w:t>
      </w:r>
      <w:r>
        <w:tab/>
      </w:r>
      <w:r>
        <w:fldChar w:fldCharType="begin"/>
      </w:r>
      <w:r>
        <w:instrText xml:space="preserve"> PAGEREF _Toc380578203 \h </w:instrText>
      </w:r>
      <w:r>
        <w:fldChar w:fldCharType="separate"/>
      </w:r>
      <w:r>
        <w:t>21</w:t>
      </w:r>
      <w:r>
        <w:fldChar w:fldCharType="end"/>
      </w:r>
    </w:p>
    <w:p w14:paraId="413EA582" w14:textId="77777777" w:rsidR="000135AC" w:rsidRDefault="000135AC">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Baseline Vertical Relationships</w:t>
      </w:r>
      <w:r>
        <w:rPr>
          <w:noProof/>
        </w:rPr>
        <w:tab/>
      </w:r>
      <w:r>
        <w:rPr>
          <w:noProof/>
        </w:rPr>
        <w:fldChar w:fldCharType="begin"/>
      </w:r>
      <w:r>
        <w:rPr>
          <w:noProof/>
        </w:rPr>
        <w:instrText xml:space="preserve"> PAGEREF _Toc380578204 \h </w:instrText>
      </w:r>
      <w:r>
        <w:rPr>
          <w:noProof/>
        </w:rPr>
      </w:r>
      <w:r>
        <w:rPr>
          <w:noProof/>
        </w:rPr>
        <w:fldChar w:fldCharType="separate"/>
      </w:r>
      <w:r>
        <w:rPr>
          <w:noProof/>
        </w:rPr>
        <w:t>22</w:t>
      </w:r>
      <w:r>
        <w:rPr>
          <w:noProof/>
        </w:rPr>
        <w:fldChar w:fldCharType="end"/>
      </w:r>
    </w:p>
    <w:p w14:paraId="1B603176" w14:textId="77777777" w:rsidR="000135AC" w:rsidRDefault="000135AC">
      <w:pPr>
        <w:pStyle w:val="TOC3"/>
        <w:rPr>
          <w:rFonts w:eastAsiaTheme="minorEastAsia" w:cstheme="minorBidi"/>
          <w:sz w:val="22"/>
          <w:szCs w:val="22"/>
        </w:rPr>
      </w:pPr>
      <w:r>
        <w:t>3.4</w:t>
      </w:r>
      <w:r>
        <w:rPr>
          <w:rFonts w:eastAsiaTheme="minorEastAsia" w:cstheme="minorBidi"/>
          <w:sz w:val="22"/>
          <w:szCs w:val="22"/>
        </w:rPr>
        <w:tab/>
      </w:r>
      <w:r>
        <w:t>Actor Support and Influence</w:t>
      </w:r>
      <w:r>
        <w:tab/>
      </w:r>
      <w:r>
        <w:fldChar w:fldCharType="begin"/>
      </w:r>
      <w:r>
        <w:instrText xml:space="preserve"> PAGEREF _Toc380578205 \h </w:instrText>
      </w:r>
      <w:r>
        <w:fldChar w:fldCharType="separate"/>
      </w:r>
      <w:r>
        <w:t>22</w:t>
      </w:r>
      <w:r>
        <w:fldChar w:fldCharType="end"/>
      </w:r>
    </w:p>
    <w:p w14:paraId="54564F69" w14:textId="77777777" w:rsidR="000135AC" w:rsidRDefault="000135AC">
      <w:pPr>
        <w:pStyle w:val="TOC4"/>
        <w:tabs>
          <w:tab w:val="left" w:pos="1440"/>
          <w:tab w:val="right" w:leader="dot" w:pos="9710"/>
        </w:tabs>
        <w:rPr>
          <w:rFonts w:eastAsiaTheme="minorEastAsia" w:cstheme="minorBidi"/>
          <w:noProof/>
          <w:sz w:val="22"/>
          <w:szCs w:val="22"/>
        </w:rPr>
      </w:pPr>
      <w:r>
        <w:rPr>
          <w:noProof/>
        </w:rPr>
        <w:t>3.4.1</w:t>
      </w:r>
      <w:r>
        <w:rPr>
          <w:rFonts w:eastAsiaTheme="minorEastAsia" w:cstheme="minorBidi"/>
          <w:noProof/>
          <w:sz w:val="22"/>
          <w:szCs w:val="22"/>
        </w:rPr>
        <w:tab/>
      </w:r>
      <w:r>
        <w:rPr>
          <w:noProof/>
        </w:rPr>
        <w:t>Direct vs. Derived Support</w:t>
      </w:r>
      <w:r>
        <w:rPr>
          <w:noProof/>
        </w:rPr>
        <w:tab/>
      </w:r>
      <w:r>
        <w:rPr>
          <w:noProof/>
        </w:rPr>
        <w:fldChar w:fldCharType="begin"/>
      </w:r>
      <w:r>
        <w:rPr>
          <w:noProof/>
        </w:rPr>
        <w:instrText xml:space="preserve"> PAGEREF _Toc380578206 \h </w:instrText>
      </w:r>
      <w:r>
        <w:rPr>
          <w:noProof/>
        </w:rPr>
      </w:r>
      <w:r>
        <w:rPr>
          <w:noProof/>
        </w:rPr>
        <w:fldChar w:fldCharType="separate"/>
      </w:r>
      <w:r>
        <w:rPr>
          <w:noProof/>
        </w:rPr>
        <w:t>23</w:t>
      </w:r>
      <w:r>
        <w:rPr>
          <w:noProof/>
        </w:rPr>
        <w:fldChar w:fldCharType="end"/>
      </w:r>
    </w:p>
    <w:p w14:paraId="0E315D4B" w14:textId="77777777" w:rsidR="000135AC" w:rsidRDefault="000135AC">
      <w:pPr>
        <w:pStyle w:val="TOC4"/>
        <w:tabs>
          <w:tab w:val="left" w:pos="1440"/>
          <w:tab w:val="right" w:leader="dot" w:pos="9710"/>
        </w:tabs>
        <w:rPr>
          <w:rFonts w:eastAsiaTheme="minorEastAsia" w:cstheme="minorBidi"/>
          <w:noProof/>
          <w:sz w:val="22"/>
          <w:szCs w:val="22"/>
        </w:rPr>
      </w:pPr>
      <w:r>
        <w:rPr>
          <w:noProof/>
        </w:rPr>
        <w:t>3.4.2</w:t>
      </w:r>
      <w:r>
        <w:rPr>
          <w:rFonts w:eastAsiaTheme="minorEastAsia" w:cstheme="minorBidi"/>
          <w:noProof/>
          <w:sz w:val="22"/>
          <w:szCs w:val="22"/>
        </w:rPr>
        <w:tab/>
      </w:r>
      <w:r>
        <w:rPr>
          <w:noProof/>
        </w:rPr>
        <w:t>Direct Support</w:t>
      </w:r>
      <w:r>
        <w:rPr>
          <w:noProof/>
        </w:rPr>
        <w:tab/>
      </w:r>
      <w:r>
        <w:rPr>
          <w:noProof/>
        </w:rPr>
        <w:fldChar w:fldCharType="begin"/>
      </w:r>
      <w:r>
        <w:rPr>
          <w:noProof/>
        </w:rPr>
        <w:instrText xml:space="preserve"> PAGEREF _Toc380578207 \h </w:instrText>
      </w:r>
      <w:r>
        <w:rPr>
          <w:noProof/>
        </w:rPr>
      </w:r>
      <w:r>
        <w:rPr>
          <w:noProof/>
        </w:rPr>
        <w:fldChar w:fldCharType="separate"/>
      </w:r>
      <w:r>
        <w:rPr>
          <w:noProof/>
        </w:rPr>
        <w:t>23</w:t>
      </w:r>
      <w:r>
        <w:rPr>
          <w:noProof/>
        </w:rPr>
        <w:fldChar w:fldCharType="end"/>
      </w:r>
    </w:p>
    <w:p w14:paraId="16D4BA2D" w14:textId="77777777" w:rsidR="000135AC" w:rsidRDefault="000135AC">
      <w:pPr>
        <w:pStyle w:val="TOC4"/>
        <w:tabs>
          <w:tab w:val="left" w:pos="1440"/>
          <w:tab w:val="right" w:leader="dot" w:pos="9710"/>
        </w:tabs>
        <w:rPr>
          <w:rFonts w:eastAsiaTheme="minorEastAsia" w:cstheme="minorBidi"/>
          <w:noProof/>
          <w:sz w:val="22"/>
          <w:szCs w:val="22"/>
        </w:rPr>
      </w:pPr>
      <w:r>
        <w:rPr>
          <w:noProof/>
        </w:rPr>
        <w:t>3.4.3</w:t>
      </w:r>
      <w:r>
        <w:rPr>
          <w:rFonts w:eastAsiaTheme="minorEastAsia" w:cstheme="minorBidi"/>
          <w:noProof/>
          <w:sz w:val="22"/>
          <w:szCs w:val="22"/>
        </w:rPr>
        <w:tab/>
      </w:r>
      <w:r>
        <w:rPr>
          <w:noProof/>
        </w:rPr>
        <w:t>Derived Support</w:t>
      </w:r>
      <w:r>
        <w:rPr>
          <w:noProof/>
        </w:rPr>
        <w:tab/>
      </w:r>
      <w:r>
        <w:rPr>
          <w:noProof/>
        </w:rPr>
        <w:fldChar w:fldCharType="begin"/>
      </w:r>
      <w:r>
        <w:rPr>
          <w:noProof/>
        </w:rPr>
        <w:instrText xml:space="preserve"> PAGEREF _Toc380578208 \h </w:instrText>
      </w:r>
      <w:r>
        <w:rPr>
          <w:noProof/>
        </w:rPr>
      </w:r>
      <w:r>
        <w:rPr>
          <w:noProof/>
        </w:rPr>
        <w:fldChar w:fldCharType="separate"/>
      </w:r>
      <w:r>
        <w:rPr>
          <w:noProof/>
        </w:rPr>
        <w:t>24</w:t>
      </w:r>
      <w:r>
        <w:rPr>
          <w:noProof/>
        </w:rPr>
        <w:fldChar w:fldCharType="end"/>
      </w:r>
    </w:p>
    <w:p w14:paraId="79F6FF1A" w14:textId="77777777" w:rsidR="000135AC" w:rsidRDefault="000135AC">
      <w:pPr>
        <w:pStyle w:val="TOC4"/>
        <w:tabs>
          <w:tab w:val="left" w:pos="1440"/>
          <w:tab w:val="right" w:leader="dot" w:pos="9710"/>
        </w:tabs>
        <w:rPr>
          <w:rFonts w:eastAsiaTheme="minorEastAsia" w:cstheme="minorBidi"/>
          <w:noProof/>
          <w:sz w:val="22"/>
          <w:szCs w:val="22"/>
        </w:rPr>
      </w:pPr>
      <w:r>
        <w:rPr>
          <w:noProof/>
        </w:rPr>
        <w:t>3.4.4</w:t>
      </w:r>
      <w:r>
        <w:rPr>
          <w:rFonts w:eastAsiaTheme="minorEastAsia" w:cstheme="minorBidi"/>
          <w:noProof/>
          <w:sz w:val="22"/>
          <w:szCs w:val="22"/>
        </w:rPr>
        <w:tab/>
      </w:r>
      <w:r>
        <w:rPr>
          <w:noProof/>
        </w:rPr>
        <w:t>Total Support</w:t>
      </w:r>
      <w:r>
        <w:rPr>
          <w:noProof/>
        </w:rPr>
        <w:tab/>
      </w:r>
      <w:r>
        <w:rPr>
          <w:noProof/>
        </w:rPr>
        <w:fldChar w:fldCharType="begin"/>
      </w:r>
      <w:r>
        <w:rPr>
          <w:noProof/>
        </w:rPr>
        <w:instrText xml:space="preserve"> PAGEREF _Toc380578209 \h </w:instrText>
      </w:r>
      <w:r>
        <w:rPr>
          <w:noProof/>
        </w:rPr>
      </w:r>
      <w:r>
        <w:rPr>
          <w:noProof/>
        </w:rPr>
        <w:fldChar w:fldCharType="separate"/>
      </w:r>
      <w:r>
        <w:rPr>
          <w:noProof/>
        </w:rPr>
        <w:t>25</w:t>
      </w:r>
      <w:r>
        <w:rPr>
          <w:noProof/>
        </w:rPr>
        <w:fldChar w:fldCharType="end"/>
      </w:r>
    </w:p>
    <w:p w14:paraId="13A56F7A" w14:textId="77777777" w:rsidR="000135AC" w:rsidRDefault="000135AC">
      <w:pPr>
        <w:pStyle w:val="TOC4"/>
        <w:tabs>
          <w:tab w:val="left" w:pos="1440"/>
          <w:tab w:val="right" w:leader="dot" w:pos="9710"/>
        </w:tabs>
        <w:rPr>
          <w:rFonts w:eastAsiaTheme="minorEastAsia" w:cstheme="minorBidi"/>
          <w:noProof/>
          <w:sz w:val="22"/>
          <w:szCs w:val="22"/>
        </w:rPr>
      </w:pPr>
      <w:r>
        <w:rPr>
          <w:noProof/>
        </w:rPr>
        <w:t>3.4.5</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_Toc380578210 \h </w:instrText>
      </w:r>
      <w:r>
        <w:rPr>
          <w:noProof/>
        </w:rPr>
      </w:r>
      <w:r>
        <w:rPr>
          <w:noProof/>
        </w:rPr>
        <w:fldChar w:fldCharType="separate"/>
      </w:r>
      <w:r>
        <w:rPr>
          <w:noProof/>
        </w:rPr>
        <w:t>26</w:t>
      </w:r>
      <w:r>
        <w:rPr>
          <w:noProof/>
        </w:rPr>
        <w:fldChar w:fldCharType="end"/>
      </w:r>
    </w:p>
    <w:p w14:paraId="4CB24581" w14:textId="77777777" w:rsidR="000135AC" w:rsidRDefault="000135AC">
      <w:pPr>
        <w:pStyle w:val="TOC3"/>
        <w:rPr>
          <w:rFonts w:eastAsiaTheme="minorEastAsia" w:cstheme="minorBidi"/>
          <w:sz w:val="22"/>
          <w:szCs w:val="22"/>
        </w:rPr>
      </w:pPr>
      <w:r>
        <w:t>3.5</w:t>
      </w:r>
      <w:r>
        <w:rPr>
          <w:rFonts w:eastAsiaTheme="minorEastAsia" w:cstheme="minorBidi"/>
          <w:sz w:val="22"/>
          <w:szCs w:val="22"/>
        </w:rPr>
        <w:tab/>
      </w:r>
      <w:r>
        <w:t>Control of a Neighborhood</w:t>
      </w:r>
      <w:r>
        <w:tab/>
      </w:r>
      <w:r>
        <w:fldChar w:fldCharType="begin"/>
      </w:r>
      <w:r>
        <w:instrText xml:space="preserve"> PAGEREF _Toc380578211 \h </w:instrText>
      </w:r>
      <w:r>
        <w:fldChar w:fldCharType="separate"/>
      </w:r>
      <w:r>
        <w:t>26</w:t>
      </w:r>
      <w:r>
        <w:fldChar w:fldCharType="end"/>
      </w:r>
    </w:p>
    <w:p w14:paraId="6E2149D1" w14:textId="77777777" w:rsidR="000135AC" w:rsidRDefault="000135AC">
      <w:pPr>
        <w:pStyle w:val="TOC4"/>
        <w:tabs>
          <w:tab w:val="left" w:pos="1440"/>
          <w:tab w:val="right" w:leader="dot" w:pos="9710"/>
        </w:tabs>
        <w:rPr>
          <w:rFonts w:eastAsiaTheme="minorEastAsia" w:cstheme="minorBidi"/>
          <w:noProof/>
          <w:sz w:val="22"/>
          <w:szCs w:val="22"/>
        </w:rPr>
      </w:pPr>
      <w:r>
        <w:rPr>
          <w:noProof/>
        </w:rPr>
        <w:t>3.5.1</w:t>
      </w:r>
      <w:r>
        <w:rPr>
          <w:rFonts w:eastAsiaTheme="minorEastAsia" w:cstheme="minorBidi"/>
          <w:noProof/>
          <w:sz w:val="22"/>
          <w:szCs w:val="22"/>
        </w:rPr>
        <w:tab/>
      </w:r>
      <w:r>
        <w:rPr>
          <w:noProof/>
        </w:rPr>
        <w:t>When Control Shifts</w:t>
      </w:r>
      <w:r>
        <w:rPr>
          <w:noProof/>
        </w:rPr>
        <w:tab/>
      </w:r>
      <w:r>
        <w:rPr>
          <w:noProof/>
        </w:rPr>
        <w:fldChar w:fldCharType="begin"/>
      </w:r>
      <w:r>
        <w:rPr>
          <w:noProof/>
        </w:rPr>
        <w:instrText xml:space="preserve"> PAGEREF _Toc380578212 \h </w:instrText>
      </w:r>
      <w:r>
        <w:rPr>
          <w:noProof/>
        </w:rPr>
      </w:r>
      <w:r>
        <w:rPr>
          <w:noProof/>
        </w:rPr>
        <w:fldChar w:fldCharType="separate"/>
      </w:r>
      <w:r>
        <w:rPr>
          <w:noProof/>
        </w:rPr>
        <w:t>27</w:t>
      </w:r>
      <w:r>
        <w:rPr>
          <w:noProof/>
        </w:rPr>
        <w:fldChar w:fldCharType="end"/>
      </w:r>
    </w:p>
    <w:p w14:paraId="0E19BC9B" w14:textId="77777777" w:rsidR="000135AC" w:rsidRDefault="000135AC">
      <w:pPr>
        <w:pStyle w:val="TOC2"/>
        <w:rPr>
          <w:rFonts w:eastAsiaTheme="minorEastAsia" w:cstheme="minorBidi"/>
          <w:sz w:val="22"/>
          <w:szCs w:val="22"/>
        </w:rPr>
      </w:pPr>
      <w:r>
        <w:t>4.</w:t>
      </w:r>
      <w:r>
        <w:rPr>
          <w:rFonts w:eastAsiaTheme="minorEastAsia" w:cstheme="minorBidi"/>
          <w:sz w:val="22"/>
          <w:szCs w:val="22"/>
        </w:rPr>
        <w:tab/>
      </w:r>
      <w:r>
        <w:t>Force Analysis</w:t>
      </w:r>
      <w:r>
        <w:tab/>
      </w:r>
      <w:r>
        <w:fldChar w:fldCharType="begin"/>
      </w:r>
      <w:r>
        <w:instrText xml:space="preserve"> PAGEREF _Toc380578213 \h </w:instrText>
      </w:r>
      <w:r>
        <w:fldChar w:fldCharType="separate"/>
      </w:r>
      <w:r>
        <w:t>29</w:t>
      </w:r>
      <w:r>
        <w:fldChar w:fldCharType="end"/>
      </w:r>
    </w:p>
    <w:p w14:paraId="0C654C85" w14:textId="77777777" w:rsidR="000135AC" w:rsidRDefault="000135AC">
      <w:pPr>
        <w:pStyle w:val="TOC3"/>
        <w:rPr>
          <w:rFonts w:eastAsiaTheme="minorEastAsia" w:cstheme="minorBidi"/>
          <w:sz w:val="22"/>
          <w:szCs w:val="22"/>
        </w:rPr>
      </w:pPr>
      <w:r>
        <w:t>4.1</w:t>
      </w:r>
      <w:r>
        <w:rPr>
          <w:rFonts w:eastAsiaTheme="minorEastAsia" w:cstheme="minorBidi"/>
          <w:sz w:val="22"/>
          <w:szCs w:val="22"/>
        </w:rPr>
        <w:tab/>
      </w:r>
      <w:r>
        <w:t>Overview</w:t>
      </w:r>
      <w:r>
        <w:tab/>
      </w:r>
      <w:r>
        <w:fldChar w:fldCharType="begin"/>
      </w:r>
      <w:r>
        <w:instrText xml:space="preserve"> PAGEREF _Toc380578214 \h </w:instrText>
      </w:r>
      <w:r>
        <w:fldChar w:fldCharType="separate"/>
      </w:r>
      <w:r>
        <w:t>29</w:t>
      </w:r>
      <w:r>
        <w:fldChar w:fldCharType="end"/>
      </w:r>
    </w:p>
    <w:p w14:paraId="2535455D" w14:textId="77777777" w:rsidR="000135AC" w:rsidRDefault="000135AC">
      <w:pPr>
        <w:pStyle w:val="TOC4"/>
        <w:tabs>
          <w:tab w:val="left" w:pos="1440"/>
          <w:tab w:val="right" w:leader="dot" w:pos="9710"/>
        </w:tabs>
        <w:rPr>
          <w:rFonts w:eastAsiaTheme="minorEastAsia" w:cstheme="minorBidi"/>
          <w:noProof/>
          <w:sz w:val="22"/>
          <w:szCs w:val="22"/>
        </w:rPr>
      </w:pPr>
      <w:r>
        <w:rPr>
          <w:noProof/>
        </w:rPr>
        <w:t>4.1.1</w:t>
      </w:r>
      <w:r>
        <w:rPr>
          <w:rFonts w:eastAsiaTheme="minorEastAsia" w:cstheme="minorBidi"/>
          <w:noProof/>
          <w:sz w:val="22"/>
          <w:szCs w:val="22"/>
        </w:rPr>
        <w:tab/>
      </w:r>
      <w:r>
        <w:rPr>
          <w:noProof/>
        </w:rPr>
        <w:t>Changes in Athena 4</w:t>
      </w:r>
      <w:r>
        <w:rPr>
          <w:noProof/>
        </w:rPr>
        <w:tab/>
      </w:r>
      <w:r>
        <w:rPr>
          <w:noProof/>
        </w:rPr>
        <w:fldChar w:fldCharType="begin"/>
      </w:r>
      <w:r>
        <w:rPr>
          <w:noProof/>
        </w:rPr>
        <w:instrText xml:space="preserve"> PAGEREF _Toc380578215 \h </w:instrText>
      </w:r>
      <w:r>
        <w:rPr>
          <w:noProof/>
        </w:rPr>
      </w:r>
      <w:r>
        <w:rPr>
          <w:noProof/>
        </w:rPr>
        <w:fldChar w:fldCharType="separate"/>
      </w:r>
      <w:r>
        <w:rPr>
          <w:noProof/>
        </w:rPr>
        <w:t>30</w:t>
      </w:r>
      <w:r>
        <w:rPr>
          <w:noProof/>
        </w:rPr>
        <w:fldChar w:fldCharType="end"/>
      </w:r>
    </w:p>
    <w:p w14:paraId="07B2B95C" w14:textId="77777777" w:rsidR="000135AC" w:rsidRDefault="000135AC">
      <w:pPr>
        <w:pStyle w:val="TOC3"/>
        <w:rPr>
          <w:rFonts w:eastAsiaTheme="minorEastAsia" w:cstheme="minorBidi"/>
          <w:sz w:val="22"/>
          <w:szCs w:val="22"/>
        </w:rPr>
      </w:pPr>
      <w:r>
        <w:t>4.2</w:t>
      </w:r>
      <w:r>
        <w:rPr>
          <w:rFonts w:eastAsiaTheme="minorEastAsia" w:cstheme="minorBidi"/>
          <w:sz w:val="22"/>
          <w:szCs w:val="22"/>
        </w:rPr>
        <w:tab/>
      </w:r>
      <w:r>
        <w:t>Force Group Stance and Effective Relationships</w:t>
      </w:r>
      <w:r>
        <w:tab/>
      </w:r>
      <w:r>
        <w:fldChar w:fldCharType="begin"/>
      </w:r>
      <w:r>
        <w:instrText xml:space="preserve"> PAGEREF _Toc380578216 \h </w:instrText>
      </w:r>
      <w:r>
        <w:fldChar w:fldCharType="separate"/>
      </w:r>
      <w:r>
        <w:t>30</w:t>
      </w:r>
      <w:r>
        <w:fldChar w:fldCharType="end"/>
      </w:r>
    </w:p>
    <w:p w14:paraId="6E7DB737" w14:textId="77777777" w:rsidR="000135AC" w:rsidRDefault="000135AC">
      <w:pPr>
        <w:pStyle w:val="TOC4"/>
        <w:tabs>
          <w:tab w:val="left" w:pos="1440"/>
          <w:tab w:val="right" w:leader="dot" w:pos="9710"/>
        </w:tabs>
        <w:rPr>
          <w:rFonts w:eastAsiaTheme="minorEastAsia" w:cstheme="minorBidi"/>
          <w:noProof/>
          <w:sz w:val="22"/>
          <w:szCs w:val="22"/>
        </w:rPr>
      </w:pPr>
      <w:r>
        <w:rPr>
          <w:noProof/>
        </w:rPr>
        <w:lastRenderedPageBreak/>
        <w:t>4.2.1</w:t>
      </w:r>
      <w:r>
        <w:rPr>
          <w:rFonts w:eastAsiaTheme="minorEastAsia" w:cstheme="minorBidi"/>
          <w:noProof/>
          <w:sz w:val="22"/>
          <w:szCs w:val="22"/>
        </w:rPr>
        <w:tab/>
      </w:r>
      <w:r>
        <w:rPr>
          <w:noProof/>
        </w:rPr>
        <w:t>Stance</w:t>
      </w:r>
      <w:r>
        <w:rPr>
          <w:noProof/>
        </w:rPr>
        <w:tab/>
      </w:r>
      <w:r>
        <w:rPr>
          <w:noProof/>
        </w:rPr>
        <w:fldChar w:fldCharType="begin"/>
      </w:r>
      <w:r>
        <w:rPr>
          <w:noProof/>
        </w:rPr>
        <w:instrText xml:space="preserve"> PAGEREF _Toc380578217 \h </w:instrText>
      </w:r>
      <w:r>
        <w:rPr>
          <w:noProof/>
        </w:rPr>
      </w:r>
      <w:r>
        <w:rPr>
          <w:noProof/>
        </w:rPr>
        <w:fldChar w:fldCharType="separate"/>
      </w:r>
      <w:r>
        <w:rPr>
          <w:noProof/>
        </w:rPr>
        <w:t>31</w:t>
      </w:r>
      <w:r>
        <w:rPr>
          <w:noProof/>
        </w:rPr>
        <w:fldChar w:fldCharType="end"/>
      </w:r>
    </w:p>
    <w:p w14:paraId="67EAAD0B" w14:textId="77777777" w:rsidR="000135AC" w:rsidRDefault="000135AC">
      <w:pPr>
        <w:pStyle w:val="TOC4"/>
        <w:tabs>
          <w:tab w:val="left" w:pos="1440"/>
          <w:tab w:val="right" w:leader="dot" w:pos="9710"/>
        </w:tabs>
        <w:rPr>
          <w:rFonts w:eastAsiaTheme="minorEastAsia" w:cstheme="minorBidi"/>
          <w:noProof/>
          <w:sz w:val="22"/>
          <w:szCs w:val="22"/>
        </w:rPr>
      </w:pPr>
      <w:r>
        <w:rPr>
          <w:noProof/>
        </w:rPr>
        <w:t>4.2.2</w:t>
      </w:r>
      <w:r>
        <w:rPr>
          <w:rFonts w:eastAsiaTheme="minorEastAsia" w:cstheme="minorBidi"/>
          <w:noProof/>
          <w:sz w:val="22"/>
          <w:szCs w:val="22"/>
        </w:rPr>
        <w:tab/>
      </w:r>
      <w:r>
        <w:rPr>
          <w:noProof/>
        </w:rPr>
        <w:t>Effect of Attacking ROEs</w:t>
      </w:r>
      <w:r>
        <w:rPr>
          <w:noProof/>
        </w:rPr>
        <w:tab/>
      </w:r>
      <w:r>
        <w:rPr>
          <w:noProof/>
        </w:rPr>
        <w:fldChar w:fldCharType="begin"/>
      </w:r>
      <w:r>
        <w:rPr>
          <w:noProof/>
        </w:rPr>
        <w:instrText xml:space="preserve"> PAGEREF _Toc380578218 \h </w:instrText>
      </w:r>
      <w:r>
        <w:rPr>
          <w:noProof/>
        </w:rPr>
      </w:r>
      <w:r>
        <w:rPr>
          <w:noProof/>
        </w:rPr>
        <w:fldChar w:fldCharType="separate"/>
      </w:r>
      <w:r>
        <w:rPr>
          <w:noProof/>
        </w:rPr>
        <w:t>31</w:t>
      </w:r>
      <w:r>
        <w:rPr>
          <w:noProof/>
        </w:rPr>
        <w:fldChar w:fldCharType="end"/>
      </w:r>
    </w:p>
    <w:p w14:paraId="30FD66C6" w14:textId="77777777" w:rsidR="000135AC" w:rsidRDefault="000135AC">
      <w:pPr>
        <w:pStyle w:val="TOC4"/>
        <w:tabs>
          <w:tab w:val="left" w:pos="1440"/>
          <w:tab w:val="right" w:leader="dot" w:pos="9710"/>
        </w:tabs>
        <w:rPr>
          <w:rFonts w:eastAsiaTheme="minorEastAsia" w:cstheme="minorBidi"/>
          <w:noProof/>
          <w:sz w:val="22"/>
          <w:szCs w:val="22"/>
        </w:rPr>
      </w:pPr>
      <w:r>
        <w:rPr>
          <w:noProof/>
        </w:rPr>
        <w:t>4.2.3</w:t>
      </w:r>
      <w:r>
        <w:rPr>
          <w:rFonts w:eastAsiaTheme="minorEastAsia" w:cstheme="minorBidi"/>
          <w:noProof/>
          <w:sz w:val="22"/>
          <w:szCs w:val="22"/>
        </w:rPr>
        <w:tab/>
      </w:r>
      <w:r>
        <w:rPr>
          <w:noProof/>
        </w:rPr>
        <w:t>Group Discipline</w:t>
      </w:r>
      <w:r>
        <w:rPr>
          <w:noProof/>
        </w:rPr>
        <w:tab/>
      </w:r>
      <w:r>
        <w:rPr>
          <w:noProof/>
        </w:rPr>
        <w:fldChar w:fldCharType="begin"/>
      </w:r>
      <w:r>
        <w:rPr>
          <w:noProof/>
        </w:rPr>
        <w:instrText xml:space="preserve"> PAGEREF _Toc380578219 \h </w:instrText>
      </w:r>
      <w:r>
        <w:rPr>
          <w:noProof/>
        </w:rPr>
      </w:r>
      <w:r>
        <w:rPr>
          <w:noProof/>
        </w:rPr>
        <w:fldChar w:fldCharType="separate"/>
      </w:r>
      <w:r>
        <w:rPr>
          <w:noProof/>
        </w:rPr>
        <w:t>31</w:t>
      </w:r>
      <w:r>
        <w:rPr>
          <w:noProof/>
        </w:rPr>
        <w:fldChar w:fldCharType="end"/>
      </w:r>
    </w:p>
    <w:p w14:paraId="045C835D" w14:textId="77777777" w:rsidR="000135AC" w:rsidRDefault="000135AC">
      <w:pPr>
        <w:pStyle w:val="TOC4"/>
        <w:tabs>
          <w:tab w:val="left" w:pos="1440"/>
          <w:tab w:val="right" w:leader="dot" w:pos="9710"/>
        </w:tabs>
        <w:rPr>
          <w:rFonts w:eastAsiaTheme="minorEastAsia" w:cstheme="minorBidi"/>
          <w:noProof/>
          <w:sz w:val="22"/>
          <w:szCs w:val="22"/>
        </w:rPr>
      </w:pPr>
      <w:r>
        <w:rPr>
          <w:noProof/>
        </w:rPr>
        <w:t>4.2.4</w:t>
      </w:r>
      <w:r>
        <w:rPr>
          <w:rFonts w:eastAsiaTheme="minorEastAsia" w:cstheme="minorBidi"/>
          <w:noProof/>
          <w:sz w:val="22"/>
          <w:szCs w:val="22"/>
        </w:rPr>
        <w:tab/>
      </w:r>
      <w:r>
        <w:rPr>
          <w:noProof/>
        </w:rPr>
        <w:t>Effective Relationships</w:t>
      </w:r>
      <w:r>
        <w:rPr>
          <w:noProof/>
        </w:rPr>
        <w:tab/>
      </w:r>
      <w:r>
        <w:rPr>
          <w:noProof/>
        </w:rPr>
        <w:fldChar w:fldCharType="begin"/>
      </w:r>
      <w:r>
        <w:rPr>
          <w:noProof/>
        </w:rPr>
        <w:instrText xml:space="preserve"> PAGEREF _Toc380578220 \h </w:instrText>
      </w:r>
      <w:r>
        <w:rPr>
          <w:noProof/>
        </w:rPr>
      </w:r>
      <w:r>
        <w:rPr>
          <w:noProof/>
        </w:rPr>
        <w:fldChar w:fldCharType="separate"/>
      </w:r>
      <w:r>
        <w:rPr>
          <w:noProof/>
        </w:rPr>
        <w:t>32</w:t>
      </w:r>
      <w:r>
        <w:rPr>
          <w:noProof/>
        </w:rPr>
        <w:fldChar w:fldCharType="end"/>
      </w:r>
    </w:p>
    <w:p w14:paraId="6C283A8F" w14:textId="77777777" w:rsidR="000135AC" w:rsidRDefault="000135AC">
      <w:pPr>
        <w:pStyle w:val="TOC3"/>
        <w:rPr>
          <w:rFonts w:eastAsiaTheme="minorEastAsia" w:cstheme="minorBidi"/>
          <w:sz w:val="22"/>
          <w:szCs w:val="22"/>
        </w:rPr>
      </w:pPr>
      <w:r>
        <w:t>4.3</w:t>
      </w:r>
      <w:r>
        <w:rPr>
          <w:rFonts w:eastAsiaTheme="minorEastAsia" w:cstheme="minorBidi"/>
          <w:sz w:val="22"/>
          <w:szCs w:val="22"/>
        </w:rPr>
        <w:tab/>
      </w:r>
      <w:r>
        <w:t>Background Criminal Activity</w:t>
      </w:r>
      <w:r>
        <w:tab/>
      </w:r>
      <w:r>
        <w:fldChar w:fldCharType="begin"/>
      </w:r>
      <w:r>
        <w:instrText xml:space="preserve"> PAGEREF _Toc380578221 \h </w:instrText>
      </w:r>
      <w:r>
        <w:fldChar w:fldCharType="separate"/>
      </w:r>
      <w:r>
        <w:t>33</w:t>
      </w:r>
      <w:r>
        <w:fldChar w:fldCharType="end"/>
      </w:r>
    </w:p>
    <w:p w14:paraId="5E5B6D7E" w14:textId="77777777" w:rsidR="000135AC" w:rsidRDefault="000135AC">
      <w:pPr>
        <w:pStyle w:val="TOC4"/>
        <w:tabs>
          <w:tab w:val="left" w:pos="1440"/>
          <w:tab w:val="right" w:leader="dot" w:pos="9710"/>
        </w:tabs>
        <w:rPr>
          <w:rFonts w:eastAsiaTheme="minorEastAsia" w:cstheme="minorBidi"/>
          <w:noProof/>
          <w:sz w:val="22"/>
          <w:szCs w:val="22"/>
        </w:rPr>
      </w:pPr>
      <w:r>
        <w:rPr>
          <w:noProof/>
        </w:rPr>
        <w:t>4.3.1</w:t>
      </w:r>
      <w:r>
        <w:rPr>
          <w:rFonts w:eastAsiaTheme="minorEastAsia" w:cstheme="minorBidi"/>
          <w:noProof/>
          <w:sz w:val="22"/>
          <w:szCs w:val="22"/>
        </w:rPr>
        <w:tab/>
      </w:r>
      <w:r>
        <w:rPr>
          <w:noProof/>
        </w:rPr>
        <w:t>Law Enforcement Personnel</w:t>
      </w:r>
      <w:r>
        <w:rPr>
          <w:noProof/>
        </w:rPr>
        <w:tab/>
      </w:r>
      <w:r>
        <w:rPr>
          <w:noProof/>
        </w:rPr>
        <w:fldChar w:fldCharType="begin"/>
      </w:r>
      <w:r>
        <w:rPr>
          <w:noProof/>
        </w:rPr>
        <w:instrText xml:space="preserve"> PAGEREF _Toc380578222 \h </w:instrText>
      </w:r>
      <w:r>
        <w:rPr>
          <w:noProof/>
        </w:rPr>
      </w:r>
      <w:r>
        <w:rPr>
          <w:noProof/>
        </w:rPr>
        <w:fldChar w:fldCharType="separate"/>
      </w:r>
      <w:r>
        <w:rPr>
          <w:noProof/>
        </w:rPr>
        <w:t>33</w:t>
      </w:r>
      <w:r>
        <w:rPr>
          <w:noProof/>
        </w:rPr>
        <w:fldChar w:fldCharType="end"/>
      </w:r>
    </w:p>
    <w:p w14:paraId="74846A0A" w14:textId="77777777" w:rsidR="000135AC" w:rsidRDefault="000135AC">
      <w:pPr>
        <w:pStyle w:val="TOC4"/>
        <w:tabs>
          <w:tab w:val="left" w:pos="1440"/>
          <w:tab w:val="right" w:leader="dot" w:pos="9710"/>
        </w:tabs>
        <w:rPr>
          <w:rFonts w:eastAsiaTheme="minorEastAsia" w:cstheme="minorBidi"/>
          <w:noProof/>
          <w:sz w:val="22"/>
          <w:szCs w:val="22"/>
        </w:rPr>
      </w:pPr>
      <w:r>
        <w:rPr>
          <w:noProof/>
        </w:rPr>
        <w:t>4.3.2</w:t>
      </w:r>
      <w:r>
        <w:rPr>
          <w:rFonts w:eastAsiaTheme="minorEastAsia" w:cstheme="minorBidi"/>
          <w:noProof/>
          <w:sz w:val="22"/>
          <w:szCs w:val="22"/>
        </w:rPr>
        <w:tab/>
      </w:r>
      <w:r>
        <w:rPr>
          <w:noProof/>
        </w:rPr>
        <w:t>Suppression of Criminal Activity</w:t>
      </w:r>
      <w:r>
        <w:rPr>
          <w:noProof/>
        </w:rPr>
        <w:tab/>
      </w:r>
      <w:r>
        <w:rPr>
          <w:noProof/>
        </w:rPr>
        <w:fldChar w:fldCharType="begin"/>
      </w:r>
      <w:r>
        <w:rPr>
          <w:noProof/>
        </w:rPr>
        <w:instrText xml:space="preserve"> PAGEREF _Toc380578223 \h </w:instrText>
      </w:r>
      <w:r>
        <w:rPr>
          <w:noProof/>
        </w:rPr>
      </w:r>
      <w:r>
        <w:rPr>
          <w:noProof/>
        </w:rPr>
        <w:fldChar w:fldCharType="separate"/>
      </w:r>
      <w:r>
        <w:rPr>
          <w:noProof/>
        </w:rPr>
        <w:t>34</w:t>
      </w:r>
      <w:r>
        <w:rPr>
          <w:noProof/>
        </w:rPr>
        <w:fldChar w:fldCharType="end"/>
      </w:r>
    </w:p>
    <w:p w14:paraId="16E4F7B9" w14:textId="77777777" w:rsidR="000135AC" w:rsidRDefault="000135AC">
      <w:pPr>
        <w:pStyle w:val="TOC4"/>
        <w:tabs>
          <w:tab w:val="left" w:pos="1440"/>
          <w:tab w:val="right" w:leader="dot" w:pos="9710"/>
        </w:tabs>
        <w:rPr>
          <w:rFonts w:eastAsiaTheme="minorEastAsia" w:cstheme="minorBidi"/>
          <w:noProof/>
          <w:sz w:val="22"/>
          <w:szCs w:val="22"/>
        </w:rPr>
      </w:pPr>
      <w:r>
        <w:rPr>
          <w:noProof/>
        </w:rPr>
        <w:t>4.3.3</w:t>
      </w:r>
      <w:r>
        <w:rPr>
          <w:rFonts w:eastAsiaTheme="minorEastAsia" w:cstheme="minorBidi"/>
          <w:noProof/>
          <w:sz w:val="22"/>
          <w:szCs w:val="22"/>
        </w:rPr>
        <w:tab/>
      </w:r>
      <w:r>
        <w:rPr>
          <w:noProof/>
        </w:rPr>
        <w:t>Nominal Criminal Fraction</w:t>
      </w:r>
      <w:r>
        <w:rPr>
          <w:noProof/>
        </w:rPr>
        <w:tab/>
      </w:r>
      <w:r>
        <w:rPr>
          <w:noProof/>
        </w:rPr>
        <w:fldChar w:fldCharType="begin"/>
      </w:r>
      <w:r>
        <w:rPr>
          <w:noProof/>
        </w:rPr>
        <w:instrText xml:space="preserve"> PAGEREF _Toc380578224 \h </w:instrText>
      </w:r>
      <w:r>
        <w:rPr>
          <w:noProof/>
        </w:rPr>
      </w:r>
      <w:r>
        <w:rPr>
          <w:noProof/>
        </w:rPr>
        <w:fldChar w:fldCharType="separate"/>
      </w:r>
      <w:r>
        <w:rPr>
          <w:noProof/>
        </w:rPr>
        <w:t>35</w:t>
      </w:r>
      <w:r>
        <w:rPr>
          <w:noProof/>
        </w:rPr>
        <w:fldChar w:fldCharType="end"/>
      </w:r>
    </w:p>
    <w:p w14:paraId="690031DF" w14:textId="77777777" w:rsidR="000135AC" w:rsidRDefault="000135AC">
      <w:pPr>
        <w:pStyle w:val="TOC4"/>
        <w:tabs>
          <w:tab w:val="left" w:pos="1440"/>
          <w:tab w:val="right" w:leader="dot" w:pos="9710"/>
        </w:tabs>
        <w:rPr>
          <w:rFonts w:eastAsiaTheme="minorEastAsia" w:cstheme="minorBidi"/>
          <w:noProof/>
          <w:sz w:val="22"/>
          <w:szCs w:val="22"/>
        </w:rPr>
      </w:pPr>
      <w:r>
        <w:rPr>
          <w:noProof/>
        </w:rPr>
        <w:t>4.3.4</w:t>
      </w:r>
      <w:r>
        <w:rPr>
          <w:rFonts w:eastAsiaTheme="minorEastAsia" w:cstheme="minorBidi"/>
          <w:noProof/>
          <w:sz w:val="22"/>
          <w:szCs w:val="22"/>
        </w:rPr>
        <w:tab/>
      </w:r>
      <w:r>
        <w:rPr>
          <w:noProof/>
        </w:rPr>
        <w:t>Actual Criminal Fraction</w:t>
      </w:r>
      <w:r>
        <w:rPr>
          <w:noProof/>
        </w:rPr>
        <w:tab/>
      </w:r>
      <w:r>
        <w:rPr>
          <w:noProof/>
        </w:rPr>
        <w:fldChar w:fldCharType="begin"/>
      </w:r>
      <w:r>
        <w:rPr>
          <w:noProof/>
        </w:rPr>
        <w:instrText xml:space="preserve"> PAGEREF _Toc380578225 \h </w:instrText>
      </w:r>
      <w:r>
        <w:rPr>
          <w:noProof/>
        </w:rPr>
      </w:r>
      <w:r>
        <w:rPr>
          <w:noProof/>
        </w:rPr>
        <w:fldChar w:fldCharType="separate"/>
      </w:r>
      <w:r>
        <w:rPr>
          <w:noProof/>
        </w:rPr>
        <w:t>36</w:t>
      </w:r>
      <w:r>
        <w:rPr>
          <w:noProof/>
        </w:rPr>
        <w:fldChar w:fldCharType="end"/>
      </w:r>
    </w:p>
    <w:p w14:paraId="478624A8" w14:textId="77777777" w:rsidR="000135AC" w:rsidRDefault="000135AC">
      <w:pPr>
        <w:pStyle w:val="TOC3"/>
        <w:rPr>
          <w:rFonts w:eastAsiaTheme="minorEastAsia" w:cstheme="minorBidi"/>
          <w:sz w:val="22"/>
          <w:szCs w:val="22"/>
        </w:rPr>
      </w:pPr>
      <w:r>
        <w:t>4.4</w:t>
      </w:r>
      <w:r>
        <w:rPr>
          <w:rFonts w:eastAsiaTheme="minorEastAsia" w:cstheme="minorBidi"/>
          <w:sz w:val="22"/>
          <w:szCs w:val="22"/>
        </w:rPr>
        <w:tab/>
      </w:r>
      <w:r>
        <w:t>Measuring Force</w:t>
      </w:r>
      <w:r>
        <w:tab/>
      </w:r>
      <w:r>
        <w:fldChar w:fldCharType="begin"/>
      </w:r>
      <w:r>
        <w:instrText xml:space="preserve"> PAGEREF _Toc380578226 \h </w:instrText>
      </w:r>
      <w:r>
        <w:fldChar w:fldCharType="separate"/>
      </w:r>
      <w:r>
        <w:t>37</w:t>
      </w:r>
      <w:r>
        <w:fldChar w:fldCharType="end"/>
      </w:r>
    </w:p>
    <w:p w14:paraId="00392969" w14:textId="77777777" w:rsidR="000135AC" w:rsidRDefault="000135AC">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A Group's Own Force</w:t>
      </w:r>
      <w:r>
        <w:rPr>
          <w:noProof/>
        </w:rPr>
        <w:tab/>
      </w:r>
      <w:r>
        <w:rPr>
          <w:noProof/>
        </w:rPr>
        <w:fldChar w:fldCharType="begin"/>
      </w:r>
      <w:r>
        <w:rPr>
          <w:noProof/>
        </w:rPr>
        <w:instrText xml:space="preserve"> PAGEREF _Toc380578227 \h </w:instrText>
      </w:r>
      <w:r>
        <w:rPr>
          <w:noProof/>
        </w:rPr>
      </w:r>
      <w:r>
        <w:rPr>
          <w:noProof/>
        </w:rPr>
        <w:fldChar w:fldCharType="separate"/>
      </w:r>
      <w:r>
        <w:rPr>
          <w:noProof/>
        </w:rPr>
        <w:t>37</w:t>
      </w:r>
      <w:r>
        <w:rPr>
          <w:noProof/>
        </w:rPr>
        <w:fldChar w:fldCharType="end"/>
      </w:r>
    </w:p>
    <w:p w14:paraId="2BF65599" w14:textId="77777777" w:rsidR="000135AC" w:rsidRDefault="000135AC">
      <w:pPr>
        <w:pStyle w:val="TOC5"/>
        <w:tabs>
          <w:tab w:val="left" w:pos="1920"/>
          <w:tab w:val="right" w:leader="dot" w:pos="9710"/>
        </w:tabs>
        <w:rPr>
          <w:rFonts w:eastAsiaTheme="minorEastAsia" w:cstheme="minorBidi"/>
          <w:noProof/>
          <w:sz w:val="22"/>
          <w:szCs w:val="22"/>
        </w:rPr>
      </w:pPr>
      <w:r>
        <w:rPr>
          <w:noProof/>
        </w:rPr>
        <w:t>4.4.1.1</w:t>
      </w:r>
      <w:r>
        <w:rPr>
          <w:rFonts w:eastAsiaTheme="minorEastAsia" w:cstheme="minorBidi"/>
          <w:noProof/>
          <w:sz w:val="22"/>
          <w:szCs w:val="22"/>
        </w:rPr>
        <w:tab/>
      </w:r>
      <w:r>
        <w:rPr>
          <w:noProof/>
        </w:rPr>
        <w:t>Civilian Group Force</w:t>
      </w:r>
      <w:r>
        <w:rPr>
          <w:noProof/>
        </w:rPr>
        <w:tab/>
      </w:r>
      <w:r>
        <w:rPr>
          <w:noProof/>
        </w:rPr>
        <w:fldChar w:fldCharType="begin"/>
      </w:r>
      <w:r>
        <w:rPr>
          <w:noProof/>
        </w:rPr>
        <w:instrText xml:space="preserve"> PAGEREF _Toc380578228 \h </w:instrText>
      </w:r>
      <w:r>
        <w:rPr>
          <w:noProof/>
        </w:rPr>
      </w:r>
      <w:r>
        <w:rPr>
          <w:noProof/>
        </w:rPr>
        <w:fldChar w:fldCharType="separate"/>
      </w:r>
      <w:r>
        <w:rPr>
          <w:noProof/>
        </w:rPr>
        <w:t>37</w:t>
      </w:r>
      <w:r>
        <w:rPr>
          <w:noProof/>
        </w:rPr>
        <w:fldChar w:fldCharType="end"/>
      </w:r>
    </w:p>
    <w:p w14:paraId="243E87C1" w14:textId="77777777" w:rsidR="000135AC" w:rsidRDefault="000135AC">
      <w:pPr>
        <w:pStyle w:val="TOC5"/>
        <w:tabs>
          <w:tab w:val="left" w:pos="1920"/>
          <w:tab w:val="right" w:leader="dot" w:pos="9710"/>
        </w:tabs>
        <w:rPr>
          <w:rFonts w:eastAsiaTheme="minorEastAsia" w:cstheme="minorBidi"/>
          <w:noProof/>
          <w:sz w:val="22"/>
          <w:szCs w:val="22"/>
        </w:rPr>
      </w:pPr>
      <w:r>
        <w:rPr>
          <w:noProof/>
        </w:rPr>
        <w:t>4.4.1.2</w:t>
      </w:r>
      <w:r>
        <w:rPr>
          <w:rFonts w:eastAsiaTheme="minorEastAsia" w:cstheme="minorBidi"/>
          <w:noProof/>
          <w:sz w:val="22"/>
          <w:szCs w:val="22"/>
        </w:rPr>
        <w:tab/>
      </w:r>
      <w:r>
        <w:rPr>
          <w:noProof/>
        </w:rPr>
        <w:t>Organization Group Force</w:t>
      </w:r>
      <w:r>
        <w:rPr>
          <w:noProof/>
        </w:rPr>
        <w:tab/>
      </w:r>
      <w:r>
        <w:rPr>
          <w:noProof/>
        </w:rPr>
        <w:fldChar w:fldCharType="begin"/>
      </w:r>
      <w:r>
        <w:rPr>
          <w:noProof/>
        </w:rPr>
        <w:instrText xml:space="preserve"> PAGEREF _Toc380578229 \h </w:instrText>
      </w:r>
      <w:r>
        <w:rPr>
          <w:noProof/>
        </w:rPr>
      </w:r>
      <w:r>
        <w:rPr>
          <w:noProof/>
        </w:rPr>
        <w:fldChar w:fldCharType="separate"/>
      </w:r>
      <w:r>
        <w:rPr>
          <w:noProof/>
        </w:rPr>
        <w:t>38</w:t>
      </w:r>
      <w:r>
        <w:rPr>
          <w:noProof/>
        </w:rPr>
        <w:fldChar w:fldCharType="end"/>
      </w:r>
    </w:p>
    <w:p w14:paraId="0DEACFAF" w14:textId="77777777" w:rsidR="000135AC" w:rsidRDefault="000135AC">
      <w:pPr>
        <w:pStyle w:val="TOC5"/>
        <w:tabs>
          <w:tab w:val="left" w:pos="1920"/>
          <w:tab w:val="right" w:leader="dot" w:pos="9710"/>
        </w:tabs>
        <w:rPr>
          <w:rFonts w:eastAsiaTheme="minorEastAsia" w:cstheme="minorBidi"/>
          <w:noProof/>
          <w:sz w:val="22"/>
          <w:szCs w:val="22"/>
        </w:rPr>
      </w:pPr>
      <w:r>
        <w:rPr>
          <w:noProof/>
        </w:rPr>
        <w:t>4.4.1.3</w:t>
      </w:r>
      <w:r>
        <w:rPr>
          <w:rFonts w:eastAsiaTheme="minorEastAsia" w:cstheme="minorBidi"/>
          <w:noProof/>
          <w:sz w:val="22"/>
          <w:szCs w:val="22"/>
        </w:rPr>
        <w:tab/>
      </w:r>
      <w:r>
        <w:rPr>
          <w:noProof/>
        </w:rPr>
        <w:t>Force Group Force</w:t>
      </w:r>
      <w:r>
        <w:rPr>
          <w:noProof/>
        </w:rPr>
        <w:tab/>
      </w:r>
      <w:r>
        <w:rPr>
          <w:noProof/>
        </w:rPr>
        <w:fldChar w:fldCharType="begin"/>
      </w:r>
      <w:r>
        <w:rPr>
          <w:noProof/>
        </w:rPr>
        <w:instrText xml:space="preserve"> PAGEREF _Toc380578230 \h </w:instrText>
      </w:r>
      <w:r>
        <w:rPr>
          <w:noProof/>
        </w:rPr>
      </w:r>
      <w:r>
        <w:rPr>
          <w:noProof/>
        </w:rPr>
        <w:fldChar w:fldCharType="separate"/>
      </w:r>
      <w:r>
        <w:rPr>
          <w:noProof/>
        </w:rPr>
        <w:t>39</w:t>
      </w:r>
      <w:r>
        <w:rPr>
          <w:noProof/>
        </w:rPr>
        <w:fldChar w:fldCharType="end"/>
      </w:r>
    </w:p>
    <w:p w14:paraId="042E1484" w14:textId="77777777" w:rsidR="000135AC" w:rsidRDefault="000135AC">
      <w:pPr>
        <w:pStyle w:val="TOC5"/>
        <w:tabs>
          <w:tab w:val="left" w:pos="1920"/>
          <w:tab w:val="right" w:leader="dot" w:pos="9710"/>
        </w:tabs>
        <w:rPr>
          <w:rFonts w:eastAsiaTheme="minorEastAsia" w:cstheme="minorBidi"/>
          <w:noProof/>
          <w:sz w:val="22"/>
          <w:szCs w:val="22"/>
        </w:rPr>
      </w:pPr>
      <w:r>
        <w:rPr>
          <w:noProof/>
        </w:rPr>
        <w:t>4.4.1.4</w:t>
      </w:r>
      <w:r>
        <w:rPr>
          <w:rFonts w:eastAsiaTheme="minorEastAsia" w:cstheme="minorBidi"/>
          <w:noProof/>
          <w:sz w:val="22"/>
          <w:szCs w:val="22"/>
        </w:rPr>
        <w:tab/>
      </w:r>
      <w:r>
        <w:rPr>
          <w:noProof/>
        </w:rPr>
        <w:t>Non-Criminal and Criminal Force</w:t>
      </w:r>
      <w:r>
        <w:rPr>
          <w:noProof/>
        </w:rPr>
        <w:tab/>
      </w:r>
      <w:r>
        <w:rPr>
          <w:noProof/>
        </w:rPr>
        <w:fldChar w:fldCharType="begin"/>
      </w:r>
      <w:r>
        <w:rPr>
          <w:noProof/>
        </w:rPr>
        <w:instrText xml:space="preserve"> PAGEREF _Toc380578231 \h </w:instrText>
      </w:r>
      <w:r>
        <w:rPr>
          <w:noProof/>
        </w:rPr>
      </w:r>
      <w:r>
        <w:rPr>
          <w:noProof/>
        </w:rPr>
        <w:fldChar w:fldCharType="separate"/>
      </w:r>
      <w:r>
        <w:rPr>
          <w:noProof/>
        </w:rPr>
        <w:t>40</w:t>
      </w:r>
      <w:r>
        <w:rPr>
          <w:noProof/>
        </w:rPr>
        <w:fldChar w:fldCharType="end"/>
      </w:r>
    </w:p>
    <w:p w14:paraId="76D5B84F" w14:textId="77777777" w:rsidR="000135AC" w:rsidRDefault="000135AC">
      <w:pPr>
        <w:pStyle w:val="TOC3"/>
        <w:rPr>
          <w:rFonts w:eastAsiaTheme="minorEastAsia" w:cstheme="minorBidi"/>
          <w:sz w:val="22"/>
          <w:szCs w:val="22"/>
        </w:rPr>
      </w:pPr>
      <w:r>
        <w:t>4.5</w:t>
      </w:r>
      <w:r>
        <w:rPr>
          <w:rFonts w:eastAsiaTheme="minorEastAsia" w:cstheme="minorBidi"/>
          <w:sz w:val="22"/>
          <w:szCs w:val="22"/>
        </w:rPr>
        <w:tab/>
      </w:r>
      <w:r>
        <w:t>Friends and Enemies</w:t>
      </w:r>
      <w:r>
        <w:tab/>
      </w:r>
      <w:r>
        <w:fldChar w:fldCharType="begin"/>
      </w:r>
      <w:r>
        <w:instrText xml:space="preserve"> PAGEREF _Toc380578232 \h </w:instrText>
      </w:r>
      <w:r>
        <w:fldChar w:fldCharType="separate"/>
      </w:r>
      <w:r>
        <w:t>40</w:t>
      </w:r>
      <w:r>
        <w:fldChar w:fldCharType="end"/>
      </w:r>
    </w:p>
    <w:p w14:paraId="000C9CEC" w14:textId="77777777" w:rsidR="000135AC" w:rsidRDefault="000135AC">
      <w:pPr>
        <w:pStyle w:val="TOC3"/>
        <w:rPr>
          <w:rFonts w:eastAsiaTheme="minorEastAsia" w:cstheme="minorBidi"/>
          <w:sz w:val="22"/>
          <w:szCs w:val="22"/>
        </w:rPr>
      </w:pPr>
      <w:r>
        <w:t>4.6</w:t>
      </w:r>
      <w:r>
        <w:rPr>
          <w:rFonts w:eastAsiaTheme="minorEastAsia" w:cstheme="minorBidi"/>
          <w:sz w:val="22"/>
          <w:szCs w:val="22"/>
        </w:rPr>
        <w:tab/>
      </w:r>
      <w:r>
        <w:t>Volatility</w:t>
      </w:r>
      <w:r>
        <w:tab/>
      </w:r>
      <w:r>
        <w:fldChar w:fldCharType="begin"/>
      </w:r>
      <w:r>
        <w:instrText xml:space="preserve"> PAGEREF _Toc380578233 \h </w:instrText>
      </w:r>
      <w:r>
        <w:fldChar w:fldCharType="separate"/>
      </w:r>
      <w:r>
        <w:t>42</w:t>
      </w:r>
      <w:r>
        <w:fldChar w:fldCharType="end"/>
      </w:r>
    </w:p>
    <w:p w14:paraId="7EECC4B3" w14:textId="77777777" w:rsidR="000135AC" w:rsidRDefault="000135AC">
      <w:pPr>
        <w:pStyle w:val="TOC3"/>
        <w:rPr>
          <w:rFonts w:eastAsiaTheme="minorEastAsia" w:cstheme="minorBidi"/>
          <w:sz w:val="22"/>
          <w:szCs w:val="22"/>
        </w:rPr>
      </w:pPr>
      <w:r>
        <w:t>4.7</w:t>
      </w:r>
      <w:r>
        <w:rPr>
          <w:rFonts w:eastAsiaTheme="minorEastAsia" w:cstheme="minorBidi"/>
          <w:sz w:val="22"/>
          <w:szCs w:val="22"/>
        </w:rPr>
        <w:tab/>
      </w:r>
      <w:r>
        <w:t>Security</w:t>
      </w:r>
      <w:r>
        <w:tab/>
      </w:r>
      <w:r>
        <w:fldChar w:fldCharType="begin"/>
      </w:r>
      <w:r>
        <w:instrText xml:space="preserve"> PAGEREF _Toc380578234 \h </w:instrText>
      </w:r>
      <w:r>
        <w:fldChar w:fldCharType="separate"/>
      </w:r>
      <w:r>
        <w:t>42</w:t>
      </w:r>
      <w:r>
        <w:fldChar w:fldCharType="end"/>
      </w:r>
    </w:p>
    <w:p w14:paraId="5C43055B" w14:textId="77777777" w:rsidR="000135AC" w:rsidRDefault="000135AC">
      <w:pPr>
        <w:pStyle w:val="TOC4"/>
        <w:tabs>
          <w:tab w:val="left" w:pos="1440"/>
          <w:tab w:val="right" w:leader="dot" w:pos="9710"/>
        </w:tabs>
        <w:rPr>
          <w:rFonts w:eastAsiaTheme="minorEastAsia" w:cstheme="minorBidi"/>
          <w:noProof/>
          <w:sz w:val="22"/>
          <w:szCs w:val="22"/>
        </w:rPr>
      </w:pPr>
      <w:r>
        <w:rPr>
          <w:noProof/>
        </w:rPr>
        <w:t>4.7.1</w:t>
      </w:r>
      <w:r>
        <w:rPr>
          <w:rFonts w:eastAsiaTheme="minorEastAsia" w:cstheme="minorBidi"/>
          <w:noProof/>
          <w:sz w:val="22"/>
          <w:szCs w:val="22"/>
        </w:rPr>
        <w:tab/>
      </w:r>
      <w:r>
        <w:rPr>
          <w:noProof/>
        </w:rPr>
        <w:t>Security and Empty Groups</w:t>
      </w:r>
      <w:r>
        <w:rPr>
          <w:noProof/>
        </w:rPr>
        <w:tab/>
      </w:r>
      <w:r>
        <w:rPr>
          <w:noProof/>
        </w:rPr>
        <w:fldChar w:fldCharType="begin"/>
      </w:r>
      <w:r>
        <w:rPr>
          <w:noProof/>
        </w:rPr>
        <w:instrText xml:space="preserve"> PAGEREF _Toc380578235 \h </w:instrText>
      </w:r>
      <w:r>
        <w:rPr>
          <w:noProof/>
        </w:rPr>
      </w:r>
      <w:r>
        <w:rPr>
          <w:noProof/>
        </w:rPr>
        <w:fldChar w:fldCharType="separate"/>
      </w:r>
      <w:r>
        <w:rPr>
          <w:noProof/>
        </w:rPr>
        <w:t>43</w:t>
      </w:r>
      <w:r>
        <w:rPr>
          <w:noProof/>
        </w:rPr>
        <w:fldChar w:fldCharType="end"/>
      </w:r>
    </w:p>
    <w:p w14:paraId="123164FB" w14:textId="77777777" w:rsidR="000135AC" w:rsidRDefault="000135AC">
      <w:pPr>
        <w:pStyle w:val="TOC2"/>
        <w:rPr>
          <w:rFonts w:eastAsiaTheme="minorEastAsia" w:cstheme="minorBidi"/>
          <w:sz w:val="22"/>
          <w:szCs w:val="22"/>
        </w:rPr>
      </w:pPr>
      <w:r>
        <w:t>5.</w:t>
      </w:r>
      <w:r>
        <w:rPr>
          <w:rFonts w:eastAsiaTheme="minorEastAsia" w:cstheme="minorBidi"/>
          <w:sz w:val="22"/>
          <w:szCs w:val="22"/>
        </w:rPr>
        <w:tab/>
      </w:r>
      <w:r>
        <w:t>Effects of Unit Activities</w:t>
      </w:r>
      <w:r>
        <w:tab/>
      </w:r>
      <w:r>
        <w:fldChar w:fldCharType="begin"/>
      </w:r>
      <w:r>
        <w:instrText xml:space="preserve"> PAGEREF _Toc380578236 \h </w:instrText>
      </w:r>
      <w:r>
        <w:fldChar w:fldCharType="separate"/>
      </w:r>
      <w:r>
        <w:t>44</w:t>
      </w:r>
      <w:r>
        <w:fldChar w:fldCharType="end"/>
      </w:r>
    </w:p>
    <w:p w14:paraId="0BFB9A66" w14:textId="77777777" w:rsidR="000135AC" w:rsidRDefault="000135AC">
      <w:pPr>
        <w:pStyle w:val="TOC3"/>
        <w:rPr>
          <w:rFonts w:eastAsiaTheme="minorEastAsia" w:cstheme="minorBidi"/>
          <w:sz w:val="22"/>
          <w:szCs w:val="22"/>
        </w:rPr>
      </w:pPr>
      <w:r>
        <w:t>5.1</w:t>
      </w:r>
      <w:r>
        <w:rPr>
          <w:rFonts w:eastAsiaTheme="minorEastAsia" w:cstheme="minorBidi"/>
          <w:sz w:val="22"/>
          <w:szCs w:val="22"/>
        </w:rPr>
        <w:tab/>
      </w:r>
      <w:r>
        <w:t>Force Presence and Activities</w:t>
      </w:r>
      <w:r>
        <w:tab/>
      </w:r>
      <w:r>
        <w:fldChar w:fldCharType="begin"/>
      </w:r>
      <w:r>
        <w:instrText xml:space="preserve"> PAGEREF _Toc380578237 \h </w:instrText>
      </w:r>
      <w:r>
        <w:fldChar w:fldCharType="separate"/>
      </w:r>
      <w:r>
        <w:t>44</w:t>
      </w:r>
      <w:r>
        <w:fldChar w:fldCharType="end"/>
      </w:r>
    </w:p>
    <w:p w14:paraId="4E5EEAC9" w14:textId="77777777" w:rsidR="000135AC" w:rsidRDefault="000135AC">
      <w:pPr>
        <w:pStyle w:val="TOC3"/>
        <w:rPr>
          <w:rFonts w:eastAsiaTheme="minorEastAsia" w:cstheme="minorBidi"/>
          <w:sz w:val="22"/>
          <w:szCs w:val="22"/>
        </w:rPr>
      </w:pPr>
      <w:r>
        <w:t>5.2</w:t>
      </w:r>
      <w:r>
        <w:rPr>
          <w:rFonts w:eastAsiaTheme="minorEastAsia" w:cstheme="minorBidi"/>
          <w:sz w:val="22"/>
          <w:szCs w:val="22"/>
        </w:rPr>
        <w:tab/>
      </w:r>
      <w:r>
        <w:t>Organization Activities</w:t>
      </w:r>
      <w:r>
        <w:tab/>
      </w:r>
      <w:r>
        <w:fldChar w:fldCharType="begin"/>
      </w:r>
      <w:r>
        <w:instrText xml:space="preserve"> PAGEREF _Toc380578238 \h </w:instrText>
      </w:r>
      <w:r>
        <w:fldChar w:fldCharType="separate"/>
      </w:r>
      <w:r>
        <w:t>47</w:t>
      </w:r>
      <w:r>
        <w:fldChar w:fldCharType="end"/>
      </w:r>
    </w:p>
    <w:p w14:paraId="2A61EF8C" w14:textId="77777777" w:rsidR="000135AC" w:rsidRDefault="000135AC">
      <w:pPr>
        <w:pStyle w:val="TOC3"/>
        <w:rPr>
          <w:rFonts w:eastAsiaTheme="minorEastAsia" w:cstheme="minorBidi"/>
          <w:sz w:val="22"/>
          <w:szCs w:val="22"/>
        </w:rPr>
      </w:pPr>
      <w:r>
        <w:t>5.3</w:t>
      </w:r>
      <w:r>
        <w:rPr>
          <w:rFonts w:eastAsiaTheme="minorEastAsia" w:cstheme="minorBidi"/>
          <w:sz w:val="22"/>
          <w:szCs w:val="22"/>
        </w:rPr>
        <w:tab/>
      </w:r>
      <w:r>
        <w:t>Civilian Activities</w:t>
      </w:r>
      <w:r>
        <w:tab/>
      </w:r>
      <w:r>
        <w:fldChar w:fldCharType="begin"/>
      </w:r>
      <w:r>
        <w:instrText xml:space="preserve"> PAGEREF _Toc380578239 \h </w:instrText>
      </w:r>
      <w:r>
        <w:fldChar w:fldCharType="separate"/>
      </w:r>
      <w:r>
        <w:t>47</w:t>
      </w:r>
      <w:r>
        <w:fldChar w:fldCharType="end"/>
      </w:r>
    </w:p>
    <w:p w14:paraId="0A2F8F20" w14:textId="77777777" w:rsidR="000135AC" w:rsidRDefault="000135AC">
      <w:pPr>
        <w:pStyle w:val="TOC3"/>
        <w:rPr>
          <w:rFonts w:eastAsiaTheme="minorEastAsia" w:cstheme="minorBidi"/>
          <w:sz w:val="22"/>
          <w:szCs w:val="22"/>
        </w:rPr>
      </w:pPr>
      <w:r>
        <w:t>5.4</w:t>
      </w:r>
      <w:r>
        <w:rPr>
          <w:rFonts w:eastAsiaTheme="minorEastAsia" w:cstheme="minorBidi"/>
          <w:sz w:val="22"/>
          <w:szCs w:val="22"/>
        </w:rPr>
        <w:tab/>
      </w:r>
      <w:r>
        <w:t>Activity Situations</w:t>
      </w:r>
      <w:r>
        <w:tab/>
      </w:r>
      <w:r>
        <w:fldChar w:fldCharType="begin"/>
      </w:r>
      <w:r>
        <w:instrText xml:space="preserve"> PAGEREF _Toc380578240 \h </w:instrText>
      </w:r>
      <w:r>
        <w:fldChar w:fldCharType="separate"/>
      </w:r>
      <w:r>
        <w:t>48</w:t>
      </w:r>
      <w:r>
        <w:fldChar w:fldCharType="end"/>
      </w:r>
    </w:p>
    <w:p w14:paraId="5D927A1E" w14:textId="77777777" w:rsidR="000135AC" w:rsidRDefault="000135AC">
      <w:pPr>
        <w:pStyle w:val="TOC2"/>
        <w:rPr>
          <w:rFonts w:eastAsiaTheme="minorEastAsia" w:cstheme="minorBidi"/>
          <w:sz w:val="22"/>
          <w:szCs w:val="22"/>
        </w:rPr>
      </w:pPr>
      <w:r>
        <w:t>6.</w:t>
      </w:r>
      <w:r>
        <w:rPr>
          <w:rFonts w:eastAsiaTheme="minorEastAsia" w:cstheme="minorBidi"/>
          <w:sz w:val="22"/>
          <w:szCs w:val="22"/>
        </w:rPr>
        <w:tab/>
      </w:r>
      <w:r>
        <w:t>Environmental Situations</w:t>
      </w:r>
      <w:r>
        <w:tab/>
      </w:r>
      <w:r>
        <w:fldChar w:fldCharType="begin"/>
      </w:r>
      <w:r>
        <w:instrText xml:space="preserve"> PAGEREF _Toc380578241 \h </w:instrText>
      </w:r>
      <w:r>
        <w:fldChar w:fldCharType="separate"/>
      </w:r>
      <w:r>
        <w:t>49</w:t>
      </w:r>
      <w:r>
        <w:fldChar w:fldCharType="end"/>
      </w:r>
    </w:p>
    <w:p w14:paraId="5763B347" w14:textId="77777777" w:rsidR="000135AC" w:rsidRDefault="000135AC">
      <w:pPr>
        <w:pStyle w:val="TOC3"/>
        <w:rPr>
          <w:rFonts w:eastAsiaTheme="minorEastAsia" w:cstheme="minorBidi"/>
          <w:sz w:val="22"/>
          <w:szCs w:val="22"/>
        </w:rPr>
      </w:pPr>
      <w:r>
        <w:t>6.1</w:t>
      </w:r>
      <w:r>
        <w:rPr>
          <w:rFonts w:eastAsiaTheme="minorEastAsia" w:cstheme="minorBidi"/>
          <w:sz w:val="22"/>
          <w:szCs w:val="22"/>
        </w:rPr>
        <w:tab/>
      </w:r>
      <w:r>
        <w:t>Athena 4 Changes</w:t>
      </w:r>
      <w:r>
        <w:tab/>
      </w:r>
      <w:r>
        <w:fldChar w:fldCharType="begin"/>
      </w:r>
      <w:r>
        <w:instrText xml:space="preserve"> PAGEREF _Toc380578242 \h </w:instrText>
      </w:r>
      <w:r>
        <w:fldChar w:fldCharType="separate"/>
      </w:r>
      <w:r>
        <w:t>49</w:t>
      </w:r>
      <w:r>
        <w:fldChar w:fldCharType="end"/>
      </w:r>
    </w:p>
    <w:p w14:paraId="26E19797" w14:textId="77777777" w:rsidR="000135AC" w:rsidRDefault="000135AC">
      <w:pPr>
        <w:pStyle w:val="TOC2"/>
        <w:rPr>
          <w:rFonts w:eastAsiaTheme="minorEastAsia" w:cstheme="minorBidi"/>
          <w:sz w:val="22"/>
          <w:szCs w:val="22"/>
        </w:rPr>
      </w:pPr>
      <w:r>
        <w:t>7.</w:t>
      </w:r>
      <w:r>
        <w:rPr>
          <w:rFonts w:eastAsiaTheme="minorEastAsia" w:cstheme="minorBidi"/>
          <w:sz w:val="22"/>
          <w:szCs w:val="22"/>
        </w:rPr>
        <w:tab/>
      </w:r>
      <w:r>
        <w:t>Services</w:t>
      </w:r>
      <w:r>
        <w:tab/>
      </w:r>
      <w:r>
        <w:fldChar w:fldCharType="begin"/>
      </w:r>
      <w:r>
        <w:instrText xml:space="preserve"> PAGEREF _Toc380578243 \h </w:instrText>
      </w:r>
      <w:r>
        <w:fldChar w:fldCharType="separate"/>
      </w:r>
      <w:r>
        <w:t>50</w:t>
      </w:r>
      <w:r>
        <w:fldChar w:fldCharType="end"/>
      </w:r>
    </w:p>
    <w:p w14:paraId="37814BCE" w14:textId="77777777" w:rsidR="000135AC" w:rsidRDefault="000135AC">
      <w:pPr>
        <w:pStyle w:val="TOC3"/>
        <w:rPr>
          <w:rFonts w:eastAsiaTheme="minorEastAsia" w:cstheme="minorBidi"/>
          <w:sz w:val="22"/>
          <w:szCs w:val="22"/>
        </w:rPr>
      </w:pPr>
      <w:r>
        <w:t>7.1</w:t>
      </w:r>
      <w:r>
        <w:rPr>
          <w:rFonts w:eastAsiaTheme="minorEastAsia" w:cstheme="minorBidi"/>
          <w:sz w:val="22"/>
          <w:szCs w:val="22"/>
        </w:rPr>
        <w:tab/>
      </w:r>
      <w:r>
        <w:t>Overview</w:t>
      </w:r>
      <w:r>
        <w:tab/>
      </w:r>
      <w:r>
        <w:fldChar w:fldCharType="begin"/>
      </w:r>
      <w:r>
        <w:instrText xml:space="preserve"> PAGEREF _Toc380578244 \h </w:instrText>
      </w:r>
      <w:r>
        <w:fldChar w:fldCharType="separate"/>
      </w:r>
      <w:r>
        <w:t>50</w:t>
      </w:r>
      <w:r>
        <w:fldChar w:fldCharType="end"/>
      </w:r>
    </w:p>
    <w:p w14:paraId="7645F067" w14:textId="77777777" w:rsidR="000135AC" w:rsidRDefault="000135AC">
      <w:pPr>
        <w:pStyle w:val="TOC4"/>
        <w:tabs>
          <w:tab w:val="left" w:pos="1440"/>
          <w:tab w:val="right" w:leader="dot" w:pos="9710"/>
        </w:tabs>
        <w:rPr>
          <w:rFonts w:eastAsiaTheme="minorEastAsia" w:cstheme="minorBidi"/>
          <w:noProof/>
          <w:sz w:val="22"/>
          <w:szCs w:val="22"/>
        </w:rPr>
      </w:pPr>
      <w:r>
        <w:rPr>
          <w:noProof/>
        </w:rPr>
        <w:t>7.1.1</w:t>
      </w:r>
      <w:r>
        <w:rPr>
          <w:rFonts w:eastAsiaTheme="minorEastAsia" w:cstheme="minorBidi"/>
          <w:noProof/>
          <w:sz w:val="22"/>
          <w:szCs w:val="22"/>
        </w:rPr>
        <w:tab/>
      </w:r>
      <w:r>
        <w:rPr>
          <w:noProof/>
        </w:rPr>
        <w:t>Services vs. Environmental Situations</w:t>
      </w:r>
      <w:r>
        <w:rPr>
          <w:noProof/>
        </w:rPr>
        <w:tab/>
      </w:r>
      <w:r>
        <w:rPr>
          <w:noProof/>
        </w:rPr>
        <w:fldChar w:fldCharType="begin"/>
      </w:r>
      <w:r>
        <w:rPr>
          <w:noProof/>
        </w:rPr>
        <w:instrText xml:space="preserve"> PAGEREF _Toc380578245 \h </w:instrText>
      </w:r>
      <w:r>
        <w:rPr>
          <w:noProof/>
        </w:rPr>
      </w:r>
      <w:r>
        <w:rPr>
          <w:noProof/>
        </w:rPr>
        <w:fldChar w:fldCharType="separate"/>
      </w:r>
      <w:r>
        <w:rPr>
          <w:noProof/>
        </w:rPr>
        <w:t>50</w:t>
      </w:r>
      <w:r>
        <w:rPr>
          <w:noProof/>
        </w:rPr>
        <w:fldChar w:fldCharType="end"/>
      </w:r>
    </w:p>
    <w:p w14:paraId="7424A610" w14:textId="77777777" w:rsidR="000135AC" w:rsidRDefault="000135AC">
      <w:pPr>
        <w:pStyle w:val="TOC4"/>
        <w:tabs>
          <w:tab w:val="left" w:pos="1440"/>
          <w:tab w:val="right" w:leader="dot" w:pos="9710"/>
        </w:tabs>
        <w:rPr>
          <w:rFonts w:eastAsiaTheme="minorEastAsia" w:cstheme="minorBidi"/>
          <w:noProof/>
          <w:sz w:val="22"/>
          <w:szCs w:val="22"/>
        </w:rPr>
      </w:pPr>
      <w:r>
        <w:rPr>
          <w:noProof/>
        </w:rPr>
        <w:t>7.1.2</w:t>
      </w:r>
      <w:r>
        <w:rPr>
          <w:rFonts w:eastAsiaTheme="minorEastAsia" w:cstheme="minorBidi"/>
          <w:noProof/>
          <w:sz w:val="22"/>
          <w:szCs w:val="22"/>
        </w:rPr>
        <w:tab/>
      </w:r>
      <w:r>
        <w:rPr>
          <w:noProof/>
        </w:rPr>
        <w:t>Levels of Service</w:t>
      </w:r>
      <w:r>
        <w:rPr>
          <w:noProof/>
        </w:rPr>
        <w:tab/>
      </w:r>
      <w:r>
        <w:rPr>
          <w:noProof/>
        </w:rPr>
        <w:fldChar w:fldCharType="begin"/>
      </w:r>
      <w:r>
        <w:rPr>
          <w:noProof/>
        </w:rPr>
        <w:instrText xml:space="preserve"> PAGEREF _Toc380578246 \h </w:instrText>
      </w:r>
      <w:r>
        <w:rPr>
          <w:noProof/>
        </w:rPr>
      </w:r>
      <w:r>
        <w:rPr>
          <w:noProof/>
        </w:rPr>
        <w:fldChar w:fldCharType="separate"/>
      </w:r>
      <w:r>
        <w:rPr>
          <w:noProof/>
        </w:rPr>
        <w:t>50</w:t>
      </w:r>
      <w:r>
        <w:rPr>
          <w:noProof/>
        </w:rPr>
        <w:fldChar w:fldCharType="end"/>
      </w:r>
    </w:p>
    <w:p w14:paraId="3D039D63" w14:textId="77777777" w:rsidR="000135AC" w:rsidRDefault="000135AC">
      <w:pPr>
        <w:pStyle w:val="TOC4"/>
        <w:tabs>
          <w:tab w:val="left" w:pos="1440"/>
          <w:tab w:val="right" w:leader="dot" w:pos="9710"/>
        </w:tabs>
        <w:rPr>
          <w:rFonts w:eastAsiaTheme="minorEastAsia" w:cstheme="minorBidi"/>
          <w:noProof/>
          <w:sz w:val="22"/>
          <w:szCs w:val="22"/>
        </w:rPr>
      </w:pPr>
      <w:r>
        <w:rPr>
          <w:noProof/>
        </w:rPr>
        <w:t>7.1.3</w:t>
      </w:r>
      <w:r>
        <w:rPr>
          <w:rFonts w:eastAsiaTheme="minorEastAsia" w:cstheme="minorBidi"/>
          <w:noProof/>
          <w:sz w:val="22"/>
          <w:szCs w:val="22"/>
        </w:rPr>
        <w:tab/>
      </w:r>
      <w:r>
        <w:rPr>
          <w:noProof/>
        </w:rPr>
        <w:t>Service Cases</w:t>
      </w:r>
      <w:r>
        <w:rPr>
          <w:noProof/>
        </w:rPr>
        <w:tab/>
      </w:r>
      <w:r>
        <w:rPr>
          <w:noProof/>
        </w:rPr>
        <w:fldChar w:fldCharType="begin"/>
      </w:r>
      <w:r>
        <w:rPr>
          <w:noProof/>
        </w:rPr>
        <w:instrText xml:space="preserve"> PAGEREF _Toc380578247 \h </w:instrText>
      </w:r>
      <w:r>
        <w:rPr>
          <w:noProof/>
        </w:rPr>
      </w:r>
      <w:r>
        <w:rPr>
          <w:noProof/>
        </w:rPr>
        <w:fldChar w:fldCharType="separate"/>
      </w:r>
      <w:r>
        <w:rPr>
          <w:noProof/>
        </w:rPr>
        <w:t>51</w:t>
      </w:r>
      <w:r>
        <w:rPr>
          <w:noProof/>
        </w:rPr>
        <w:fldChar w:fldCharType="end"/>
      </w:r>
    </w:p>
    <w:p w14:paraId="4EB9B641" w14:textId="77777777" w:rsidR="000135AC" w:rsidRDefault="000135AC">
      <w:pPr>
        <w:pStyle w:val="TOC3"/>
        <w:rPr>
          <w:rFonts w:eastAsiaTheme="minorEastAsia" w:cstheme="minorBidi"/>
          <w:sz w:val="22"/>
          <w:szCs w:val="22"/>
        </w:rPr>
      </w:pPr>
      <w:r>
        <w:t>7.2</w:t>
      </w:r>
      <w:r>
        <w:rPr>
          <w:rFonts w:eastAsiaTheme="minorEastAsia" w:cstheme="minorBidi"/>
          <w:sz w:val="22"/>
          <w:szCs w:val="22"/>
        </w:rPr>
        <w:tab/>
      </w:r>
      <w:r>
        <w:t>Essential Non-Infrastructure (ENI) Services</w:t>
      </w:r>
      <w:r>
        <w:tab/>
      </w:r>
      <w:r>
        <w:fldChar w:fldCharType="begin"/>
      </w:r>
      <w:r>
        <w:instrText xml:space="preserve"> PAGEREF _Toc380578248 \h </w:instrText>
      </w:r>
      <w:r>
        <w:fldChar w:fldCharType="separate"/>
      </w:r>
      <w:r>
        <w:t>51</w:t>
      </w:r>
      <w:r>
        <w:fldChar w:fldCharType="end"/>
      </w:r>
    </w:p>
    <w:p w14:paraId="4591CCE8" w14:textId="77777777" w:rsidR="000135AC" w:rsidRDefault="000135AC">
      <w:pPr>
        <w:pStyle w:val="TOC4"/>
        <w:tabs>
          <w:tab w:val="left" w:pos="1440"/>
          <w:tab w:val="right" w:leader="dot" w:pos="9710"/>
        </w:tabs>
        <w:rPr>
          <w:rFonts w:eastAsiaTheme="minorEastAsia" w:cstheme="minorBidi"/>
          <w:noProof/>
          <w:sz w:val="22"/>
          <w:szCs w:val="22"/>
        </w:rPr>
      </w:pPr>
      <w:r>
        <w:rPr>
          <w:noProof/>
        </w:rPr>
        <w:t>7.2.1</w:t>
      </w:r>
      <w:r>
        <w:rPr>
          <w:rFonts w:eastAsiaTheme="minorEastAsia" w:cstheme="minorBidi"/>
          <w:noProof/>
          <w:sz w:val="22"/>
          <w:szCs w:val="22"/>
        </w:rPr>
        <w:tab/>
      </w:r>
      <w:r>
        <w:rPr>
          <w:noProof/>
        </w:rPr>
        <w:t>Service vs. Funding</w:t>
      </w:r>
      <w:r>
        <w:rPr>
          <w:noProof/>
        </w:rPr>
        <w:tab/>
      </w:r>
      <w:r>
        <w:rPr>
          <w:noProof/>
        </w:rPr>
        <w:fldChar w:fldCharType="begin"/>
      </w:r>
      <w:r>
        <w:rPr>
          <w:noProof/>
        </w:rPr>
        <w:instrText xml:space="preserve"> PAGEREF _Toc380578249 \h </w:instrText>
      </w:r>
      <w:r>
        <w:rPr>
          <w:noProof/>
        </w:rPr>
      </w:r>
      <w:r>
        <w:rPr>
          <w:noProof/>
        </w:rPr>
        <w:fldChar w:fldCharType="separate"/>
      </w:r>
      <w:r>
        <w:rPr>
          <w:noProof/>
        </w:rPr>
        <w:t>52</w:t>
      </w:r>
      <w:r>
        <w:rPr>
          <w:noProof/>
        </w:rPr>
        <w:fldChar w:fldCharType="end"/>
      </w:r>
    </w:p>
    <w:p w14:paraId="056EAC56" w14:textId="77777777" w:rsidR="000135AC" w:rsidRDefault="000135AC">
      <w:pPr>
        <w:pStyle w:val="TOC4"/>
        <w:tabs>
          <w:tab w:val="left" w:pos="1440"/>
          <w:tab w:val="right" w:leader="dot" w:pos="9710"/>
        </w:tabs>
        <w:rPr>
          <w:rFonts w:eastAsiaTheme="minorEastAsia" w:cstheme="minorBidi"/>
          <w:noProof/>
          <w:sz w:val="22"/>
          <w:szCs w:val="22"/>
        </w:rPr>
      </w:pPr>
      <w:r>
        <w:rPr>
          <w:noProof/>
        </w:rPr>
        <w:t>7.2.2</w:t>
      </w:r>
      <w:r>
        <w:rPr>
          <w:rFonts w:eastAsiaTheme="minorEastAsia" w:cstheme="minorBidi"/>
          <w:noProof/>
          <w:sz w:val="22"/>
          <w:szCs w:val="22"/>
        </w:rPr>
        <w:tab/>
      </w:r>
      <w:r>
        <w:rPr>
          <w:noProof/>
        </w:rPr>
        <w:t>Funding by Individual Actors</w:t>
      </w:r>
      <w:r>
        <w:rPr>
          <w:noProof/>
        </w:rPr>
        <w:tab/>
      </w:r>
      <w:r>
        <w:rPr>
          <w:noProof/>
        </w:rPr>
        <w:fldChar w:fldCharType="begin"/>
      </w:r>
      <w:r>
        <w:rPr>
          <w:noProof/>
        </w:rPr>
        <w:instrText xml:space="preserve"> PAGEREF _Toc380578250 \h </w:instrText>
      </w:r>
      <w:r>
        <w:rPr>
          <w:noProof/>
        </w:rPr>
      </w:r>
      <w:r>
        <w:rPr>
          <w:noProof/>
        </w:rPr>
        <w:fldChar w:fldCharType="separate"/>
      </w:r>
      <w:r>
        <w:rPr>
          <w:noProof/>
        </w:rPr>
        <w:t>54</w:t>
      </w:r>
      <w:r>
        <w:rPr>
          <w:noProof/>
        </w:rPr>
        <w:fldChar w:fldCharType="end"/>
      </w:r>
    </w:p>
    <w:p w14:paraId="01D620BC" w14:textId="77777777" w:rsidR="000135AC" w:rsidRDefault="000135AC">
      <w:pPr>
        <w:pStyle w:val="TOC4"/>
        <w:tabs>
          <w:tab w:val="left" w:pos="1440"/>
          <w:tab w:val="right" w:leader="dot" w:pos="9710"/>
        </w:tabs>
        <w:rPr>
          <w:rFonts w:eastAsiaTheme="minorEastAsia" w:cstheme="minorBidi"/>
          <w:noProof/>
          <w:sz w:val="22"/>
          <w:szCs w:val="22"/>
        </w:rPr>
      </w:pPr>
      <w:r>
        <w:rPr>
          <w:noProof/>
        </w:rPr>
        <w:t>7.2.3</w:t>
      </w:r>
      <w:r>
        <w:rPr>
          <w:rFonts w:eastAsiaTheme="minorEastAsia" w:cstheme="minorBidi"/>
          <w:noProof/>
          <w:sz w:val="22"/>
          <w:szCs w:val="22"/>
        </w:rPr>
        <w:tab/>
      </w:r>
      <w:r>
        <w:rPr>
          <w:noProof/>
        </w:rPr>
        <w:t>Expected Level of Service</w:t>
      </w:r>
      <w:r>
        <w:rPr>
          <w:noProof/>
        </w:rPr>
        <w:tab/>
      </w:r>
      <w:r>
        <w:rPr>
          <w:noProof/>
        </w:rPr>
        <w:fldChar w:fldCharType="begin"/>
      </w:r>
      <w:r>
        <w:rPr>
          <w:noProof/>
        </w:rPr>
        <w:instrText xml:space="preserve"> PAGEREF _Toc380578251 \h </w:instrText>
      </w:r>
      <w:r>
        <w:rPr>
          <w:noProof/>
        </w:rPr>
      </w:r>
      <w:r>
        <w:rPr>
          <w:noProof/>
        </w:rPr>
        <w:fldChar w:fldCharType="separate"/>
      </w:r>
      <w:r>
        <w:rPr>
          <w:noProof/>
        </w:rPr>
        <w:t>54</w:t>
      </w:r>
      <w:r>
        <w:rPr>
          <w:noProof/>
        </w:rPr>
        <w:fldChar w:fldCharType="end"/>
      </w:r>
    </w:p>
    <w:p w14:paraId="0EB27656" w14:textId="77777777" w:rsidR="000135AC" w:rsidRDefault="000135AC">
      <w:pPr>
        <w:pStyle w:val="TOC4"/>
        <w:tabs>
          <w:tab w:val="left" w:pos="1440"/>
          <w:tab w:val="right" w:leader="dot" w:pos="9710"/>
        </w:tabs>
        <w:rPr>
          <w:rFonts w:eastAsiaTheme="minorEastAsia" w:cstheme="minorBidi"/>
          <w:noProof/>
          <w:sz w:val="22"/>
          <w:szCs w:val="22"/>
        </w:rPr>
      </w:pPr>
      <w:r>
        <w:rPr>
          <w:noProof/>
        </w:rPr>
        <w:t>7.2.4</w:t>
      </w:r>
      <w:r>
        <w:rPr>
          <w:rFonts w:eastAsiaTheme="minorEastAsia" w:cstheme="minorBidi"/>
          <w:noProof/>
          <w:sz w:val="22"/>
          <w:szCs w:val="22"/>
        </w:rPr>
        <w:tab/>
      </w:r>
      <w:r>
        <w:rPr>
          <w:noProof/>
        </w:rPr>
        <w:t>Categorize the Actual Level of Service</w:t>
      </w:r>
      <w:r>
        <w:rPr>
          <w:noProof/>
        </w:rPr>
        <w:tab/>
      </w:r>
      <w:r>
        <w:rPr>
          <w:noProof/>
        </w:rPr>
        <w:fldChar w:fldCharType="begin"/>
      </w:r>
      <w:r>
        <w:rPr>
          <w:noProof/>
        </w:rPr>
        <w:instrText xml:space="preserve"> PAGEREF _Toc380578252 \h </w:instrText>
      </w:r>
      <w:r>
        <w:rPr>
          <w:noProof/>
        </w:rPr>
      </w:r>
      <w:r>
        <w:rPr>
          <w:noProof/>
        </w:rPr>
        <w:fldChar w:fldCharType="separate"/>
      </w:r>
      <w:r>
        <w:rPr>
          <w:noProof/>
        </w:rPr>
        <w:t>55</w:t>
      </w:r>
      <w:r>
        <w:rPr>
          <w:noProof/>
        </w:rPr>
        <w:fldChar w:fldCharType="end"/>
      </w:r>
    </w:p>
    <w:p w14:paraId="6F7270E5" w14:textId="77777777" w:rsidR="000135AC" w:rsidRDefault="000135AC">
      <w:pPr>
        <w:pStyle w:val="TOC4"/>
        <w:tabs>
          <w:tab w:val="left" w:pos="1440"/>
          <w:tab w:val="right" w:leader="dot" w:pos="9710"/>
        </w:tabs>
        <w:rPr>
          <w:rFonts w:eastAsiaTheme="minorEastAsia" w:cstheme="minorBidi"/>
          <w:noProof/>
          <w:sz w:val="22"/>
          <w:szCs w:val="22"/>
        </w:rPr>
      </w:pPr>
      <w:r>
        <w:rPr>
          <w:noProof/>
        </w:rPr>
        <w:t>7.2.5</w:t>
      </w:r>
      <w:r>
        <w:rPr>
          <w:rFonts w:eastAsiaTheme="minorEastAsia" w:cstheme="minorBidi"/>
          <w:noProof/>
          <w:sz w:val="22"/>
          <w:szCs w:val="22"/>
        </w:rPr>
        <w:tab/>
      </w:r>
      <w:r>
        <w:rPr>
          <w:noProof/>
        </w:rPr>
        <w:t>Satisfaction Effects</w:t>
      </w:r>
      <w:r>
        <w:rPr>
          <w:noProof/>
        </w:rPr>
        <w:tab/>
      </w:r>
      <w:r>
        <w:rPr>
          <w:noProof/>
        </w:rPr>
        <w:fldChar w:fldCharType="begin"/>
      </w:r>
      <w:r>
        <w:rPr>
          <w:noProof/>
        </w:rPr>
        <w:instrText xml:space="preserve"> PAGEREF _Toc380578253 \h </w:instrText>
      </w:r>
      <w:r>
        <w:rPr>
          <w:noProof/>
        </w:rPr>
      </w:r>
      <w:r>
        <w:rPr>
          <w:noProof/>
        </w:rPr>
        <w:fldChar w:fldCharType="separate"/>
      </w:r>
      <w:r>
        <w:rPr>
          <w:noProof/>
        </w:rPr>
        <w:t>56</w:t>
      </w:r>
      <w:r>
        <w:rPr>
          <w:noProof/>
        </w:rPr>
        <w:fldChar w:fldCharType="end"/>
      </w:r>
    </w:p>
    <w:p w14:paraId="1462061E" w14:textId="77777777" w:rsidR="000135AC" w:rsidRDefault="000135AC">
      <w:pPr>
        <w:pStyle w:val="TOC5"/>
        <w:tabs>
          <w:tab w:val="left" w:pos="1920"/>
          <w:tab w:val="right" w:leader="dot" w:pos="9710"/>
        </w:tabs>
        <w:rPr>
          <w:rFonts w:eastAsiaTheme="minorEastAsia" w:cstheme="minorBidi"/>
          <w:noProof/>
          <w:sz w:val="22"/>
          <w:szCs w:val="22"/>
        </w:rPr>
      </w:pPr>
      <w:r>
        <w:rPr>
          <w:noProof/>
        </w:rPr>
        <w:t>7.2.5.1</w:t>
      </w:r>
      <w:r>
        <w:rPr>
          <w:rFonts w:eastAsiaTheme="minorEastAsia" w:cstheme="minorBidi"/>
          <w:noProof/>
          <w:sz w:val="22"/>
          <w:szCs w:val="22"/>
        </w:rPr>
        <w:tab/>
      </w:r>
      <w:r>
        <w:rPr>
          <w:noProof/>
        </w:rPr>
        <w:t>The Needs Factor</w:t>
      </w:r>
      <w:r>
        <w:rPr>
          <w:noProof/>
        </w:rPr>
        <w:tab/>
      </w:r>
      <w:r>
        <w:rPr>
          <w:noProof/>
        </w:rPr>
        <w:fldChar w:fldCharType="begin"/>
      </w:r>
      <w:r>
        <w:rPr>
          <w:noProof/>
        </w:rPr>
        <w:instrText xml:space="preserve"> PAGEREF _Toc380578254 \h </w:instrText>
      </w:r>
      <w:r>
        <w:rPr>
          <w:noProof/>
        </w:rPr>
      </w:r>
      <w:r>
        <w:rPr>
          <w:noProof/>
        </w:rPr>
        <w:fldChar w:fldCharType="separate"/>
      </w:r>
      <w:r>
        <w:rPr>
          <w:noProof/>
        </w:rPr>
        <w:t>56</w:t>
      </w:r>
      <w:r>
        <w:rPr>
          <w:noProof/>
        </w:rPr>
        <w:fldChar w:fldCharType="end"/>
      </w:r>
    </w:p>
    <w:p w14:paraId="0F916938" w14:textId="77777777" w:rsidR="000135AC" w:rsidRDefault="000135AC">
      <w:pPr>
        <w:pStyle w:val="TOC5"/>
        <w:tabs>
          <w:tab w:val="left" w:pos="1920"/>
          <w:tab w:val="right" w:leader="dot" w:pos="9710"/>
        </w:tabs>
        <w:rPr>
          <w:rFonts w:eastAsiaTheme="minorEastAsia" w:cstheme="minorBidi"/>
          <w:noProof/>
          <w:sz w:val="22"/>
          <w:szCs w:val="22"/>
        </w:rPr>
      </w:pPr>
      <w:r>
        <w:rPr>
          <w:noProof/>
        </w:rPr>
        <w:t>7.2.5.2</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_Toc380578255 \h </w:instrText>
      </w:r>
      <w:r>
        <w:rPr>
          <w:noProof/>
        </w:rPr>
      </w:r>
      <w:r>
        <w:rPr>
          <w:noProof/>
        </w:rPr>
        <w:fldChar w:fldCharType="separate"/>
      </w:r>
      <w:r>
        <w:rPr>
          <w:noProof/>
        </w:rPr>
        <w:t>58</w:t>
      </w:r>
      <w:r>
        <w:rPr>
          <w:noProof/>
        </w:rPr>
        <w:fldChar w:fldCharType="end"/>
      </w:r>
    </w:p>
    <w:p w14:paraId="587E4549" w14:textId="77777777" w:rsidR="000135AC" w:rsidRDefault="000135AC">
      <w:pPr>
        <w:pStyle w:val="TOC4"/>
        <w:tabs>
          <w:tab w:val="left" w:pos="1440"/>
          <w:tab w:val="right" w:leader="dot" w:pos="9710"/>
        </w:tabs>
        <w:rPr>
          <w:rFonts w:eastAsiaTheme="minorEastAsia" w:cstheme="minorBidi"/>
          <w:noProof/>
          <w:sz w:val="22"/>
          <w:szCs w:val="22"/>
        </w:rPr>
      </w:pPr>
      <w:r>
        <w:rPr>
          <w:noProof/>
        </w:rPr>
        <w:t>7.2.6</w:t>
      </w:r>
      <w:r>
        <w:rPr>
          <w:rFonts w:eastAsiaTheme="minorEastAsia" w:cstheme="minorBidi"/>
          <w:noProof/>
          <w:sz w:val="22"/>
          <w:szCs w:val="22"/>
        </w:rPr>
        <w:tab/>
      </w:r>
      <w:r>
        <w:rPr>
          <w:noProof/>
        </w:rPr>
        <w:t>Vertical Relationship Effects</w:t>
      </w:r>
      <w:r>
        <w:rPr>
          <w:noProof/>
        </w:rPr>
        <w:tab/>
      </w:r>
      <w:r>
        <w:rPr>
          <w:noProof/>
        </w:rPr>
        <w:fldChar w:fldCharType="begin"/>
      </w:r>
      <w:r>
        <w:rPr>
          <w:noProof/>
        </w:rPr>
        <w:instrText xml:space="preserve"> PAGEREF _Toc380578256 \h </w:instrText>
      </w:r>
      <w:r>
        <w:rPr>
          <w:noProof/>
        </w:rPr>
      </w:r>
      <w:r>
        <w:rPr>
          <w:noProof/>
        </w:rPr>
        <w:fldChar w:fldCharType="separate"/>
      </w:r>
      <w:r>
        <w:rPr>
          <w:noProof/>
        </w:rPr>
        <w:t>59</w:t>
      </w:r>
      <w:r>
        <w:rPr>
          <w:noProof/>
        </w:rPr>
        <w:fldChar w:fldCharType="end"/>
      </w:r>
    </w:p>
    <w:p w14:paraId="7F34E758" w14:textId="77777777" w:rsidR="000135AC" w:rsidRDefault="000135AC">
      <w:pPr>
        <w:pStyle w:val="TOC4"/>
        <w:tabs>
          <w:tab w:val="left" w:pos="1440"/>
          <w:tab w:val="right" w:leader="dot" w:pos="9710"/>
        </w:tabs>
        <w:rPr>
          <w:rFonts w:eastAsiaTheme="minorEastAsia" w:cstheme="minorBidi"/>
          <w:noProof/>
          <w:sz w:val="22"/>
          <w:szCs w:val="22"/>
        </w:rPr>
      </w:pPr>
      <w:r>
        <w:rPr>
          <w:noProof/>
        </w:rPr>
        <w:t>7.2.7</w:t>
      </w:r>
      <w:r>
        <w:rPr>
          <w:rFonts w:eastAsiaTheme="minorEastAsia" w:cstheme="minorBidi"/>
          <w:noProof/>
          <w:sz w:val="22"/>
          <w:szCs w:val="22"/>
        </w:rPr>
        <w:tab/>
      </w:r>
      <w:r>
        <w:rPr>
          <w:noProof/>
        </w:rPr>
        <w:t>ENI Services and Empty Civilian Groups</w:t>
      </w:r>
      <w:r>
        <w:rPr>
          <w:noProof/>
        </w:rPr>
        <w:tab/>
      </w:r>
      <w:r>
        <w:rPr>
          <w:noProof/>
        </w:rPr>
        <w:fldChar w:fldCharType="begin"/>
      </w:r>
      <w:r>
        <w:rPr>
          <w:noProof/>
        </w:rPr>
        <w:instrText xml:space="preserve"> PAGEREF _Toc380578257 \h </w:instrText>
      </w:r>
      <w:r>
        <w:rPr>
          <w:noProof/>
        </w:rPr>
      </w:r>
      <w:r>
        <w:rPr>
          <w:noProof/>
        </w:rPr>
        <w:fldChar w:fldCharType="separate"/>
      </w:r>
      <w:r>
        <w:rPr>
          <w:noProof/>
        </w:rPr>
        <w:t>60</w:t>
      </w:r>
      <w:r>
        <w:rPr>
          <w:noProof/>
        </w:rPr>
        <w:fldChar w:fldCharType="end"/>
      </w:r>
    </w:p>
    <w:p w14:paraId="2B9C1567" w14:textId="77777777" w:rsidR="000135AC" w:rsidRDefault="000135AC">
      <w:pPr>
        <w:pStyle w:val="TOC2"/>
        <w:rPr>
          <w:rFonts w:eastAsiaTheme="minorEastAsia" w:cstheme="minorBidi"/>
          <w:sz w:val="22"/>
          <w:szCs w:val="22"/>
        </w:rPr>
      </w:pPr>
      <w:r>
        <w:t>8.</w:t>
      </w:r>
      <w:r>
        <w:rPr>
          <w:rFonts w:eastAsiaTheme="minorEastAsia" w:cstheme="minorBidi"/>
          <w:sz w:val="22"/>
          <w:szCs w:val="22"/>
        </w:rPr>
        <w:tab/>
      </w:r>
      <w:r>
        <w:t>Athena Attrition Model (AAM)</w:t>
      </w:r>
      <w:r>
        <w:tab/>
      </w:r>
      <w:r>
        <w:fldChar w:fldCharType="begin"/>
      </w:r>
      <w:r>
        <w:instrText xml:space="preserve"> PAGEREF _Toc380578258 \h </w:instrText>
      </w:r>
      <w:r>
        <w:fldChar w:fldCharType="separate"/>
      </w:r>
      <w:r>
        <w:t>61</w:t>
      </w:r>
      <w:r>
        <w:fldChar w:fldCharType="end"/>
      </w:r>
    </w:p>
    <w:p w14:paraId="1DEDE29E" w14:textId="77777777" w:rsidR="000135AC" w:rsidRDefault="000135AC">
      <w:pPr>
        <w:pStyle w:val="TOC3"/>
        <w:rPr>
          <w:rFonts w:eastAsiaTheme="minorEastAsia" w:cstheme="minorBidi"/>
          <w:sz w:val="22"/>
          <w:szCs w:val="22"/>
        </w:rPr>
      </w:pPr>
      <w:r>
        <w:t>8.1</w:t>
      </w:r>
      <w:r>
        <w:rPr>
          <w:rFonts w:eastAsiaTheme="minorEastAsia" w:cstheme="minorBidi"/>
          <w:sz w:val="22"/>
          <w:szCs w:val="22"/>
        </w:rPr>
        <w:tab/>
      </w:r>
      <w:r>
        <w:t>Overview</w:t>
      </w:r>
      <w:r>
        <w:tab/>
      </w:r>
      <w:r>
        <w:fldChar w:fldCharType="begin"/>
      </w:r>
      <w:r>
        <w:instrText xml:space="preserve"> PAGEREF _Toc380578259 \h </w:instrText>
      </w:r>
      <w:r>
        <w:fldChar w:fldCharType="separate"/>
      </w:r>
      <w:r>
        <w:t>61</w:t>
      </w:r>
      <w:r>
        <w:fldChar w:fldCharType="end"/>
      </w:r>
    </w:p>
    <w:p w14:paraId="4A1B84D7" w14:textId="77777777" w:rsidR="000135AC" w:rsidRDefault="000135AC">
      <w:pPr>
        <w:pStyle w:val="TOC4"/>
        <w:tabs>
          <w:tab w:val="left" w:pos="1440"/>
          <w:tab w:val="right" w:leader="dot" w:pos="9710"/>
        </w:tabs>
        <w:rPr>
          <w:rFonts w:eastAsiaTheme="minorEastAsia" w:cstheme="minorBidi"/>
          <w:noProof/>
          <w:sz w:val="22"/>
          <w:szCs w:val="22"/>
        </w:rPr>
      </w:pPr>
      <w:r>
        <w:rPr>
          <w:noProof/>
        </w:rPr>
        <w:t>8.1.1</w:t>
      </w:r>
      <w:r>
        <w:rPr>
          <w:rFonts w:eastAsiaTheme="minorEastAsia" w:cstheme="minorBidi"/>
          <w:noProof/>
          <w:sz w:val="22"/>
          <w:szCs w:val="22"/>
        </w:rPr>
        <w:tab/>
      </w:r>
      <w:r>
        <w:rPr>
          <w:noProof/>
        </w:rPr>
        <w:t>Attrition in the Real World</w:t>
      </w:r>
      <w:r>
        <w:rPr>
          <w:noProof/>
        </w:rPr>
        <w:tab/>
      </w:r>
      <w:r>
        <w:rPr>
          <w:noProof/>
        </w:rPr>
        <w:fldChar w:fldCharType="begin"/>
      </w:r>
      <w:r>
        <w:rPr>
          <w:noProof/>
        </w:rPr>
        <w:instrText xml:space="preserve"> PAGEREF _Toc380578260 \h </w:instrText>
      </w:r>
      <w:r>
        <w:rPr>
          <w:noProof/>
        </w:rPr>
      </w:r>
      <w:r>
        <w:rPr>
          <w:noProof/>
        </w:rPr>
        <w:fldChar w:fldCharType="separate"/>
      </w:r>
      <w:r>
        <w:rPr>
          <w:noProof/>
        </w:rPr>
        <w:t>61</w:t>
      </w:r>
      <w:r>
        <w:rPr>
          <w:noProof/>
        </w:rPr>
        <w:fldChar w:fldCharType="end"/>
      </w:r>
    </w:p>
    <w:p w14:paraId="1CC403D9" w14:textId="77777777" w:rsidR="000135AC" w:rsidRDefault="000135AC">
      <w:pPr>
        <w:pStyle w:val="TOC4"/>
        <w:tabs>
          <w:tab w:val="left" w:pos="1440"/>
          <w:tab w:val="right" w:leader="dot" w:pos="9710"/>
        </w:tabs>
        <w:rPr>
          <w:rFonts w:eastAsiaTheme="minorEastAsia" w:cstheme="minorBidi"/>
          <w:noProof/>
          <w:sz w:val="22"/>
          <w:szCs w:val="22"/>
        </w:rPr>
      </w:pPr>
      <w:r>
        <w:rPr>
          <w:noProof/>
        </w:rPr>
        <w:t>8.1.2</w:t>
      </w:r>
      <w:r>
        <w:rPr>
          <w:rFonts w:eastAsiaTheme="minorEastAsia" w:cstheme="minorBidi"/>
          <w:noProof/>
          <w:sz w:val="22"/>
          <w:szCs w:val="22"/>
        </w:rPr>
        <w:tab/>
      </w:r>
      <w:r>
        <w:rPr>
          <w:noProof/>
        </w:rPr>
        <w:t>Requirements for This Version</w:t>
      </w:r>
      <w:r>
        <w:rPr>
          <w:noProof/>
        </w:rPr>
        <w:tab/>
      </w:r>
      <w:r>
        <w:rPr>
          <w:noProof/>
        </w:rPr>
        <w:fldChar w:fldCharType="begin"/>
      </w:r>
      <w:r>
        <w:rPr>
          <w:noProof/>
        </w:rPr>
        <w:instrText xml:space="preserve"> PAGEREF _Toc380578261 \h </w:instrText>
      </w:r>
      <w:r>
        <w:rPr>
          <w:noProof/>
        </w:rPr>
      </w:r>
      <w:r>
        <w:rPr>
          <w:noProof/>
        </w:rPr>
        <w:fldChar w:fldCharType="separate"/>
      </w:r>
      <w:r>
        <w:rPr>
          <w:noProof/>
        </w:rPr>
        <w:t>62</w:t>
      </w:r>
      <w:r>
        <w:rPr>
          <w:noProof/>
        </w:rPr>
        <w:fldChar w:fldCharType="end"/>
      </w:r>
    </w:p>
    <w:p w14:paraId="26D46A35" w14:textId="77777777" w:rsidR="000135AC" w:rsidRDefault="000135AC">
      <w:pPr>
        <w:pStyle w:val="TOC4"/>
        <w:tabs>
          <w:tab w:val="left" w:pos="1440"/>
          <w:tab w:val="right" w:leader="dot" w:pos="9710"/>
        </w:tabs>
        <w:rPr>
          <w:rFonts w:eastAsiaTheme="minorEastAsia" w:cstheme="minorBidi"/>
          <w:noProof/>
          <w:sz w:val="22"/>
          <w:szCs w:val="22"/>
        </w:rPr>
      </w:pPr>
      <w:r>
        <w:rPr>
          <w:noProof/>
        </w:rPr>
        <w:t>8.1.3</w:t>
      </w:r>
      <w:r>
        <w:rPr>
          <w:rFonts w:eastAsiaTheme="minorEastAsia" w:cstheme="minorBidi"/>
          <w:noProof/>
          <w:sz w:val="22"/>
          <w:szCs w:val="22"/>
        </w:rPr>
        <w:tab/>
      </w:r>
      <w:r>
        <w:rPr>
          <w:noProof/>
        </w:rPr>
        <w:t>Requirements for Later Versions</w:t>
      </w:r>
      <w:r>
        <w:rPr>
          <w:noProof/>
        </w:rPr>
        <w:tab/>
      </w:r>
      <w:r>
        <w:rPr>
          <w:noProof/>
        </w:rPr>
        <w:fldChar w:fldCharType="begin"/>
      </w:r>
      <w:r>
        <w:rPr>
          <w:noProof/>
        </w:rPr>
        <w:instrText xml:space="preserve"> PAGEREF _Toc380578262 \h </w:instrText>
      </w:r>
      <w:r>
        <w:rPr>
          <w:noProof/>
        </w:rPr>
      </w:r>
      <w:r>
        <w:rPr>
          <w:noProof/>
        </w:rPr>
        <w:fldChar w:fldCharType="separate"/>
      </w:r>
      <w:r>
        <w:rPr>
          <w:noProof/>
        </w:rPr>
        <w:t>63</w:t>
      </w:r>
      <w:r>
        <w:rPr>
          <w:noProof/>
        </w:rPr>
        <w:fldChar w:fldCharType="end"/>
      </w:r>
    </w:p>
    <w:p w14:paraId="3DFB4CF2" w14:textId="77777777" w:rsidR="000135AC" w:rsidRDefault="000135AC">
      <w:pPr>
        <w:pStyle w:val="TOC4"/>
        <w:tabs>
          <w:tab w:val="left" w:pos="1440"/>
          <w:tab w:val="right" w:leader="dot" w:pos="9710"/>
        </w:tabs>
        <w:rPr>
          <w:rFonts w:eastAsiaTheme="minorEastAsia" w:cstheme="minorBidi"/>
          <w:noProof/>
          <w:sz w:val="22"/>
          <w:szCs w:val="22"/>
        </w:rPr>
      </w:pPr>
      <w:r>
        <w:rPr>
          <w:noProof/>
        </w:rPr>
        <w:t>8.1.4</w:t>
      </w:r>
      <w:r>
        <w:rPr>
          <w:rFonts w:eastAsiaTheme="minorEastAsia" w:cstheme="minorBidi"/>
          <w:noProof/>
          <w:sz w:val="22"/>
          <w:szCs w:val="22"/>
        </w:rPr>
        <w:tab/>
      </w:r>
      <w:r>
        <w:rPr>
          <w:noProof/>
        </w:rPr>
        <w:t>Simplifying Assumptions</w:t>
      </w:r>
      <w:r>
        <w:rPr>
          <w:noProof/>
        </w:rPr>
        <w:tab/>
      </w:r>
      <w:r>
        <w:rPr>
          <w:noProof/>
        </w:rPr>
        <w:fldChar w:fldCharType="begin"/>
      </w:r>
      <w:r>
        <w:rPr>
          <w:noProof/>
        </w:rPr>
        <w:instrText xml:space="preserve"> PAGEREF _Toc380578263 \h </w:instrText>
      </w:r>
      <w:r>
        <w:rPr>
          <w:noProof/>
        </w:rPr>
      </w:r>
      <w:r>
        <w:rPr>
          <w:noProof/>
        </w:rPr>
        <w:fldChar w:fldCharType="separate"/>
      </w:r>
      <w:r>
        <w:rPr>
          <w:noProof/>
        </w:rPr>
        <w:t>63</w:t>
      </w:r>
      <w:r>
        <w:rPr>
          <w:noProof/>
        </w:rPr>
        <w:fldChar w:fldCharType="end"/>
      </w:r>
    </w:p>
    <w:p w14:paraId="6CC3A3A6" w14:textId="77777777" w:rsidR="000135AC" w:rsidRDefault="000135AC">
      <w:pPr>
        <w:pStyle w:val="TOC3"/>
        <w:rPr>
          <w:rFonts w:eastAsiaTheme="minorEastAsia" w:cstheme="minorBidi"/>
          <w:sz w:val="22"/>
          <w:szCs w:val="22"/>
        </w:rPr>
      </w:pPr>
      <w:r>
        <w:t>8.2</w:t>
      </w:r>
      <w:r>
        <w:rPr>
          <w:rFonts w:eastAsiaTheme="minorEastAsia" w:cstheme="minorBidi"/>
          <w:sz w:val="22"/>
          <w:szCs w:val="22"/>
        </w:rPr>
        <w:tab/>
      </w:r>
      <w:r>
        <w:t>Uniformed vs. Non-Uniformed Forces</w:t>
      </w:r>
      <w:r>
        <w:tab/>
      </w:r>
      <w:r>
        <w:fldChar w:fldCharType="begin"/>
      </w:r>
      <w:r>
        <w:instrText xml:space="preserve"> PAGEREF _Toc380578264 \h </w:instrText>
      </w:r>
      <w:r>
        <w:fldChar w:fldCharType="separate"/>
      </w:r>
      <w:r>
        <w:t>63</w:t>
      </w:r>
      <w:r>
        <w:fldChar w:fldCharType="end"/>
      </w:r>
    </w:p>
    <w:p w14:paraId="2869F8F0" w14:textId="77777777" w:rsidR="000135AC" w:rsidRDefault="000135AC">
      <w:pPr>
        <w:pStyle w:val="TOC3"/>
        <w:rPr>
          <w:rFonts w:eastAsiaTheme="minorEastAsia" w:cstheme="minorBidi"/>
          <w:sz w:val="22"/>
          <w:szCs w:val="22"/>
        </w:rPr>
      </w:pPr>
      <w:r>
        <w:t>8.3</w:t>
      </w:r>
      <w:r>
        <w:rPr>
          <w:rFonts w:eastAsiaTheme="minorEastAsia" w:cstheme="minorBidi"/>
          <w:sz w:val="22"/>
          <w:szCs w:val="22"/>
        </w:rPr>
        <w:tab/>
      </w:r>
      <w:r>
        <w:t>Units and Unit Activities</w:t>
      </w:r>
      <w:r>
        <w:tab/>
      </w:r>
      <w:r>
        <w:fldChar w:fldCharType="begin"/>
      </w:r>
      <w:r>
        <w:instrText xml:space="preserve"> PAGEREF _Toc380578265 \h </w:instrText>
      </w:r>
      <w:r>
        <w:fldChar w:fldCharType="separate"/>
      </w:r>
      <w:r>
        <w:t>63</w:t>
      </w:r>
      <w:r>
        <w:fldChar w:fldCharType="end"/>
      </w:r>
    </w:p>
    <w:p w14:paraId="047FDCBE" w14:textId="77777777" w:rsidR="000135AC" w:rsidRDefault="000135AC">
      <w:pPr>
        <w:pStyle w:val="TOC3"/>
        <w:rPr>
          <w:rFonts w:eastAsiaTheme="minorEastAsia" w:cstheme="minorBidi"/>
          <w:sz w:val="22"/>
          <w:szCs w:val="22"/>
        </w:rPr>
      </w:pPr>
      <w:r>
        <w:t>8.4</w:t>
      </w:r>
      <w:r>
        <w:rPr>
          <w:rFonts w:eastAsiaTheme="minorEastAsia" w:cstheme="minorBidi"/>
          <w:sz w:val="22"/>
          <w:szCs w:val="22"/>
        </w:rPr>
        <w:tab/>
      </w:r>
      <w:r>
        <w:t>Unit Number and Unit Size</w:t>
      </w:r>
      <w:r>
        <w:tab/>
      </w:r>
      <w:r>
        <w:fldChar w:fldCharType="begin"/>
      </w:r>
      <w:r>
        <w:instrText xml:space="preserve"> PAGEREF _Toc380578266 \h </w:instrText>
      </w:r>
      <w:r>
        <w:fldChar w:fldCharType="separate"/>
      </w:r>
      <w:r>
        <w:t>64</w:t>
      </w:r>
      <w:r>
        <w:fldChar w:fldCharType="end"/>
      </w:r>
    </w:p>
    <w:p w14:paraId="3844186D" w14:textId="77777777" w:rsidR="000135AC" w:rsidRDefault="000135AC">
      <w:pPr>
        <w:pStyle w:val="TOC3"/>
        <w:rPr>
          <w:rFonts w:eastAsiaTheme="minorEastAsia" w:cstheme="minorBidi"/>
          <w:sz w:val="22"/>
          <w:szCs w:val="22"/>
        </w:rPr>
      </w:pPr>
      <w:r>
        <w:t>8.5</w:t>
      </w:r>
      <w:r>
        <w:rPr>
          <w:rFonts w:eastAsiaTheme="minorEastAsia" w:cstheme="minorBidi"/>
          <w:sz w:val="22"/>
          <w:szCs w:val="22"/>
        </w:rPr>
        <w:tab/>
      </w:r>
      <w:r>
        <w:t>Attrition and Mobilized Troops</w:t>
      </w:r>
      <w:r>
        <w:tab/>
      </w:r>
      <w:r>
        <w:fldChar w:fldCharType="begin"/>
      </w:r>
      <w:r>
        <w:instrText xml:space="preserve"> PAGEREF _Toc380578267 \h </w:instrText>
      </w:r>
      <w:r>
        <w:fldChar w:fldCharType="separate"/>
      </w:r>
      <w:r>
        <w:t>64</w:t>
      </w:r>
      <w:r>
        <w:fldChar w:fldCharType="end"/>
      </w:r>
    </w:p>
    <w:p w14:paraId="2769D84E" w14:textId="77777777" w:rsidR="000135AC" w:rsidRDefault="000135AC">
      <w:pPr>
        <w:pStyle w:val="TOC3"/>
        <w:rPr>
          <w:rFonts w:eastAsiaTheme="minorEastAsia" w:cstheme="minorBidi"/>
          <w:sz w:val="22"/>
          <w:szCs w:val="22"/>
        </w:rPr>
      </w:pPr>
      <w:r>
        <w:t>8.6</w:t>
      </w:r>
      <w:r>
        <w:rPr>
          <w:rFonts w:eastAsiaTheme="minorEastAsia" w:cstheme="minorBidi"/>
          <w:sz w:val="22"/>
          <w:szCs w:val="22"/>
        </w:rPr>
        <w:tab/>
      </w:r>
      <w:r>
        <w:t>Magic Attrition</w:t>
      </w:r>
      <w:r>
        <w:tab/>
      </w:r>
      <w:r>
        <w:fldChar w:fldCharType="begin"/>
      </w:r>
      <w:r>
        <w:instrText xml:space="preserve"> PAGEREF _Toc380578268 \h </w:instrText>
      </w:r>
      <w:r>
        <w:fldChar w:fldCharType="separate"/>
      </w:r>
      <w:r>
        <w:t>65</w:t>
      </w:r>
      <w:r>
        <w:fldChar w:fldCharType="end"/>
      </w:r>
    </w:p>
    <w:p w14:paraId="229BDF7C" w14:textId="77777777" w:rsidR="000135AC" w:rsidRDefault="000135AC">
      <w:pPr>
        <w:pStyle w:val="TOC4"/>
        <w:tabs>
          <w:tab w:val="left" w:pos="1440"/>
          <w:tab w:val="right" w:leader="dot" w:pos="9710"/>
        </w:tabs>
        <w:rPr>
          <w:rFonts w:eastAsiaTheme="minorEastAsia" w:cstheme="minorBidi"/>
          <w:noProof/>
          <w:sz w:val="22"/>
          <w:szCs w:val="22"/>
        </w:rPr>
      </w:pPr>
      <w:r>
        <w:rPr>
          <w:noProof/>
        </w:rPr>
        <w:t>8.6.1</w:t>
      </w:r>
      <w:r>
        <w:rPr>
          <w:rFonts w:eastAsiaTheme="minorEastAsia" w:cstheme="minorBidi"/>
          <w:noProof/>
          <w:sz w:val="22"/>
          <w:szCs w:val="22"/>
        </w:rPr>
        <w:tab/>
      </w:r>
      <w:r>
        <w:rPr>
          <w:noProof/>
        </w:rPr>
        <w:t>Magic Attrition to Units</w:t>
      </w:r>
      <w:r>
        <w:rPr>
          <w:noProof/>
        </w:rPr>
        <w:tab/>
      </w:r>
      <w:r>
        <w:rPr>
          <w:noProof/>
        </w:rPr>
        <w:fldChar w:fldCharType="begin"/>
      </w:r>
      <w:r>
        <w:rPr>
          <w:noProof/>
        </w:rPr>
        <w:instrText xml:space="preserve"> PAGEREF _Toc380578269 \h </w:instrText>
      </w:r>
      <w:r>
        <w:rPr>
          <w:noProof/>
        </w:rPr>
      </w:r>
      <w:r>
        <w:rPr>
          <w:noProof/>
        </w:rPr>
        <w:fldChar w:fldCharType="separate"/>
      </w:r>
      <w:r>
        <w:rPr>
          <w:noProof/>
        </w:rPr>
        <w:t>65</w:t>
      </w:r>
      <w:r>
        <w:rPr>
          <w:noProof/>
        </w:rPr>
        <w:fldChar w:fldCharType="end"/>
      </w:r>
    </w:p>
    <w:p w14:paraId="50D965E6" w14:textId="77777777" w:rsidR="000135AC" w:rsidRDefault="000135AC">
      <w:pPr>
        <w:pStyle w:val="TOC4"/>
        <w:tabs>
          <w:tab w:val="left" w:pos="1440"/>
          <w:tab w:val="right" w:leader="dot" w:pos="9710"/>
        </w:tabs>
        <w:rPr>
          <w:rFonts w:eastAsiaTheme="minorEastAsia" w:cstheme="minorBidi"/>
          <w:noProof/>
          <w:sz w:val="22"/>
          <w:szCs w:val="22"/>
        </w:rPr>
      </w:pPr>
      <w:r>
        <w:rPr>
          <w:noProof/>
        </w:rPr>
        <w:t>8.6.2</w:t>
      </w:r>
      <w:r>
        <w:rPr>
          <w:rFonts w:eastAsiaTheme="minorEastAsia" w:cstheme="minorBidi"/>
          <w:noProof/>
          <w:sz w:val="22"/>
          <w:szCs w:val="22"/>
        </w:rPr>
        <w:tab/>
      </w:r>
      <w:r>
        <w:rPr>
          <w:noProof/>
        </w:rPr>
        <w:t>Magic Attrition to Groups</w:t>
      </w:r>
      <w:r>
        <w:rPr>
          <w:noProof/>
        </w:rPr>
        <w:tab/>
      </w:r>
      <w:r>
        <w:rPr>
          <w:noProof/>
        </w:rPr>
        <w:fldChar w:fldCharType="begin"/>
      </w:r>
      <w:r>
        <w:rPr>
          <w:noProof/>
        </w:rPr>
        <w:instrText xml:space="preserve"> PAGEREF _Toc380578270 \h </w:instrText>
      </w:r>
      <w:r>
        <w:rPr>
          <w:noProof/>
        </w:rPr>
      </w:r>
      <w:r>
        <w:rPr>
          <w:noProof/>
        </w:rPr>
        <w:fldChar w:fldCharType="separate"/>
      </w:r>
      <w:r>
        <w:rPr>
          <w:noProof/>
        </w:rPr>
        <w:t>65</w:t>
      </w:r>
      <w:r>
        <w:rPr>
          <w:noProof/>
        </w:rPr>
        <w:fldChar w:fldCharType="end"/>
      </w:r>
    </w:p>
    <w:p w14:paraId="3F26F7D4" w14:textId="77777777" w:rsidR="000135AC" w:rsidRDefault="000135AC">
      <w:pPr>
        <w:pStyle w:val="TOC4"/>
        <w:tabs>
          <w:tab w:val="left" w:pos="1440"/>
          <w:tab w:val="right" w:leader="dot" w:pos="9710"/>
        </w:tabs>
        <w:rPr>
          <w:rFonts w:eastAsiaTheme="minorEastAsia" w:cstheme="minorBidi"/>
          <w:noProof/>
          <w:sz w:val="22"/>
          <w:szCs w:val="22"/>
        </w:rPr>
      </w:pPr>
      <w:r>
        <w:rPr>
          <w:noProof/>
        </w:rPr>
        <w:t>8.6.3</w:t>
      </w:r>
      <w:r>
        <w:rPr>
          <w:rFonts w:eastAsiaTheme="minorEastAsia" w:cstheme="minorBidi"/>
          <w:noProof/>
          <w:sz w:val="22"/>
          <w:szCs w:val="22"/>
        </w:rPr>
        <w:tab/>
      </w:r>
      <w:r>
        <w:rPr>
          <w:noProof/>
        </w:rPr>
        <w:t>Magic Attrition to Neighborhoods</w:t>
      </w:r>
      <w:r>
        <w:rPr>
          <w:noProof/>
        </w:rPr>
        <w:tab/>
      </w:r>
      <w:r>
        <w:rPr>
          <w:noProof/>
        </w:rPr>
        <w:fldChar w:fldCharType="begin"/>
      </w:r>
      <w:r>
        <w:rPr>
          <w:noProof/>
        </w:rPr>
        <w:instrText xml:space="preserve"> PAGEREF _Toc380578271 \h </w:instrText>
      </w:r>
      <w:r>
        <w:rPr>
          <w:noProof/>
        </w:rPr>
      </w:r>
      <w:r>
        <w:rPr>
          <w:noProof/>
        </w:rPr>
        <w:fldChar w:fldCharType="separate"/>
      </w:r>
      <w:r>
        <w:rPr>
          <w:noProof/>
        </w:rPr>
        <w:t>65</w:t>
      </w:r>
      <w:r>
        <w:rPr>
          <w:noProof/>
        </w:rPr>
        <w:fldChar w:fldCharType="end"/>
      </w:r>
    </w:p>
    <w:p w14:paraId="54FE6099" w14:textId="77777777" w:rsidR="000135AC" w:rsidRDefault="000135AC">
      <w:pPr>
        <w:pStyle w:val="TOC3"/>
        <w:rPr>
          <w:rFonts w:eastAsiaTheme="minorEastAsia" w:cstheme="minorBidi"/>
          <w:sz w:val="22"/>
          <w:szCs w:val="22"/>
        </w:rPr>
      </w:pPr>
      <w:r>
        <w:t>8.7</w:t>
      </w:r>
      <w:r>
        <w:rPr>
          <w:rFonts w:eastAsiaTheme="minorEastAsia" w:cstheme="minorBidi"/>
          <w:sz w:val="22"/>
          <w:szCs w:val="22"/>
        </w:rPr>
        <w:tab/>
      </w:r>
      <w:r>
        <w:t>Antagonists and ROEs</w:t>
      </w:r>
      <w:r>
        <w:tab/>
      </w:r>
      <w:r>
        <w:fldChar w:fldCharType="begin"/>
      </w:r>
      <w:r>
        <w:instrText xml:space="preserve"> PAGEREF _Toc380578272 \h </w:instrText>
      </w:r>
      <w:r>
        <w:fldChar w:fldCharType="separate"/>
      </w:r>
      <w:r>
        <w:t>65</w:t>
      </w:r>
      <w:r>
        <w:fldChar w:fldCharType="end"/>
      </w:r>
    </w:p>
    <w:p w14:paraId="3DCCAC97" w14:textId="77777777" w:rsidR="000135AC" w:rsidRDefault="000135AC">
      <w:pPr>
        <w:pStyle w:val="TOC4"/>
        <w:tabs>
          <w:tab w:val="left" w:pos="1440"/>
          <w:tab w:val="right" w:leader="dot" w:pos="9710"/>
        </w:tabs>
        <w:rPr>
          <w:rFonts w:eastAsiaTheme="minorEastAsia" w:cstheme="minorBidi"/>
          <w:noProof/>
          <w:sz w:val="22"/>
          <w:szCs w:val="22"/>
        </w:rPr>
      </w:pPr>
      <w:r>
        <w:rPr>
          <w:noProof/>
        </w:rPr>
        <w:t>8.7.1</w:t>
      </w:r>
      <w:r>
        <w:rPr>
          <w:rFonts w:eastAsiaTheme="minorEastAsia" w:cstheme="minorBidi"/>
          <w:noProof/>
          <w:sz w:val="22"/>
          <w:szCs w:val="22"/>
        </w:rPr>
        <w:tab/>
      </w:r>
      <w:r>
        <w:rPr>
          <w:noProof/>
        </w:rPr>
        <w:t>Attacking ROEs: Maximum Number of Attacks</w:t>
      </w:r>
      <w:r>
        <w:rPr>
          <w:noProof/>
        </w:rPr>
        <w:tab/>
      </w:r>
      <w:r>
        <w:rPr>
          <w:noProof/>
        </w:rPr>
        <w:fldChar w:fldCharType="begin"/>
      </w:r>
      <w:r>
        <w:rPr>
          <w:noProof/>
        </w:rPr>
        <w:instrText xml:space="preserve"> PAGEREF _Toc380578273 \h </w:instrText>
      </w:r>
      <w:r>
        <w:rPr>
          <w:noProof/>
        </w:rPr>
      </w:r>
      <w:r>
        <w:rPr>
          <w:noProof/>
        </w:rPr>
        <w:fldChar w:fldCharType="separate"/>
      </w:r>
      <w:r>
        <w:rPr>
          <w:noProof/>
        </w:rPr>
        <w:t>65</w:t>
      </w:r>
      <w:r>
        <w:rPr>
          <w:noProof/>
        </w:rPr>
        <w:fldChar w:fldCharType="end"/>
      </w:r>
    </w:p>
    <w:p w14:paraId="700602FB" w14:textId="77777777" w:rsidR="000135AC" w:rsidRDefault="000135AC">
      <w:pPr>
        <w:pStyle w:val="TOC4"/>
        <w:tabs>
          <w:tab w:val="left" w:pos="1440"/>
          <w:tab w:val="right" w:leader="dot" w:pos="9710"/>
        </w:tabs>
        <w:rPr>
          <w:rFonts w:eastAsiaTheme="minorEastAsia" w:cstheme="minorBidi"/>
          <w:noProof/>
          <w:sz w:val="22"/>
          <w:szCs w:val="22"/>
        </w:rPr>
      </w:pPr>
      <w:r>
        <w:rPr>
          <w:noProof/>
        </w:rPr>
        <w:lastRenderedPageBreak/>
        <w:t>8.7.2</w:t>
      </w:r>
      <w:r>
        <w:rPr>
          <w:rFonts w:eastAsiaTheme="minorEastAsia" w:cstheme="minorBidi"/>
          <w:noProof/>
          <w:sz w:val="22"/>
          <w:szCs w:val="22"/>
        </w:rPr>
        <w:tab/>
      </w:r>
      <w:r>
        <w:rPr>
          <w:noProof/>
        </w:rPr>
        <w:t>Attacking ROEs: UF</w:t>
      </w:r>
      <w:r>
        <w:rPr>
          <w:noProof/>
        </w:rPr>
        <w:tab/>
      </w:r>
      <w:r>
        <w:rPr>
          <w:noProof/>
        </w:rPr>
        <w:fldChar w:fldCharType="begin"/>
      </w:r>
      <w:r>
        <w:rPr>
          <w:noProof/>
        </w:rPr>
        <w:instrText xml:space="preserve"> PAGEREF _Toc380578274 \h </w:instrText>
      </w:r>
      <w:r>
        <w:rPr>
          <w:noProof/>
        </w:rPr>
      </w:r>
      <w:r>
        <w:rPr>
          <w:noProof/>
        </w:rPr>
        <w:fldChar w:fldCharType="separate"/>
      </w:r>
      <w:r>
        <w:rPr>
          <w:noProof/>
        </w:rPr>
        <w:t>65</w:t>
      </w:r>
      <w:r>
        <w:rPr>
          <w:noProof/>
        </w:rPr>
        <w:fldChar w:fldCharType="end"/>
      </w:r>
    </w:p>
    <w:p w14:paraId="31AD4721" w14:textId="77777777" w:rsidR="000135AC" w:rsidRDefault="000135AC">
      <w:pPr>
        <w:pStyle w:val="TOC4"/>
        <w:tabs>
          <w:tab w:val="left" w:pos="1440"/>
          <w:tab w:val="right" w:leader="dot" w:pos="9710"/>
        </w:tabs>
        <w:rPr>
          <w:rFonts w:eastAsiaTheme="minorEastAsia" w:cstheme="minorBidi"/>
          <w:noProof/>
          <w:sz w:val="22"/>
          <w:szCs w:val="22"/>
        </w:rPr>
      </w:pPr>
      <w:r>
        <w:rPr>
          <w:noProof/>
        </w:rPr>
        <w:t>8.7.3</w:t>
      </w:r>
      <w:r>
        <w:rPr>
          <w:rFonts w:eastAsiaTheme="minorEastAsia" w:cstheme="minorBidi"/>
          <w:noProof/>
          <w:sz w:val="22"/>
          <w:szCs w:val="22"/>
        </w:rPr>
        <w:tab/>
      </w:r>
      <w:r>
        <w:rPr>
          <w:noProof/>
        </w:rPr>
        <w:t>Attacking ROEs: NF</w:t>
      </w:r>
      <w:r>
        <w:rPr>
          <w:noProof/>
        </w:rPr>
        <w:tab/>
      </w:r>
      <w:r>
        <w:rPr>
          <w:noProof/>
        </w:rPr>
        <w:fldChar w:fldCharType="begin"/>
      </w:r>
      <w:r>
        <w:rPr>
          <w:noProof/>
        </w:rPr>
        <w:instrText xml:space="preserve"> PAGEREF _Toc380578275 \h </w:instrText>
      </w:r>
      <w:r>
        <w:rPr>
          <w:noProof/>
        </w:rPr>
      </w:r>
      <w:r>
        <w:rPr>
          <w:noProof/>
        </w:rPr>
        <w:fldChar w:fldCharType="separate"/>
      </w:r>
      <w:r>
        <w:rPr>
          <w:noProof/>
        </w:rPr>
        <w:t>66</w:t>
      </w:r>
      <w:r>
        <w:rPr>
          <w:noProof/>
        </w:rPr>
        <w:fldChar w:fldCharType="end"/>
      </w:r>
    </w:p>
    <w:p w14:paraId="5F8E7EB3" w14:textId="77777777" w:rsidR="000135AC" w:rsidRDefault="000135AC">
      <w:pPr>
        <w:pStyle w:val="TOC4"/>
        <w:tabs>
          <w:tab w:val="left" w:pos="1440"/>
          <w:tab w:val="right" w:leader="dot" w:pos="9710"/>
        </w:tabs>
        <w:rPr>
          <w:rFonts w:eastAsiaTheme="minorEastAsia" w:cstheme="minorBidi"/>
          <w:noProof/>
          <w:sz w:val="22"/>
          <w:szCs w:val="22"/>
        </w:rPr>
      </w:pPr>
      <w:r>
        <w:rPr>
          <w:noProof/>
        </w:rPr>
        <w:t>8.7.4</w:t>
      </w:r>
      <w:r>
        <w:rPr>
          <w:rFonts w:eastAsiaTheme="minorEastAsia" w:cstheme="minorBidi"/>
          <w:noProof/>
          <w:sz w:val="22"/>
          <w:szCs w:val="22"/>
        </w:rPr>
        <w:tab/>
      </w:r>
      <w:r>
        <w:rPr>
          <w:noProof/>
        </w:rPr>
        <w:t>Defending ROEs</w:t>
      </w:r>
      <w:r>
        <w:rPr>
          <w:noProof/>
        </w:rPr>
        <w:tab/>
      </w:r>
      <w:r>
        <w:rPr>
          <w:noProof/>
        </w:rPr>
        <w:fldChar w:fldCharType="begin"/>
      </w:r>
      <w:r>
        <w:rPr>
          <w:noProof/>
        </w:rPr>
        <w:instrText xml:space="preserve"> PAGEREF _Toc380578276 \h </w:instrText>
      </w:r>
      <w:r>
        <w:rPr>
          <w:noProof/>
        </w:rPr>
      </w:r>
      <w:r>
        <w:rPr>
          <w:noProof/>
        </w:rPr>
        <w:fldChar w:fldCharType="separate"/>
      </w:r>
      <w:r>
        <w:rPr>
          <w:noProof/>
        </w:rPr>
        <w:t>67</w:t>
      </w:r>
      <w:r>
        <w:rPr>
          <w:noProof/>
        </w:rPr>
        <w:fldChar w:fldCharType="end"/>
      </w:r>
    </w:p>
    <w:p w14:paraId="789F7E54" w14:textId="77777777" w:rsidR="000135AC" w:rsidRDefault="000135AC">
      <w:pPr>
        <w:pStyle w:val="TOC3"/>
        <w:rPr>
          <w:rFonts w:eastAsiaTheme="minorEastAsia" w:cstheme="minorBidi"/>
          <w:sz w:val="22"/>
          <w:szCs w:val="22"/>
        </w:rPr>
      </w:pPr>
      <w:r>
        <w:t>8.8</w:t>
      </w:r>
      <w:r>
        <w:rPr>
          <w:rFonts w:eastAsiaTheme="minorEastAsia" w:cstheme="minorBidi"/>
          <w:sz w:val="22"/>
          <w:szCs w:val="22"/>
        </w:rPr>
        <w:tab/>
      </w:r>
      <w:r>
        <w:t>The Attrition Cycle</w:t>
      </w:r>
      <w:r>
        <w:tab/>
      </w:r>
      <w:r>
        <w:fldChar w:fldCharType="begin"/>
      </w:r>
      <w:r>
        <w:instrText xml:space="preserve"> PAGEREF _Toc380578277 \h </w:instrText>
      </w:r>
      <w:r>
        <w:fldChar w:fldCharType="separate"/>
      </w:r>
      <w:r>
        <w:t>67</w:t>
      </w:r>
      <w:r>
        <w:fldChar w:fldCharType="end"/>
      </w:r>
    </w:p>
    <w:p w14:paraId="19BE4C89" w14:textId="77777777" w:rsidR="000135AC" w:rsidRDefault="000135AC">
      <w:pPr>
        <w:pStyle w:val="TOC3"/>
        <w:rPr>
          <w:rFonts w:eastAsiaTheme="minorEastAsia" w:cstheme="minorBidi"/>
          <w:sz w:val="22"/>
          <w:szCs w:val="22"/>
        </w:rPr>
      </w:pPr>
      <w:r>
        <w:t>8.9</w:t>
      </w:r>
      <w:r>
        <w:rPr>
          <w:rFonts w:eastAsiaTheme="minorEastAsia" w:cstheme="minorBidi"/>
          <w:sz w:val="22"/>
          <w:szCs w:val="22"/>
        </w:rPr>
        <w:tab/>
      </w:r>
      <w:r>
        <w:t>Computing Attrition</w:t>
      </w:r>
      <w:r>
        <w:tab/>
      </w:r>
      <w:r>
        <w:fldChar w:fldCharType="begin"/>
      </w:r>
      <w:r>
        <w:instrText xml:space="preserve"> PAGEREF _Toc380578278 \h </w:instrText>
      </w:r>
      <w:r>
        <w:fldChar w:fldCharType="separate"/>
      </w:r>
      <w:r>
        <w:t>68</w:t>
      </w:r>
      <w:r>
        <w:fldChar w:fldCharType="end"/>
      </w:r>
    </w:p>
    <w:p w14:paraId="348AEC87" w14:textId="77777777" w:rsidR="000135AC" w:rsidRDefault="000135AC">
      <w:pPr>
        <w:pStyle w:val="TOC4"/>
        <w:tabs>
          <w:tab w:val="left" w:pos="1440"/>
          <w:tab w:val="right" w:leader="dot" w:pos="9710"/>
        </w:tabs>
        <w:rPr>
          <w:rFonts w:eastAsiaTheme="minorEastAsia" w:cstheme="minorBidi"/>
          <w:noProof/>
          <w:sz w:val="22"/>
          <w:szCs w:val="22"/>
        </w:rPr>
      </w:pPr>
      <w:r>
        <w:rPr>
          <w:noProof/>
        </w:rPr>
        <w:t>8.9.1</w:t>
      </w:r>
      <w:r>
        <w:rPr>
          <w:rFonts w:eastAsiaTheme="minorEastAsia" w:cstheme="minorBidi"/>
          <w:noProof/>
          <w:sz w:val="22"/>
          <w:szCs w:val="22"/>
        </w:rPr>
        <w:tab/>
      </w:r>
      <w:r>
        <w:rPr>
          <w:noProof/>
        </w:rPr>
        <w:t>Uniformed vs. Non-uniformed</w:t>
      </w:r>
      <w:r>
        <w:rPr>
          <w:noProof/>
        </w:rPr>
        <w:tab/>
      </w:r>
      <w:r>
        <w:rPr>
          <w:noProof/>
        </w:rPr>
        <w:fldChar w:fldCharType="begin"/>
      </w:r>
      <w:r>
        <w:rPr>
          <w:noProof/>
        </w:rPr>
        <w:instrText xml:space="preserve"> PAGEREF _Toc380578279 \h </w:instrText>
      </w:r>
      <w:r>
        <w:rPr>
          <w:noProof/>
        </w:rPr>
      </w:r>
      <w:r>
        <w:rPr>
          <w:noProof/>
        </w:rPr>
        <w:fldChar w:fldCharType="separate"/>
      </w:r>
      <w:r>
        <w:rPr>
          <w:noProof/>
        </w:rPr>
        <w:t>68</w:t>
      </w:r>
      <w:r>
        <w:rPr>
          <w:noProof/>
        </w:rPr>
        <w:fldChar w:fldCharType="end"/>
      </w:r>
    </w:p>
    <w:p w14:paraId="50A0B8D4" w14:textId="77777777" w:rsidR="000135AC" w:rsidRDefault="000135AC">
      <w:pPr>
        <w:pStyle w:val="TOC4"/>
        <w:tabs>
          <w:tab w:val="left" w:pos="1440"/>
          <w:tab w:val="right" w:leader="dot" w:pos="9710"/>
        </w:tabs>
        <w:rPr>
          <w:rFonts w:eastAsiaTheme="minorEastAsia" w:cstheme="minorBidi"/>
          <w:noProof/>
          <w:sz w:val="22"/>
          <w:szCs w:val="22"/>
        </w:rPr>
      </w:pPr>
      <w:r>
        <w:rPr>
          <w:noProof/>
        </w:rPr>
        <w:t>8.9.2</w:t>
      </w:r>
      <w:r>
        <w:rPr>
          <w:rFonts w:eastAsiaTheme="minorEastAsia" w:cstheme="minorBidi"/>
          <w:noProof/>
          <w:sz w:val="22"/>
          <w:szCs w:val="22"/>
        </w:rPr>
        <w:tab/>
      </w:r>
      <w:r>
        <w:rPr>
          <w:noProof/>
        </w:rPr>
        <w:t>Non-uniformed vs. Uniformed</w:t>
      </w:r>
      <w:r>
        <w:rPr>
          <w:noProof/>
        </w:rPr>
        <w:tab/>
      </w:r>
      <w:r>
        <w:rPr>
          <w:noProof/>
        </w:rPr>
        <w:fldChar w:fldCharType="begin"/>
      </w:r>
      <w:r>
        <w:rPr>
          <w:noProof/>
        </w:rPr>
        <w:instrText xml:space="preserve"> PAGEREF _Toc380578280 \h </w:instrText>
      </w:r>
      <w:r>
        <w:rPr>
          <w:noProof/>
        </w:rPr>
      </w:r>
      <w:r>
        <w:rPr>
          <w:noProof/>
        </w:rPr>
        <w:fldChar w:fldCharType="separate"/>
      </w:r>
      <w:r>
        <w:rPr>
          <w:noProof/>
        </w:rPr>
        <w:t>70</w:t>
      </w:r>
      <w:r>
        <w:rPr>
          <w:noProof/>
        </w:rPr>
        <w:fldChar w:fldCharType="end"/>
      </w:r>
    </w:p>
    <w:p w14:paraId="40DF894A" w14:textId="77777777" w:rsidR="000135AC" w:rsidRDefault="000135AC">
      <w:pPr>
        <w:pStyle w:val="TOC5"/>
        <w:tabs>
          <w:tab w:val="left" w:pos="1920"/>
          <w:tab w:val="right" w:leader="dot" w:pos="9710"/>
        </w:tabs>
        <w:rPr>
          <w:rFonts w:eastAsiaTheme="minorEastAsia" w:cstheme="minorBidi"/>
          <w:noProof/>
          <w:sz w:val="22"/>
          <w:szCs w:val="22"/>
        </w:rPr>
      </w:pPr>
      <w:r>
        <w:rPr>
          <w:noProof/>
        </w:rPr>
        <w:t>8.9.2.1</w:t>
      </w:r>
      <w:r>
        <w:rPr>
          <w:rFonts w:eastAsiaTheme="minorEastAsia" w:cstheme="minorBidi"/>
          <w:noProof/>
          <w:sz w:val="22"/>
          <w:szCs w:val="22"/>
        </w:rPr>
        <w:tab/>
      </w:r>
      <w:r>
        <w:rPr>
          <w:noProof/>
        </w:rPr>
        <w:t>Loss Exchange Ratio</w:t>
      </w:r>
      <w:r>
        <w:rPr>
          <w:noProof/>
        </w:rPr>
        <w:tab/>
      </w:r>
      <w:r>
        <w:rPr>
          <w:noProof/>
        </w:rPr>
        <w:fldChar w:fldCharType="begin"/>
      </w:r>
      <w:r>
        <w:rPr>
          <w:noProof/>
        </w:rPr>
        <w:instrText xml:space="preserve"> PAGEREF _Toc380578281 \h </w:instrText>
      </w:r>
      <w:r>
        <w:rPr>
          <w:noProof/>
        </w:rPr>
      </w:r>
      <w:r>
        <w:rPr>
          <w:noProof/>
        </w:rPr>
        <w:fldChar w:fldCharType="separate"/>
      </w:r>
      <w:r>
        <w:rPr>
          <w:noProof/>
        </w:rPr>
        <w:t>72</w:t>
      </w:r>
      <w:r>
        <w:rPr>
          <w:noProof/>
        </w:rPr>
        <w:fldChar w:fldCharType="end"/>
      </w:r>
    </w:p>
    <w:p w14:paraId="5AA2A16A" w14:textId="77777777" w:rsidR="000135AC" w:rsidRDefault="000135AC">
      <w:pPr>
        <w:pStyle w:val="TOC5"/>
        <w:tabs>
          <w:tab w:val="left" w:pos="1920"/>
          <w:tab w:val="right" w:leader="dot" w:pos="9710"/>
        </w:tabs>
        <w:rPr>
          <w:rFonts w:eastAsiaTheme="minorEastAsia" w:cstheme="minorBidi"/>
          <w:noProof/>
          <w:sz w:val="22"/>
          <w:szCs w:val="22"/>
        </w:rPr>
      </w:pPr>
      <w:r>
        <w:rPr>
          <w:noProof/>
        </w:rPr>
        <w:t>8.9.2.2</w:t>
      </w:r>
      <w:r>
        <w:rPr>
          <w:rFonts w:eastAsiaTheme="minorEastAsia" w:cstheme="minorBidi"/>
          <w:noProof/>
          <w:sz w:val="22"/>
          <w:szCs w:val="22"/>
        </w:rPr>
        <w:tab/>
      </w:r>
      <w:r>
        <w:rPr>
          <w:noProof/>
        </w:rPr>
        <w:t>NF and UF Casualties</w:t>
      </w:r>
      <w:r>
        <w:rPr>
          <w:noProof/>
        </w:rPr>
        <w:tab/>
      </w:r>
      <w:r>
        <w:rPr>
          <w:noProof/>
        </w:rPr>
        <w:fldChar w:fldCharType="begin"/>
      </w:r>
      <w:r>
        <w:rPr>
          <w:noProof/>
        </w:rPr>
        <w:instrText xml:space="preserve"> PAGEREF _Toc380578282 \h </w:instrText>
      </w:r>
      <w:r>
        <w:rPr>
          <w:noProof/>
        </w:rPr>
      </w:r>
      <w:r>
        <w:rPr>
          <w:noProof/>
        </w:rPr>
        <w:fldChar w:fldCharType="separate"/>
      </w:r>
      <w:r>
        <w:rPr>
          <w:noProof/>
        </w:rPr>
        <w:t>72</w:t>
      </w:r>
      <w:r>
        <w:rPr>
          <w:noProof/>
        </w:rPr>
        <w:fldChar w:fldCharType="end"/>
      </w:r>
    </w:p>
    <w:p w14:paraId="2C174EED" w14:textId="77777777" w:rsidR="000135AC" w:rsidRDefault="000135AC">
      <w:pPr>
        <w:pStyle w:val="TOC5"/>
        <w:tabs>
          <w:tab w:val="left" w:pos="1920"/>
          <w:tab w:val="right" w:leader="dot" w:pos="9710"/>
        </w:tabs>
        <w:rPr>
          <w:rFonts w:eastAsiaTheme="minorEastAsia" w:cstheme="minorBidi"/>
          <w:noProof/>
          <w:sz w:val="22"/>
          <w:szCs w:val="22"/>
        </w:rPr>
      </w:pPr>
      <w:r>
        <w:rPr>
          <w:noProof/>
        </w:rPr>
        <w:t>8.9.2.3</w:t>
      </w:r>
      <w:r>
        <w:rPr>
          <w:rFonts w:eastAsiaTheme="minorEastAsia" w:cstheme="minorBidi"/>
          <w:noProof/>
          <w:sz w:val="22"/>
          <w:szCs w:val="22"/>
        </w:rPr>
        <w:tab/>
      </w:r>
      <w:r>
        <w:rPr>
          <w:noProof/>
        </w:rPr>
        <w:t>Civilian Collateral Damage</w:t>
      </w:r>
      <w:r>
        <w:rPr>
          <w:noProof/>
        </w:rPr>
        <w:tab/>
      </w:r>
      <w:r>
        <w:rPr>
          <w:noProof/>
        </w:rPr>
        <w:fldChar w:fldCharType="begin"/>
      </w:r>
      <w:r>
        <w:rPr>
          <w:noProof/>
        </w:rPr>
        <w:instrText xml:space="preserve"> PAGEREF _Toc380578283 \h </w:instrText>
      </w:r>
      <w:r>
        <w:rPr>
          <w:noProof/>
        </w:rPr>
      </w:r>
      <w:r>
        <w:rPr>
          <w:noProof/>
        </w:rPr>
        <w:fldChar w:fldCharType="separate"/>
      </w:r>
      <w:r>
        <w:rPr>
          <w:noProof/>
        </w:rPr>
        <w:t>74</w:t>
      </w:r>
      <w:r>
        <w:rPr>
          <w:noProof/>
        </w:rPr>
        <w:fldChar w:fldCharType="end"/>
      </w:r>
    </w:p>
    <w:p w14:paraId="153BB7C3" w14:textId="77777777" w:rsidR="000135AC" w:rsidRDefault="000135AC">
      <w:pPr>
        <w:pStyle w:val="TOC3"/>
        <w:rPr>
          <w:rFonts w:eastAsiaTheme="minorEastAsia" w:cstheme="minorBidi"/>
          <w:sz w:val="22"/>
          <w:szCs w:val="22"/>
        </w:rPr>
      </w:pPr>
      <w:r>
        <w:t>8.10</w:t>
      </w:r>
      <w:r>
        <w:rPr>
          <w:rFonts w:eastAsiaTheme="minorEastAsia" w:cstheme="minorBidi"/>
          <w:sz w:val="22"/>
          <w:szCs w:val="22"/>
        </w:rPr>
        <w:tab/>
      </w:r>
      <w:r>
        <w:t>Applying Attrition</w:t>
      </w:r>
      <w:r>
        <w:tab/>
      </w:r>
      <w:r>
        <w:fldChar w:fldCharType="begin"/>
      </w:r>
      <w:r>
        <w:instrText xml:space="preserve"> PAGEREF _Toc380578284 \h </w:instrText>
      </w:r>
      <w:r>
        <w:fldChar w:fldCharType="separate"/>
      </w:r>
      <w:r>
        <w:t>74</w:t>
      </w:r>
      <w:r>
        <w:fldChar w:fldCharType="end"/>
      </w:r>
    </w:p>
    <w:p w14:paraId="2F056944" w14:textId="77777777" w:rsidR="000135AC" w:rsidRDefault="000135AC">
      <w:pPr>
        <w:pStyle w:val="TOC3"/>
        <w:rPr>
          <w:rFonts w:eastAsiaTheme="minorEastAsia" w:cstheme="minorBidi"/>
          <w:sz w:val="22"/>
          <w:szCs w:val="22"/>
        </w:rPr>
      </w:pPr>
      <w:r>
        <w:t>8.11</w:t>
      </w:r>
      <w:r>
        <w:rPr>
          <w:rFonts w:eastAsiaTheme="minorEastAsia" w:cstheme="minorBidi"/>
          <w:sz w:val="22"/>
          <w:szCs w:val="22"/>
        </w:rPr>
        <w:tab/>
      </w:r>
      <w:r>
        <w:t>Assessing the Attitude Implications</w:t>
      </w:r>
      <w:r>
        <w:tab/>
      </w:r>
      <w:r>
        <w:fldChar w:fldCharType="begin"/>
      </w:r>
      <w:r>
        <w:instrText xml:space="preserve"> PAGEREF _Toc380578285 \h </w:instrText>
      </w:r>
      <w:r>
        <w:fldChar w:fldCharType="separate"/>
      </w:r>
      <w:r>
        <w:t>75</w:t>
      </w:r>
      <w:r>
        <w:fldChar w:fldCharType="end"/>
      </w:r>
    </w:p>
    <w:p w14:paraId="7DA41CBB" w14:textId="77777777" w:rsidR="000135AC" w:rsidRDefault="000135AC">
      <w:pPr>
        <w:pStyle w:val="TOC4"/>
        <w:tabs>
          <w:tab w:val="left" w:pos="1440"/>
          <w:tab w:val="right" w:leader="dot" w:pos="9710"/>
        </w:tabs>
        <w:rPr>
          <w:rFonts w:eastAsiaTheme="minorEastAsia" w:cstheme="minorBidi"/>
          <w:noProof/>
          <w:sz w:val="22"/>
          <w:szCs w:val="22"/>
        </w:rPr>
      </w:pPr>
      <w:r>
        <w:rPr>
          <w:noProof/>
        </w:rPr>
        <w:t>8.11.1</w:t>
      </w:r>
      <w:r>
        <w:rPr>
          <w:rFonts w:eastAsiaTheme="minorEastAsia" w:cstheme="minorBidi"/>
          <w:noProof/>
          <w:sz w:val="22"/>
          <w:szCs w:val="22"/>
        </w:rPr>
        <w:tab/>
      </w:r>
      <w:r>
        <w:rPr>
          <w:noProof/>
        </w:rPr>
        <w:t>Contrasted with JNEM</w:t>
      </w:r>
      <w:r>
        <w:rPr>
          <w:noProof/>
        </w:rPr>
        <w:tab/>
      </w:r>
      <w:r>
        <w:rPr>
          <w:noProof/>
        </w:rPr>
        <w:fldChar w:fldCharType="begin"/>
      </w:r>
      <w:r>
        <w:rPr>
          <w:noProof/>
        </w:rPr>
        <w:instrText xml:space="preserve"> PAGEREF _Toc380578286 \h </w:instrText>
      </w:r>
      <w:r>
        <w:rPr>
          <w:noProof/>
        </w:rPr>
      </w:r>
      <w:r>
        <w:rPr>
          <w:noProof/>
        </w:rPr>
        <w:fldChar w:fldCharType="separate"/>
      </w:r>
      <w:r>
        <w:rPr>
          <w:noProof/>
        </w:rPr>
        <w:t>75</w:t>
      </w:r>
      <w:r>
        <w:rPr>
          <w:noProof/>
        </w:rPr>
        <w:fldChar w:fldCharType="end"/>
      </w:r>
    </w:p>
    <w:p w14:paraId="1BEF39A2" w14:textId="77777777" w:rsidR="000135AC" w:rsidRDefault="000135AC">
      <w:pPr>
        <w:pStyle w:val="TOC4"/>
        <w:tabs>
          <w:tab w:val="left" w:pos="1440"/>
          <w:tab w:val="right" w:leader="dot" w:pos="9710"/>
        </w:tabs>
        <w:rPr>
          <w:rFonts w:eastAsiaTheme="minorEastAsia" w:cstheme="minorBidi"/>
          <w:noProof/>
          <w:sz w:val="22"/>
          <w:szCs w:val="22"/>
        </w:rPr>
      </w:pPr>
      <w:r>
        <w:rPr>
          <w:noProof/>
        </w:rPr>
        <w:t>8.11.2</w:t>
      </w:r>
      <w:r>
        <w:rPr>
          <w:rFonts w:eastAsiaTheme="minorEastAsia" w:cstheme="minorBidi"/>
          <w:noProof/>
          <w:sz w:val="22"/>
          <w:szCs w:val="22"/>
        </w:rPr>
        <w:tab/>
      </w:r>
      <w:r>
        <w:rPr>
          <w:noProof/>
        </w:rPr>
        <w:t>Satisfaction Effects of Attrition</w:t>
      </w:r>
      <w:r>
        <w:rPr>
          <w:noProof/>
        </w:rPr>
        <w:tab/>
      </w:r>
      <w:r>
        <w:rPr>
          <w:noProof/>
        </w:rPr>
        <w:fldChar w:fldCharType="begin"/>
      </w:r>
      <w:r>
        <w:rPr>
          <w:noProof/>
        </w:rPr>
        <w:instrText xml:space="preserve"> PAGEREF _Toc380578287 \h </w:instrText>
      </w:r>
      <w:r>
        <w:rPr>
          <w:noProof/>
        </w:rPr>
      </w:r>
      <w:r>
        <w:rPr>
          <w:noProof/>
        </w:rPr>
        <w:fldChar w:fldCharType="separate"/>
      </w:r>
      <w:r>
        <w:rPr>
          <w:noProof/>
        </w:rPr>
        <w:t>76</w:t>
      </w:r>
      <w:r>
        <w:rPr>
          <w:noProof/>
        </w:rPr>
        <w:fldChar w:fldCharType="end"/>
      </w:r>
    </w:p>
    <w:p w14:paraId="4382AD87" w14:textId="77777777" w:rsidR="000135AC" w:rsidRDefault="000135AC">
      <w:pPr>
        <w:pStyle w:val="TOC4"/>
        <w:tabs>
          <w:tab w:val="left" w:pos="1440"/>
          <w:tab w:val="right" w:leader="dot" w:pos="9710"/>
        </w:tabs>
        <w:rPr>
          <w:rFonts w:eastAsiaTheme="minorEastAsia" w:cstheme="minorBidi"/>
          <w:noProof/>
          <w:sz w:val="22"/>
          <w:szCs w:val="22"/>
        </w:rPr>
      </w:pPr>
      <w:r>
        <w:rPr>
          <w:noProof/>
        </w:rPr>
        <w:t>8.11.3</w:t>
      </w:r>
      <w:r>
        <w:rPr>
          <w:rFonts w:eastAsiaTheme="minorEastAsia" w:cstheme="minorBidi"/>
          <w:noProof/>
          <w:sz w:val="22"/>
          <w:szCs w:val="22"/>
        </w:rPr>
        <w:tab/>
      </w:r>
      <w:r>
        <w:rPr>
          <w:noProof/>
        </w:rPr>
        <w:t>Cooperation Effects of Attrition</w:t>
      </w:r>
      <w:r>
        <w:rPr>
          <w:noProof/>
        </w:rPr>
        <w:tab/>
      </w:r>
      <w:r>
        <w:rPr>
          <w:noProof/>
        </w:rPr>
        <w:fldChar w:fldCharType="begin"/>
      </w:r>
      <w:r>
        <w:rPr>
          <w:noProof/>
        </w:rPr>
        <w:instrText xml:space="preserve"> PAGEREF _Toc380578288 \h </w:instrText>
      </w:r>
      <w:r>
        <w:rPr>
          <w:noProof/>
        </w:rPr>
      </w:r>
      <w:r>
        <w:rPr>
          <w:noProof/>
        </w:rPr>
        <w:fldChar w:fldCharType="separate"/>
      </w:r>
      <w:r>
        <w:rPr>
          <w:noProof/>
        </w:rPr>
        <w:t>76</w:t>
      </w:r>
      <w:r>
        <w:rPr>
          <w:noProof/>
        </w:rPr>
        <w:fldChar w:fldCharType="end"/>
      </w:r>
    </w:p>
    <w:p w14:paraId="0747FE4C" w14:textId="77777777" w:rsidR="000135AC" w:rsidRDefault="000135AC">
      <w:pPr>
        <w:pStyle w:val="TOC2"/>
        <w:rPr>
          <w:rFonts w:eastAsiaTheme="minorEastAsia" w:cstheme="minorBidi"/>
          <w:sz w:val="22"/>
          <w:szCs w:val="22"/>
        </w:rPr>
      </w:pPr>
      <w:r>
        <w:t>9.</w:t>
      </w:r>
      <w:r>
        <w:rPr>
          <w:rFonts w:eastAsiaTheme="minorEastAsia" w:cstheme="minorBidi"/>
          <w:sz w:val="22"/>
          <w:szCs w:val="22"/>
        </w:rPr>
        <w:tab/>
      </w:r>
      <w:r>
        <w:t>Demographics</w:t>
      </w:r>
      <w:r>
        <w:tab/>
      </w:r>
      <w:r>
        <w:fldChar w:fldCharType="begin"/>
      </w:r>
      <w:r>
        <w:instrText xml:space="preserve"> PAGEREF _Toc380578289 \h </w:instrText>
      </w:r>
      <w:r>
        <w:fldChar w:fldCharType="separate"/>
      </w:r>
      <w:r>
        <w:t>78</w:t>
      </w:r>
      <w:r>
        <w:fldChar w:fldCharType="end"/>
      </w:r>
    </w:p>
    <w:p w14:paraId="6FF34C73" w14:textId="77777777" w:rsidR="000135AC" w:rsidRDefault="000135AC">
      <w:pPr>
        <w:pStyle w:val="TOC3"/>
        <w:rPr>
          <w:rFonts w:eastAsiaTheme="minorEastAsia" w:cstheme="minorBidi"/>
          <w:sz w:val="22"/>
          <w:szCs w:val="22"/>
        </w:rPr>
      </w:pPr>
      <w:r>
        <w:t>9.1</w:t>
      </w:r>
      <w:r>
        <w:rPr>
          <w:rFonts w:eastAsiaTheme="minorEastAsia" w:cstheme="minorBidi"/>
          <w:sz w:val="22"/>
          <w:szCs w:val="22"/>
        </w:rPr>
        <w:tab/>
      </w:r>
      <w:r>
        <w:t>Connections with Other Models</w:t>
      </w:r>
      <w:r>
        <w:tab/>
      </w:r>
      <w:r>
        <w:fldChar w:fldCharType="begin"/>
      </w:r>
      <w:r>
        <w:instrText xml:space="preserve"> PAGEREF _Toc380578290 \h </w:instrText>
      </w:r>
      <w:r>
        <w:fldChar w:fldCharType="separate"/>
      </w:r>
      <w:r>
        <w:t>78</w:t>
      </w:r>
      <w:r>
        <w:fldChar w:fldCharType="end"/>
      </w:r>
    </w:p>
    <w:p w14:paraId="63C8C35F" w14:textId="77777777" w:rsidR="000135AC" w:rsidRDefault="000135AC">
      <w:pPr>
        <w:pStyle w:val="TOC3"/>
        <w:rPr>
          <w:rFonts w:eastAsiaTheme="minorEastAsia" w:cstheme="minorBidi"/>
          <w:sz w:val="22"/>
          <w:szCs w:val="22"/>
        </w:rPr>
      </w:pPr>
      <w:r>
        <w:t>9.2</w:t>
      </w:r>
      <w:r>
        <w:rPr>
          <w:rFonts w:eastAsiaTheme="minorEastAsia" w:cstheme="minorBidi"/>
          <w:sz w:val="22"/>
          <w:szCs w:val="22"/>
        </w:rPr>
        <w:tab/>
      </w:r>
      <w:r>
        <w:t>Simplifying Assumptions</w:t>
      </w:r>
      <w:r>
        <w:tab/>
      </w:r>
      <w:r>
        <w:fldChar w:fldCharType="begin"/>
      </w:r>
      <w:r>
        <w:instrText xml:space="preserve"> PAGEREF _Toc380578291 \h </w:instrText>
      </w:r>
      <w:r>
        <w:fldChar w:fldCharType="separate"/>
      </w:r>
      <w:r>
        <w:t>78</w:t>
      </w:r>
      <w:r>
        <w:fldChar w:fldCharType="end"/>
      </w:r>
    </w:p>
    <w:p w14:paraId="27FC0D6C" w14:textId="77777777" w:rsidR="000135AC" w:rsidRDefault="000135AC">
      <w:pPr>
        <w:pStyle w:val="TOC3"/>
        <w:rPr>
          <w:rFonts w:eastAsiaTheme="minorEastAsia" w:cstheme="minorBidi"/>
          <w:sz w:val="22"/>
          <w:szCs w:val="22"/>
        </w:rPr>
      </w:pPr>
      <w:r>
        <w:t>9.3</w:t>
      </w:r>
      <w:r>
        <w:rPr>
          <w:rFonts w:eastAsiaTheme="minorEastAsia" w:cstheme="minorBidi"/>
          <w:sz w:val="22"/>
          <w:szCs w:val="22"/>
        </w:rPr>
        <w:tab/>
      </w:r>
      <w:r>
        <w:t>Population and Units</w:t>
      </w:r>
      <w:r>
        <w:tab/>
      </w:r>
      <w:r>
        <w:fldChar w:fldCharType="begin"/>
      </w:r>
      <w:r>
        <w:instrText xml:space="preserve"> PAGEREF _Toc380578292 \h </w:instrText>
      </w:r>
      <w:r>
        <w:fldChar w:fldCharType="separate"/>
      </w:r>
      <w:r>
        <w:t>79</w:t>
      </w:r>
      <w:r>
        <w:fldChar w:fldCharType="end"/>
      </w:r>
    </w:p>
    <w:p w14:paraId="0B9BB005" w14:textId="77777777" w:rsidR="000135AC" w:rsidRDefault="000135AC">
      <w:pPr>
        <w:pStyle w:val="TOC3"/>
        <w:rPr>
          <w:rFonts w:eastAsiaTheme="minorEastAsia" w:cstheme="minorBidi"/>
          <w:sz w:val="22"/>
          <w:szCs w:val="22"/>
        </w:rPr>
      </w:pPr>
      <w:r>
        <w:t>9.4</w:t>
      </w:r>
      <w:r>
        <w:rPr>
          <w:rFonts w:eastAsiaTheme="minorEastAsia" w:cstheme="minorBidi"/>
          <w:sz w:val="22"/>
          <w:szCs w:val="22"/>
        </w:rPr>
        <w:tab/>
      </w:r>
      <w:r>
        <w:t>Civilian Group Population over Time</w:t>
      </w:r>
      <w:r>
        <w:tab/>
      </w:r>
      <w:r>
        <w:fldChar w:fldCharType="begin"/>
      </w:r>
      <w:r>
        <w:instrText xml:space="preserve"> PAGEREF _Toc380578293 \h </w:instrText>
      </w:r>
      <w:r>
        <w:fldChar w:fldCharType="separate"/>
      </w:r>
      <w:r>
        <w:t>79</w:t>
      </w:r>
      <w:r>
        <w:fldChar w:fldCharType="end"/>
      </w:r>
    </w:p>
    <w:p w14:paraId="6EBC63BD" w14:textId="77777777" w:rsidR="000135AC" w:rsidRDefault="000135AC">
      <w:pPr>
        <w:pStyle w:val="TOC4"/>
        <w:tabs>
          <w:tab w:val="left" w:pos="1440"/>
          <w:tab w:val="right" w:leader="dot" w:pos="9710"/>
        </w:tabs>
        <w:rPr>
          <w:rFonts w:eastAsiaTheme="minorEastAsia" w:cstheme="minorBidi"/>
          <w:noProof/>
          <w:sz w:val="22"/>
          <w:szCs w:val="22"/>
        </w:rPr>
      </w:pPr>
      <w:r>
        <w:rPr>
          <w:noProof/>
        </w:rPr>
        <w:t>9.4.1</w:t>
      </w:r>
      <w:r>
        <w:rPr>
          <w:rFonts w:eastAsiaTheme="minorEastAsia" w:cstheme="minorBidi"/>
          <w:noProof/>
          <w:sz w:val="22"/>
          <w:szCs w:val="22"/>
        </w:rPr>
        <w:tab/>
      </w:r>
      <w:r>
        <w:rPr>
          <w:noProof/>
        </w:rPr>
        <w:t>Natural Population Change</w:t>
      </w:r>
      <w:r>
        <w:rPr>
          <w:noProof/>
        </w:rPr>
        <w:tab/>
      </w:r>
      <w:r>
        <w:rPr>
          <w:noProof/>
        </w:rPr>
        <w:fldChar w:fldCharType="begin"/>
      </w:r>
      <w:r>
        <w:rPr>
          <w:noProof/>
        </w:rPr>
        <w:instrText xml:space="preserve"> PAGEREF _Toc380578294 \h </w:instrText>
      </w:r>
      <w:r>
        <w:rPr>
          <w:noProof/>
        </w:rPr>
      </w:r>
      <w:r>
        <w:rPr>
          <w:noProof/>
        </w:rPr>
        <w:fldChar w:fldCharType="separate"/>
      </w:r>
      <w:r>
        <w:rPr>
          <w:noProof/>
        </w:rPr>
        <w:t>79</w:t>
      </w:r>
      <w:r>
        <w:rPr>
          <w:noProof/>
        </w:rPr>
        <w:fldChar w:fldCharType="end"/>
      </w:r>
    </w:p>
    <w:p w14:paraId="4C4B4524" w14:textId="77777777" w:rsidR="000135AC" w:rsidRDefault="000135AC">
      <w:pPr>
        <w:pStyle w:val="TOC4"/>
        <w:tabs>
          <w:tab w:val="left" w:pos="1440"/>
          <w:tab w:val="right" w:leader="dot" w:pos="9710"/>
        </w:tabs>
        <w:rPr>
          <w:rFonts w:eastAsiaTheme="minorEastAsia" w:cstheme="minorBidi"/>
          <w:noProof/>
          <w:sz w:val="22"/>
          <w:szCs w:val="22"/>
        </w:rPr>
      </w:pPr>
      <w:r>
        <w:rPr>
          <w:noProof/>
        </w:rPr>
        <w:t>9.4.2</w:t>
      </w:r>
      <w:r>
        <w:rPr>
          <w:rFonts w:eastAsiaTheme="minorEastAsia" w:cstheme="minorBidi"/>
          <w:noProof/>
          <w:sz w:val="22"/>
          <w:szCs w:val="22"/>
        </w:rPr>
        <w:tab/>
      </w:r>
      <w:r>
        <w:rPr>
          <w:noProof/>
        </w:rPr>
        <w:t>Civilian Attrition</w:t>
      </w:r>
      <w:r>
        <w:rPr>
          <w:noProof/>
        </w:rPr>
        <w:tab/>
      </w:r>
      <w:r>
        <w:rPr>
          <w:noProof/>
        </w:rPr>
        <w:fldChar w:fldCharType="begin"/>
      </w:r>
      <w:r>
        <w:rPr>
          <w:noProof/>
        </w:rPr>
        <w:instrText xml:space="preserve"> PAGEREF _Toc380578295 \h </w:instrText>
      </w:r>
      <w:r>
        <w:rPr>
          <w:noProof/>
        </w:rPr>
      </w:r>
      <w:r>
        <w:rPr>
          <w:noProof/>
        </w:rPr>
        <w:fldChar w:fldCharType="separate"/>
      </w:r>
      <w:r>
        <w:rPr>
          <w:noProof/>
        </w:rPr>
        <w:t>80</w:t>
      </w:r>
      <w:r>
        <w:rPr>
          <w:noProof/>
        </w:rPr>
        <w:fldChar w:fldCharType="end"/>
      </w:r>
    </w:p>
    <w:p w14:paraId="7EA85D1A" w14:textId="77777777" w:rsidR="000135AC" w:rsidRDefault="000135AC">
      <w:pPr>
        <w:pStyle w:val="TOC3"/>
        <w:rPr>
          <w:rFonts w:eastAsiaTheme="minorEastAsia" w:cstheme="minorBidi"/>
          <w:sz w:val="22"/>
          <w:szCs w:val="22"/>
        </w:rPr>
      </w:pPr>
      <w:r>
        <w:t>9.5</w:t>
      </w:r>
      <w:r>
        <w:rPr>
          <w:rFonts w:eastAsiaTheme="minorEastAsia" w:cstheme="minorBidi"/>
          <w:sz w:val="22"/>
          <w:szCs w:val="22"/>
        </w:rPr>
        <w:tab/>
      </w:r>
      <w:r>
        <w:t>Population Breakdowns</w:t>
      </w:r>
      <w:r>
        <w:tab/>
      </w:r>
      <w:r>
        <w:fldChar w:fldCharType="begin"/>
      </w:r>
      <w:r>
        <w:instrText xml:space="preserve"> PAGEREF _Toc380578296 \h </w:instrText>
      </w:r>
      <w:r>
        <w:fldChar w:fldCharType="separate"/>
      </w:r>
      <w:r>
        <w:t>80</w:t>
      </w:r>
      <w:r>
        <w:fldChar w:fldCharType="end"/>
      </w:r>
    </w:p>
    <w:p w14:paraId="1C08A549" w14:textId="77777777" w:rsidR="000135AC" w:rsidRDefault="000135AC">
      <w:pPr>
        <w:pStyle w:val="TOC4"/>
        <w:tabs>
          <w:tab w:val="left" w:pos="1440"/>
          <w:tab w:val="right" w:leader="dot" w:pos="9710"/>
        </w:tabs>
        <w:rPr>
          <w:rFonts w:eastAsiaTheme="minorEastAsia" w:cstheme="minorBidi"/>
          <w:noProof/>
          <w:sz w:val="22"/>
          <w:szCs w:val="22"/>
        </w:rPr>
      </w:pPr>
      <w:r>
        <w:rPr>
          <w:noProof/>
        </w:rPr>
        <w:t>9.5.1</w:t>
      </w:r>
      <w:r>
        <w:rPr>
          <w:rFonts w:eastAsiaTheme="minorEastAsia" w:cstheme="minorBidi"/>
          <w:noProof/>
          <w:sz w:val="22"/>
          <w:szCs w:val="22"/>
        </w:rPr>
        <w:tab/>
      </w:r>
      <w:r>
        <w:rPr>
          <w:noProof/>
        </w:rPr>
        <w:t>Subsistence Population</w:t>
      </w:r>
      <w:r>
        <w:rPr>
          <w:noProof/>
        </w:rPr>
        <w:tab/>
      </w:r>
      <w:r>
        <w:rPr>
          <w:noProof/>
        </w:rPr>
        <w:fldChar w:fldCharType="begin"/>
      </w:r>
      <w:r>
        <w:rPr>
          <w:noProof/>
        </w:rPr>
        <w:instrText xml:space="preserve"> PAGEREF _Toc380578297 \h </w:instrText>
      </w:r>
      <w:r>
        <w:rPr>
          <w:noProof/>
        </w:rPr>
      </w:r>
      <w:r>
        <w:rPr>
          <w:noProof/>
        </w:rPr>
        <w:fldChar w:fldCharType="separate"/>
      </w:r>
      <w:r>
        <w:rPr>
          <w:noProof/>
        </w:rPr>
        <w:t>81</w:t>
      </w:r>
      <w:r>
        <w:rPr>
          <w:noProof/>
        </w:rPr>
        <w:fldChar w:fldCharType="end"/>
      </w:r>
    </w:p>
    <w:p w14:paraId="12B99825" w14:textId="77777777" w:rsidR="000135AC" w:rsidRDefault="000135AC">
      <w:pPr>
        <w:pStyle w:val="TOC4"/>
        <w:tabs>
          <w:tab w:val="left" w:pos="1440"/>
          <w:tab w:val="right" w:leader="dot" w:pos="9710"/>
        </w:tabs>
        <w:rPr>
          <w:rFonts w:eastAsiaTheme="minorEastAsia" w:cstheme="minorBidi"/>
          <w:noProof/>
          <w:sz w:val="22"/>
          <w:szCs w:val="22"/>
        </w:rPr>
      </w:pPr>
      <w:r>
        <w:rPr>
          <w:noProof/>
        </w:rPr>
        <w:t>9.5.2</w:t>
      </w:r>
      <w:r>
        <w:rPr>
          <w:rFonts w:eastAsiaTheme="minorEastAsia" w:cstheme="minorBidi"/>
          <w:noProof/>
          <w:sz w:val="22"/>
          <w:szCs w:val="22"/>
        </w:rPr>
        <w:tab/>
      </w:r>
      <w:r>
        <w:rPr>
          <w:noProof/>
        </w:rPr>
        <w:t>Consumer Population</w:t>
      </w:r>
      <w:r>
        <w:rPr>
          <w:noProof/>
        </w:rPr>
        <w:tab/>
      </w:r>
      <w:r>
        <w:rPr>
          <w:noProof/>
        </w:rPr>
        <w:fldChar w:fldCharType="begin"/>
      </w:r>
      <w:r>
        <w:rPr>
          <w:noProof/>
        </w:rPr>
        <w:instrText xml:space="preserve"> PAGEREF _Toc380578298 \h </w:instrText>
      </w:r>
      <w:r>
        <w:rPr>
          <w:noProof/>
        </w:rPr>
      </w:r>
      <w:r>
        <w:rPr>
          <w:noProof/>
        </w:rPr>
        <w:fldChar w:fldCharType="separate"/>
      </w:r>
      <w:r>
        <w:rPr>
          <w:noProof/>
        </w:rPr>
        <w:t>81</w:t>
      </w:r>
      <w:r>
        <w:rPr>
          <w:noProof/>
        </w:rPr>
        <w:fldChar w:fldCharType="end"/>
      </w:r>
    </w:p>
    <w:p w14:paraId="750E86E0" w14:textId="77777777" w:rsidR="000135AC" w:rsidRDefault="000135AC">
      <w:pPr>
        <w:pStyle w:val="TOC4"/>
        <w:tabs>
          <w:tab w:val="left" w:pos="1440"/>
          <w:tab w:val="right" w:leader="dot" w:pos="9710"/>
        </w:tabs>
        <w:rPr>
          <w:rFonts w:eastAsiaTheme="minorEastAsia" w:cstheme="minorBidi"/>
          <w:noProof/>
          <w:sz w:val="22"/>
          <w:szCs w:val="22"/>
        </w:rPr>
      </w:pPr>
      <w:r>
        <w:rPr>
          <w:noProof/>
        </w:rPr>
        <w:t>9.5.3</w:t>
      </w:r>
      <w:r>
        <w:rPr>
          <w:rFonts w:eastAsiaTheme="minorEastAsia" w:cstheme="minorBidi"/>
          <w:noProof/>
          <w:sz w:val="22"/>
          <w:szCs w:val="22"/>
        </w:rPr>
        <w:tab/>
      </w:r>
      <w:r>
        <w:rPr>
          <w:noProof/>
        </w:rPr>
        <w:t>Labor Force</w:t>
      </w:r>
      <w:r>
        <w:rPr>
          <w:noProof/>
        </w:rPr>
        <w:tab/>
      </w:r>
      <w:r>
        <w:rPr>
          <w:noProof/>
        </w:rPr>
        <w:fldChar w:fldCharType="begin"/>
      </w:r>
      <w:r>
        <w:rPr>
          <w:noProof/>
        </w:rPr>
        <w:instrText xml:space="preserve"> PAGEREF _Toc380578299 \h </w:instrText>
      </w:r>
      <w:r>
        <w:rPr>
          <w:noProof/>
        </w:rPr>
      </w:r>
      <w:r>
        <w:rPr>
          <w:noProof/>
        </w:rPr>
        <w:fldChar w:fldCharType="separate"/>
      </w:r>
      <w:r>
        <w:rPr>
          <w:noProof/>
        </w:rPr>
        <w:t>81</w:t>
      </w:r>
      <w:r>
        <w:rPr>
          <w:noProof/>
        </w:rPr>
        <w:fldChar w:fldCharType="end"/>
      </w:r>
    </w:p>
    <w:p w14:paraId="49592B7F" w14:textId="77777777" w:rsidR="000135AC" w:rsidRDefault="000135AC">
      <w:pPr>
        <w:pStyle w:val="TOC3"/>
        <w:rPr>
          <w:rFonts w:eastAsiaTheme="minorEastAsia" w:cstheme="minorBidi"/>
          <w:sz w:val="22"/>
          <w:szCs w:val="22"/>
        </w:rPr>
      </w:pPr>
      <w:r>
        <w:t>9.6</w:t>
      </w:r>
      <w:r>
        <w:rPr>
          <w:rFonts w:eastAsiaTheme="minorEastAsia" w:cstheme="minorBidi"/>
          <w:sz w:val="22"/>
          <w:szCs w:val="22"/>
        </w:rPr>
        <w:tab/>
      </w:r>
      <w:r>
        <w:t>Aggregate Statistics</w:t>
      </w:r>
      <w:r>
        <w:tab/>
      </w:r>
      <w:r>
        <w:fldChar w:fldCharType="begin"/>
      </w:r>
      <w:r>
        <w:instrText xml:space="preserve"> PAGEREF _Toc380578300 \h </w:instrText>
      </w:r>
      <w:r>
        <w:fldChar w:fldCharType="separate"/>
      </w:r>
      <w:r>
        <w:t>82</w:t>
      </w:r>
      <w:r>
        <w:fldChar w:fldCharType="end"/>
      </w:r>
    </w:p>
    <w:p w14:paraId="7CE6852B" w14:textId="77777777" w:rsidR="000135AC" w:rsidRDefault="000135AC">
      <w:pPr>
        <w:pStyle w:val="TOC4"/>
        <w:tabs>
          <w:tab w:val="left" w:pos="1440"/>
          <w:tab w:val="right" w:leader="dot" w:pos="9710"/>
        </w:tabs>
        <w:rPr>
          <w:rFonts w:eastAsiaTheme="minorEastAsia" w:cstheme="minorBidi"/>
          <w:noProof/>
          <w:sz w:val="22"/>
          <w:szCs w:val="22"/>
        </w:rPr>
      </w:pPr>
      <w:r>
        <w:rPr>
          <w:noProof/>
        </w:rPr>
        <w:t>9.6.1</w:t>
      </w:r>
      <w:r>
        <w:rPr>
          <w:rFonts w:eastAsiaTheme="minorEastAsia" w:cstheme="minorBidi"/>
          <w:noProof/>
          <w:sz w:val="22"/>
          <w:szCs w:val="22"/>
        </w:rPr>
        <w:tab/>
      </w:r>
      <w:r>
        <w:rPr>
          <w:noProof/>
        </w:rPr>
        <w:t>Neighborhood Population</w:t>
      </w:r>
      <w:r>
        <w:rPr>
          <w:noProof/>
        </w:rPr>
        <w:tab/>
      </w:r>
      <w:r>
        <w:rPr>
          <w:noProof/>
        </w:rPr>
        <w:fldChar w:fldCharType="begin"/>
      </w:r>
      <w:r>
        <w:rPr>
          <w:noProof/>
        </w:rPr>
        <w:instrText xml:space="preserve"> PAGEREF _Toc380578301 \h </w:instrText>
      </w:r>
      <w:r>
        <w:rPr>
          <w:noProof/>
        </w:rPr>
      </w:r>
      <w:r>
        <w:rPr>
          <w:noProof/>
        </w:rPr>
        <w:fldChar w:fldCharType="separate"/>
      </w:r>
      <w:r>
        <w:rPr>
          <w:noProof/>
        </w:rPr>
        <w:t>82</w:t>
      </w:r>
      <w:r>
        <w:rPr>
          <w:noProof/>
        </w:rPr>
        <w:fldChar w:fldCharType="end"/>
      </w:r>
    </w:p>
    <w:p w14:paraId="328FC140" w14:textId="77777777" w:rsidR="000135AC" w:rsidRDefault="000135AC">
      <w:pPr>
        <w:pStyle w:val="TOC4"/>
        <w:tabs>
          <w:tab w:val="left" w:pos="1440"/>
          <w:tab w:val="right" w:leader="dot" w:pos="9710"/>
        </w:tabs>
        <w:rPr>
          <w:rFonts w:eastAsiaTheme="minorEastAsia" w:cstheme="minorBidi"/>
          <w:noProof/>
          <w:sz w:val="22"/>
          <w:szCs w:val="22"/>
        </w:rPr>
      </w:pPr>
      <w:r>
        <w:rPr>
          <w:noProof/>
        </w:rPr>
        <w:t>9.6.2</w:t>
      </w:r>
      <w:r>
        <w:rPr>
          <w:rFonts w:eastAsiaTheme="minorEastAsia" w:cstheme="minorBidi"/>
          <w:noProof/>
          <w:sz w:val="22"/>
          <w:szCs w:val="22"/>
        </w:rPr>
        <w:tab/>
      </w:r>
      <w:r>
        <w:rPr>
          <w:noProof/>
        </w:rPr>
        <w:t>Regional Population</w:t>
      </w:r>
      <w:r>
        <w:rPr>
          <w:noProof/>
        </w:rPr>
        <w:tab/>
      </w:r>
      <w:r>
        <w:rPr>
          <w:noProof/>
        </w:rPr>
        <w:fldChar w:fldCharType="begin"/>
      </w:r>
      <w:r>
        <w:rPr>
          <w:noProof/>
        </w:rPr>
        <w:instrText xml:space="preserve"> PAGEREF _Toc380578302 \h </w:instrText>
      </w:r>
      <w:r>
        <w:rPr>
          <w:noProof/>
        </w:rPr>
      </w:r>
      <w:r>
        <w:rPr>
          <w:noProof/>
        </w:rPr>
        <w:fldChar w:fldCharType="separate"/>
      </w:r>
      <w:r>
        <w:rPr>
          <w:noProof/>
        </w:rPr>
        <w:t>82</w:t>
      </w:r>
      <w:r>
        <w:rPr>
          <w:noProof/>
        </w:rPr>
        <w:fldChar w:fldCharType="end"/>
      </w:r>
    </w:p>
    <w:p w14:paraId="4FF58D0A" w14:textId="77777777" w:rsidR="000135AC" w:rsidRDefault="000135AC">
      <w:pPr>
        <w:pStyle w:val="TOC4"/>
        <w:tabs>
          <w:tab w:val="left" w:pos="1440"/>
          <w:tab w:val="right" w:leader="dot" w:pos="9710"/>
        </w:tabs>
        <w:rPr>
          <w:rFonts w:eastAsiaTheme="minorEastAsia" w:cstheme="minorBidi"/>
          <w:noProof/>
          <w:sz w:val="22"/>
          <w:szCs w:val="22"/>
        </w:rPr>
      </w:pPr>
      <w:r>
        <w:rPr>
          <w:noProof/>
        </w:rPr>
        <w:t>9.6.3</w:t>
      </w:r>
      <w:r>
        <w:rPr>
          <w:rFonts w:eastAsiaTheme="minorEastAsia" w:cstheme="minorBidi"/>
          <w:noProof/>
          <w:sz w:val="22"/>
          <w:szCs w:val="22"/>
        </w:rPr>
        <w:tab/>
      </w:r>
      <w:r>
        <w:rPr>
          <w:noProof/>
        </w:rPr>
        <w:t>Labor Security Factor</w:t>
      </w:r>
      <w:r>
        <w:rPr>
          <w:noProof/>
        </w:rPr>
        <w:tab/>
      </w:r>
      <w:r>
        <w:rPr>
          <w:noProof/>
        </w:rPr>
        <w:fldChar w:fldCharType="begin"/>
      </w:r>
      <w:r>
        <w:rPr>
          <w:noProof/>
        </w:rPr>
        <w:instrText xml:space="preserve"> PAGEREF _Toc380578303 \h </w:instrText>
      </w:r>
      <w:r>
        <w:rPr>
          <w:noProof/>
        </w:rPr>
      </w:r>
      <w:r>
        <w:rPr>
          <w:noProof/>
        </w:rPr>
        <w:fldChar w:fldCharType="separate"/>
      </w:r>
      <w:r>
        <w:rPr>
          <w:noProof/>
        </w:rPr>
        <w:t>82</w:t>
      </w:r>
      <w:r>
        <w:rPr>
          <w:noProof/>
        </w:rPr>
        <w:fldChar w:fldCharType="end"/>
      </w:r>
    </w:p>
    <w:p w14:paraId="1A309BD7" w14:textId="77777777" w:rsidR="000135AC" w:rsidRDefault="000135AC">
      <w:pPr>
        <w:pStyle w:val="TOC4"/>
        <w:tabs>
          <w:tab w:val="left" w:pos="1440"/>
          <w:tab w:val="right" w:leader="dot" w:pos="9710"/>
        </w:tabs>
        <w:rPr>
          <w:rFonts w:eastAsiaTheme="minorEastAsia" w:cstheme="minorBidi"/>
          <w:noProof/>
          <w:sz w:val="22"/>
          <w:szCs w:val="22"/>
        </w:rPr>
      </w:pPr>
      <w:r>
        <w:rPr>
          <w:noProof/>
        </w:rPr>
        <w:t>9.6.4</w:t>
      </w:r>
      <w:r>
        <w:rPr>
          <w:rFonts w:eastAsiaTheme="minorEastAsia" w:cstheme="minorBidi"/>
          <w:noProof/>
          <w:sz w:val="22"/>
          <w:szCs w:val="22"/>
        </w:rPr>
        <w:tab/>
      </w:r>
      <w:r>
        <w:rPr>
          <w:noProof/>
        </w:rPr>
        <w:t>Consumer Security Factor</w:t>
      </w:r>
      <w:r>
        <w:rPr>
          <w:noProof/>
        </w:rPr>
        <w:tab/>
      </w:r>
      <w:r>
        <w:rPr>
          <w:noProof/>
        </w:rPr>
        <w:fldChar w:fldCharType="begin"/>
      </w:r>
      <w:r>
        <w:rPr>
          <w:noProof/>
        </w:rPr>
        <w:instrText xml:space="preserve"> PAGEREF _Toc380578304 \h </w:instrText>
      </w:r>
      <w:r>
        <w:rPr>
          <w:noProof/>
        </w:rPr>
      </w:r>
      <w:r>
        <w:rPr>
          <w:noProof/>
        </w:rPr>
        <w:fldChar w:fldCharType="separate"/>
      </w:r>
      <w:r>
        <w:rPr>
          <w:noProof/>
        </w:rPr>
        <w:t>83</w:t>
      </w:r>
      <w:r>
        <w:rPr>
          <w:noProof/>
        </w:rPr>
        <w:fldChar w:fldCharType="end"/>
      </w:r>
    </w:p>
    <w:p w14:paraId="55D74D76" w14:textId="77777777" w:rsidR="000135AC" w:rsidRDefault="000135AC">
      <w:pPr>
        <w:pStyle w:val="TOC3"/>
        <w:rPr>
          <w:rFonts w:eastAsiaTheme="minorEastAsia" w:cstheme="minorBidi"/>
          <w:sz w:val="22"/>
          <w:szCs w:val="22"/>
        </w:rPr>
      </w:pPr>
      <w:r>
        <w:t>9.7</w:t>
      </w:r>
      <w:r>
        <w:rPr>
          <w:rFonts w:eastAsiaTheme="minorEastAsia" w:cstheme="minorBidi"/>
          <w:sz w:val="22"/>
          <w:szCs w:val="22"/>
        </w:rPr>
        <w:tab/>
      </w:r>
      <w:r>
        <w:t>Unemployment</w:t>
      </w:r>
      <w:r>
        <w:tab/>
      </w:r>
      <w:r>
        <w:fldChar w:fldCharType="begin"/>
      </w:r>
      <w:r>
        <w:instrText xml:space="preserve"> PAGEREF _Toc380578305 \h </w:instrText>
      </w:r>
      <w:r>
        <w:fldChar w:fldCharType="separate"/>
      </w:r>
      <w:r>
        <w:t>83</w:t>
      </w:r>
      <w:r>
        <w:fldChar w:fldCharType="end"/>
      </w:r>
    </w:p>
    <w:p w14:paraId="3FC39736" w14:textId="77777777" w:rsidR="000135AC" w:rsidRDefault="000135AC">
      <w:pPr>
        <w:pStyle w:val="TOC4"/>
        <w:tabs>
          <w:tab w:val="left" w:pos="1440"/>
          <w:tab w:val="right" w:leader="dot" w:pos="9710"/>
        </w:tabs>
        <w:rPr>
          <w:rFonts w:eastAsiaTheme="minorEastAsia" w:cstheme="minorBidi"/>
          <w:noProof/>
          <w:sz w:val="22"/>
          <w:szCs w:val="22"/>
        </w:rPr>
      </w:pPr>
      <w:r>
        <w:rPr>
          <w:noProof/>
        </w:rPr>
        <w:t>9.7.1</w:t>
      </w:r>
      <w:r>
        <w:rPr>
          <w:rFonts w:eastAsiaTheme="minorEastAsia" w:cstheme="minorBidi"/>
          <w:noProof/>
          <w:sz w:val="22"/>
          <w:szCs w:val="22"/>
        </w:rPr>
        <w:tab/>
      </w:r>
      <w:r>
        <w:rPr>
          <w:noProof/>
        </w:rPr>
        <w:t>Disaggregation to Neighborhoods</w:t>
      </w:r>
      <w:r>
        <w:rPr>
          <w:noProof/>
        </w:rPr>
        <w:tab/>
      </w:r>
      <w:r>
        <w:rPr>
          <w:noProof/>
        </w:rPr>
        <w:fldChar w:fldCharType="begin"/>
      </w:r>
      <w:r>
        <w:rPr>
          <w:noProof/>
        </w:rPr>
        <w:instrText xml:space="preserve"> PAGEREF _Toc380578306 \h </w:instrText>
      </w:r>
      <w:r>
        <w:rPr>
          <w:noProof/>
        </w:rPr>
      </w:r>
      <w:r>
        <w:rPr>
          <w:noProof/>
        </w:rPr>
        <w:fldChar w:fldCharType="separate"/>
      </w:r>
      <w:r>
        <w:rPr>
          <w:noProof/>
        </w:rPr>
        <w:t>84</w:t>
      </w:r>
      <w:r>
        <w:rPr>
          <w:noProof/>
        </w:rPr>
        <w:fldChar w:fldCharType="end"/>
      </w:r>
    </w:p>
    <w:p w14:paraId="4D8CC94F" w14:textId="77777777" w:rsidR="000135AC" w:rsidRDefault="000135AC">
      <w:pPr>
        <w:pStyle w:val="TOC4"/>
        <w:tabs>
          <w:tab w:val="left" w:pos="1440"/>
          <w:tab w:val="right" w:leader="dot" w:pos="9710"/>
        </w:tabs>
        <w:rPr>
          <w:rFonts w:eastAsiaTheme="minorEastAsia" w:cstheme="minorBidi"/>
          <w:noProof/>
          <w:sz w:val="22"/>
          <w:szCs w:val="22"/>
        </w:rPr>
      </w:pPr>
      <w:r>
        <w:rPr>
          <w:noProof/>
        </w:rPr>
        <w:t>9.7.2</w:t>
      </w:r>
      <w:r>
        <w:rPr>
          <w:rFonts w:eastAsiaTheme="minorEastAsia" w:cstheme="minorBidi"/>
          <w:noProof/>
          <w:sz w:val="22"/>
          <w:szCs w:val="22"/>
        </w:rPr>
        <w:tab/>
      </w:r>
      <w:r>
        <w:rPr>
          <w:noProof/>
        </w:rPr>
        <w:t>Disaggregation to Civilian Groups</w:t>
      </w:r>
      <w:r>
        <w:rPr>
          <w:noProof/>
        </w:rPr>
        <w:tab/>
      </w:r>
      <w:r>
        <w:rPr>
          <w:noProof/>
        </w:rPr>
        <w:fldChar w:fldCharType="begin"/>
      </w:r>
      <w:r>
        <w:rPr>
          <w:noProof/>
        </w:rPr>
        <w:instrText xml:space="preserve"> PAGEREF _Toc380578307 \h </w:instrText>
      </w:r>
      <w:r>
        <w:rPr>
          <w:noProof/>
        </w:rPr>
      </w:r>
      <w:r>
        <w:rPr>
          <w:noProof/>
        </w:rPr>
        <w:fldChar w:fldCharType="separate"/>
      </w:r>
      <w:r>
        <w:rPr>
          <w:noProof/>
        </w:rPr>
        <w:t>86</w:t>
      </w:r>
      <w:r>
        <w:rPr>
          <w:noProof/>
        </w:rPr>
        <w:fldChar w:fldCharType="end"/>
      </w:r>
    </w:p>
    <w:p w14:paraId="2D13BB9C" w14:textId="77777777" w:rsidR="000135AC" w:rsidRDefault="000135AC">
      <w:pPr>
        <w:pStyle w:val="TOC4"/>
        <w:tabs>
          <w:tab w:val="left" w:pos="1440"/>
          <w:tab w:val="right" w:leader="dot" w:pos="9710"/>
        </w:tabs>
        <w:rPr>
          <w:rFonts w:eastAsiaTheme="minorEastAsia" w:cstheme="minorBidi"/>
          <w:noProof/>
          <w:sz w:val="22"/>
          <w:szCs w:val="22"/>
        </w:rPr>
      </w:pPr>
      <w:r>
        <w:rPr>
          <w:noProof/>
        </w:rPr>
        <w:t>9.7.3</w:t>
      </w:r>
      <w:r>
        <w:rPr>
          <w:rFonts w:eastAsiaTheme="minorEastAsia" w:cstheme="minorBidi"/>
          <w:noProof/>
          <w:sz w:val="22"/>
          <w:szCs w:val="22"/>
        </w:rPr>
        <w:tab/>
      </w:r>
      <w:r>
        <w:rPr>
          <w:noProof/>
        </w:rPr>
        <w:t>Geographic Unemployment</w:t>
      </w:r>
      <w:r>
        <w:rPr>
          <w:noProof/>
        </w:rPr>
        <w:tab/>
      </w:r>
      <w:r>
        <w:rPr>
          <w:noProof/>
        </w:rPr>
        <w:fldChar w:fldCharType="begin"/>
      </w:r>
      <w:r>
        <w:rPr>
          <w:noProof/>
        </w:rPr>
        <w:instrText xml:space="preserve"> PAGEREF _Toc380578308 \h </w:instrText>
      </w:r>
      <w:r>
        <w:rPr>
          <w:noProof/>
        </w:rPr>
      </w:r>
      <w:r>
        <w:rPr>
          <w:noProof/>
        </w:rPr>
        <w:fldChar w:fldCharType="separate"/>
      </w:r>
      <w:r>
        <w:rPr>
          <w:noProof/>
        </w:rPr>
        <w:t>86</w:t>
      </w:r>
      <w:r>
        <w:rPr>
          <w:noProof/>
        </w:rPr>
        <w:fldChar w:fldCharType="end"/>
      </w:r>
    </w:p>
    <w:p w14:paraId="69111654" w14:textId="77777777" w:rsidR="000135AC" w:rsidRDefault="000135AC">
      <w:pPr>
        <w:pStyle w:val="TOC4"/>
        <w:tabs>
          <w:tab w:val="left" w:pos="1440"/>
          <w:tab w:val="right" w:leader="dot" w:pos="9710"/>
        </w:tabs>
        <w:rPr>
          <w:rFonts w:eastAsiaTheme="minorEastAsia" w:cstheme="minorBidi"/>
          <w:noProof/>
          <w:sz w:val="22"/>
          <w:szCs w:val="22"/>
        </w:rPr>
      </w:pPr>
      <w:r>
        <w:rPr>
          <w:noProof/>
        </w:rPr>
        <w:t>9.7.4</w:t>
      </w:r>
      <w:r>
        <w:rPr>
          <w:rFonts w:eastAsiaTheme="minorEastAsia" w:cstheme="minorBidi"/>
          <w:noProof/>
          <w:sz w:val="22"/>
          <w:szCs w:val="22"/>
        </w:rPr>
        <w:tab/>
      </w:r>
      <w:r>
        <w:rPr>
          <w:noProof/>
        </w:rPr>
        <w:t>Unemployment Situations</w:t>
      </w:r>
      <w:r>
        <w:rPr>
          <w:noProof/>
        </w:rPr>
        <w:tab/>
      </w:r>
      <w:r>
        <w:rPr>
          <w:noProof/>
        </w:rPr>
        <w:fldChar w:fldCharType="begin"/>
      </w:r>
      <w:r>
        <w:rPr>
          <w:noProof/>
        </w:rPr>
        <w:instrText xml:space="preserve"> PAGEREF _Toc380578309 \h </w:instrText>
      </w:r>
      <w:r>
        <w:rPr>
          <w:noProof/>
        </w:rPr>
      </w:r>
      <w:r>
        <w:rPr>
          <w:noProof/>
        </w:rPr>
        <w:fldChar w:fldCharType="separate"/>
      </w:r>
      <w:r>
        <w:rPr>
          <w:noProof/>
        </w:rPr>
        <w:t>87</w:t>
      </w:r>
      <w:r>
        <w:rPr>
          <w:noProof/>
        </w:rPr>
        <w:fldChar w:fldCharType="end"/>
      </w:r>
    </w:p>
    <w:p w14:paraId="4F92795E" w14:textId="77777777" w:rsidR="000135AC" w:rsidRDefault="000135AC">
      <w:pPr>
        <w:pStyle w:val="TOC3"/>
        <w:rPr>
          <w:rFonts w:eastAsiaTheme="minorEastAsia" w:cstheme="minorBidi"/>
          <w:sz w:val="22"/>
          <w:szCs w:val="22"/>
        </w:rPr>
      </w:pPr>
      <w:r>
        <w:t>9.8</w:t>
      </w:r>
      <w:r>
        <w:rPr>
          <w:rFonts w:eastAsiaTheme="minorEastAsia" w:cstheme="minorBidi"/>
          <w:sz w:val="22"/>
          <w:szCs w:val="22"/>
        </w:rPr>
        <w:tab/>
      </w:r>
      <w:r>
        <w:t>Consumption of Goods</w:t>
      </w:r>
      <w:r>
        <w:tab/>
      </w:r>
      <w:r>
        <w:fldChar w:fldCharType="begin"/>
      </w:r>
      <w:r>
        <w:instrText xml:space="preserve"> PAGEREF _Toc380578310 \h </w:instrText>
      </w:r>
      <w:r>
        <w:fldChar w:fldCharType="separate"/>
      </w:r>
      <w:r>
        <w:t>88</w:t>
      </w:r>
      <w:r>
        <w:fldChar w:fldCharType="end"/>
      </w:r>
    </w:p>
    <w:p w14:paraId="4146F7B8" w14:textId="77777777" w:rsidR="000135AC" w:rsidRDefault="000135AC">
      <w:pPr>
        <w:pStyle w:val="TOC4"/>
        <w:tabs>
          <w:tab w:val="left" w:pos="1440"/>
          <w:tab w:val="right" w:leader="dot" w:pos="9710"/>
        </w:tabs>
        <w:rPr>
          <w:rFonts w:eastAsiaTheme="minorEastAsia" w:cstheme="minorBidi"/>
          <w:noProof/>
          <w:sz w:val="22"/>
          <w:szCs w:val="22"/>
        </w:rPr>
      </w:pPr>
      <w:r>
        <w:rPr>
          <w:noProof/>
        </w:rPr>
        <w:t>9.8.1</w:t>
      </w:r>
      <w:r>
        <w:rPr>
          <w:rFonts w:eastAsiaTheme="minorEastAsia" w:cstheme="minorBidi"/>
          <w:noProof/>
          <w:sz w:val="22"/>
          <w:szCs w:val="22"/>
        </w:rPr>
        <w:tab/>
      </w:r>
      <w:r>
        <w:rPr>
          <w:noProof/>
        </w:rPr>
        <w:t>The Actual Level of Consumption (ALOC)</w:t>
      </w:r>
      <w:r>
        <w:rPr>
          <w:noProof/>
        </w:rPr>
        <w:tab/>
      </w:r>
      <w:r>
        <w:rPr>
          <w:noProof/>
        </w:rPr>
        <w:fldChar w:fldCharType="begin"/>
      </w:r>
      <w:r>
        <w:rPr>
          <w:noProof/>
        </w:rPr>
        <w:instrText xml:space="preserve"> PAGEREF _Toc380578311 \h </w:instrText>
      </w:r>
      <w:r>
        <w:rPr>
          <w:noProof/>
        </w:rPr>
      </w:r>
      <w:r>
        <w:rPr>
          <w:noProof/>
        </w:rPr>
        <w:fldChar w:fldCharType="separate"/>
      </w:r>
      <w:r>
        <w:rPr>
          <w:noProof/>
        </w:rPr>
        <w:t>89</w:t>
      </w:r>
      <w:r>
        <w:rPr>
          <w:noProof/>
        </w:rPr>
        <w:fldChar w:fldCharType="end"/>
      </w:r>
    </w:p>
    <w:p w14:paraId="5A9A2F40" w14:textId="77777777" w:rsidR="000135AC" w:rsidRDefault="000135AC">
      <w:pPr>
        <w:pStyle w:val="TOC4"/>
        <w:tabs>
          <w:tab w:val="left" w:pos="1440"/>
          <w:tab w:val="right" w:leader="dot" w:pos="9710"/>
        </w:tabs>
        <w:rPr>
          <w:rFonts w:eastAsiaTheme="minorEastAsia" w:cstheme="minorBidi"/>
          <w:noProof/>
          <w:sz w:val="22"/>
          <w:szCs w:val="22"/>
        </w:rPr>
      </w:pPr>
      <w:r>
        <w:rPr>
          <w:noProof/>
        </w:rPr>
        <w:t>9.8.2</w:t>
      </w:r>
      <w:r>
        <w:rPr>
          <w:rFonts w:eastAsiaTheme="minorEastAsia" w:cstheme="minorBidi"/>
          <w:noProof/>
          <w:sz w:val="22"/>
          <w:szCs w:val="22"/>
        </w:rPr>
        <w:tab/>
      </w:r>
      <w:r>
        <w:rPr>
          <w:noProof/>
        </w:rPr>
        <w:t>The Expected Level of Consumption (ELOC)</w:t>
      </w:r>
      <w:r>
        <w:rPr>
          <w:noProof/>
        </w:rPr>
        <w:tab/>
      </w:r>
      <w:r>
        <w:rPr>
          <w:noProof/>
        </w:rPr>
        <w:fldChar w:fldCharType="begin"/>
      </w:r>
      <w:r>
        <w:rPr>
          <w:noProof/>
        </w:rPr>
        <w:instrText xml:space="preserve"> PAGEREF _Toc380578312 \h </w:instrText>
      </w:r>
      <w:r>
        <w:rPr>
          <w:noProof/>
        </w:rPr>
      </w:r>
      <w:r>
        <w:rPr>
          <w:noProof/>
        </w:rPr>
        <w:fldChar w:fldCharType="separate"/>
      </w:r>
      <w:r>
        <w:rPr>
          <w:noProof/>
        </w:rPr>
        <w:t>90</w:t>
      </w:r>
      <w:r>
        <w:rPr>
          <w:noProof/>
        </w:rPr>
        <w:fldChar w:fldCharType="end"/>
      </w:r>
    </w:p>
    <w:p w14:paraId="6813892F" w14:textId="77777777" w:rsidR="000135AC" w:rsidRDefault="000135AC">
      <w:pPr>
        <w:pStyle w:val="TOC4"/>
        <w:tabs>
          <w:tab w:val="left" w:pos="1440"/>
          <w:tab w:val="right" w:leader="dot" w:pos="9710"/>
        </w:tabs>
        <w:rPr>
          <w:rFonts w:eastAsiaTheme="minorEastAsia" w:cstheme="minorBidi"/>
          <w:noProof/>
          <w:sz w:val="22"/>
          <w:szCs w:val="22"/>
        </w:rPr>
      </w:pPr>
      <w:r>
        <w:rPr>
          <w:noProof/>
        </w:rPr>
        <w:t>9.8.3</w:t>
      </w:r>
      <w:r>
        <w:rPr>
          <w:rFonts w:eastAsiaTheme="minorEastAsia" w:cstheme="minorBidi"/>
          <w:noProof/>
          <w:sz w:val="22"/>
          <w:szCs w:val="22"/>
        </w:rPr>
        <w:tab/>
      </w:r>
      <w:r>
        <w:rPr>
          <w:noProof/>
        </w:rPr>
        <w:t>The Expectations Factor</w:t>
      </w:r>
      <w:r>
        <w:rPr>
          <w:noProof/>
        </w:rPr>
        <w:tab/>
      </w:r>
      <w:r>
        <w:rPr>
          <w:noProof/>
        </w:rPr>
        <w:fldChar w:fldCharType="begin"/>
      </w:r>
      <w:r>
        <w:rPr>
          <w:noProof/>
        </w:rPr>
        <w:instrText xml:space="preserve"> PAGEREF _Toc380578313 \h </w:instrText>
      </w:r>
      <w:r>
        <w:rPr>
          <w:noProof/>
        </w:rPr>
      </w:r>
      <w:r>
        <w:rPr>
          <w:noProof/>
        </w:rPr>
        <w:fldChar w:fldCharType="separate"/>
      </w:r>
      <w:r>
        <w:rPr>
          <w:noProof/>
        </w:rPr>
        <w:t>90</w:t>
      </w:r>
      <w:r>
        <w:rPr>
          <w:noProof/>
        </w:rPr>
        <w:fldChar w:fldCharType="end"/>
      </w:r>
    </w:p>
    <w:p w14:paraId="5082AF3C" w14:textId="77777777" w:rsidR="000135AC" w:rsidRDefault="000135AC">
      <w:pPr>
        <w:pStyle w:val="TOC4"/>
        <w:tabs>
          <w:tab w:val="left" w:pos="1440"/>
          <w:tab w:val="right" w:leader="dot" w:pos="9710"/>
        </w:tabs>
        <w:rPr>
          <w:rFonts w:eastAsiaTheme="minorEastAsia" w:cstheme="minorBidi"/>
          <w:noProof/>
          <w:sz w:val="22"/>
          <w:szCs w:val="22"/>
        </w:rPr>
      </w:pPr>
      <w:r>
        <w:rPr>
          <w:noProof/>
        </w:rPr>
        <w:t>9.8.4</w:t>
      </w:r>
      <w:r>
        <w:rPr>
          <w:rFonts w:eastAsiaTheme="minorEastAsia" w:cstheme="minorBidi"/>
          <w:noProof/>
          <w:sz w:val="22"/>
          <w:szCs w:val="22"/>
        </w:rPr>
        <w:tab/>
      </w:r>
      <w:r>
        <w:rPr>
          <w:noProof/>
        </w:rPr>
        <w:t>The Required Level of Consumption (RLOC)</w:t>
      </w:r>
      <w:r>
        <w:rPr>
          <w:noProof/>
        </w:rPr>
        <w:tab/>
      </w:r>
      <w:r>
        <w:rPr>
          <w:noProof/>
        </w:rPr>
        <w:fldChar w:fldCharType="begin"/>
      </w:r>
      <w:r>
        <w:rPr>
          <w:noProof/>
        </w:rPr>
        <w:instrText xml:space="preserve"> PAGEREF _Toc380578314 \h </w:instrText>
      </w:r>
      <w:r>
        <w:rPr>
          <w:noProof/>
        </w:rPr>
      </w:r>
      <w:r>
        <w:rPr>
          <w:noProof/>
        </w:rPr>
        <w:fldChar w:fldCharType="separate"/>
      </w:r>
      <w:r>
        <w:rPr>
          <w:noProof/>
        </w:rPr>
        <w:t>91</w:t>
      </w:r>
      <w:r>
        <w:rPr>
          <w:noProof/>
        </w:rPr>
        <w:fldChar w:fldCharType="end"/>
      </w:r>
    </w:p>
    <w:p w14:paraId="40895E7F" w14:textId="77777777" w:rsidR="000135AC" w:rsidRDefault="000135AC">
      <w:pPr>
        <w:pStyle w:val="TOC4"/>
        <w:tabs>
          <w:tab w:val="left" w:pos="1440"/>
          <w:tab w:val="right" w:leader="dot" w:pos="9710"/>
        </w:tabs>
        <w:rPr>
          <w:rFonts w:eastAsiaTheme="minorEastAsia" w:cstheme="minorBidi"/>
          <w:noProof/>
          <w:sz w:val="22"/>
          <w:szCs w:val="22"/>
        </w:rPr>
      </w:pPr>
      <w:r>
        <w:rPr>
          <w:noProof/>
        </w:rPr>
        <w:t>9.8.5</w:t>
      </w:r>
      <w:r>
        <w:rPr>
          <w:rFonts w:eastAsiaTheme="minorEastAsia" w:cstheme="minorBidi"/>
          <w:noProof/>
          <w:sz w:val="22"/>
          <w:szCs w:val="22"/>
        </w:rPr>
        <w:tab/>
      </w:r>
      <w:r>
        <w:rPr>
          <w:noProof/>
        </w:rPr>
        <w:t>The Lorenz Curve</w:t>
      </w:r>
      <w:r>
        <w:rPr>
          <w:noProof/>
        </w:rPr>
        <w:tab/>
      </w:r>
      <w:r>
        <w:rPr>
          <w:noProof/>
        </w:rPr>
        <w:fldChar w:fldCharType="begin"/>
      </w:r>
      <w:r>
        <w:rPr>
          <w:noProof/>
        </w:rPr>
        <w:instrText xml:space="preserve"> PAGEREF _Toc380578315 \h </w:instrText>
      </w:r>
      <w:r>
        <w:rPr>
          <w:noProof/>
        </w:rPr>
      </w:r>
      <w:r>
        <w:rPr>
          <w:noProof/>
        </w:rPr>
        <w:fldChar w:fldCharType="separate"/>
      </w:r>
      <w:r>
        <w:rPr>
          <w:noProof/>
        </w:rPr>
        <w:t>92</w:t>
      </w:r>
      <w:r>
        <w:rPr>
          <w:noProof/>
        </w:rPr>
        <w:fldChar w:fldCharType="end"/>
      </w:r>
    </w:p>
    <w:p w14:paraId="70FB15D6" w14:textId="77777777" w:rsidR="000135AC" w:rsidRDefault="000135AC">
      <w:pPr>
        <w:pStyle w:val="TOC4"/>
        <w:tabs>
          <w:tab w:val="left" w:pos="1440"/>
          <w:tab w:val="right" w:leader="dot" w:pos="9710"/>
        </w:tabs>
        <w:rPr>
          <w:rFonts w:eastAsiaTheme="minorEastAsia" w:cstheme="minorBidi"/>
          <w:noProof/>
          <w:sz w:val="22"/>
          <w:szCs w:val="22"/>
        </w:rPr>
      </w:pPr>
      <w:r>
        <w:rPr>
          <w:noProof/>
        </w:rPr>
        <w:t>9.8.6</w:t>
      </w:r>
      <w:r>
        <w:rPr>
          <w:rFonts w:eastAsiaTheme="minorEastAsia" w:cstheme="minorBidi"/>
          <w:noProof/>
          <w:sz w:val="22"/>
          <w:szCs w:val="22"/>
        </w:rPr>
        <w:tab/>
      </w:r>
      <w:r>
        <w:rPr>
          <w:noProof/>
        </w:rPr>
        <w:t>The Consumption Curve</w:t>
      </w:r>
      <w:r>
        <w:rPr>
          <w:noProof/>
        </w:rPr>
        <w:tab/>
      </w:r>
      <w:r>
        <w:rPr>
          <w:noProof/>
        </w:rPr>
        <w:fldChar w:fldCharType="begin"/>
      </w:r>
      <w:r>
        <w:rPr>
          <w:noProof/>
        </w:rPr>
        <w:instrText xml:space="preserve"> PAGEREF _Toc380578316 \h </w:instrText>
      </w:r>
      <w:r>
        <w:rPr>
          <w:noProof/>
        </w:rPr>
      </w:r>
      <w:r>
        <w:rPr>
          <w:noProof/>
        </w:rPr>
        <w:fldChar w:fldCharType="separate"/>
      </w:r>
      <w:r>
        <w:rPr>
          <w:noProof/>
        </w:rPr>
        <w:t>93</w:t>
      </w:r>
      <w:r>
        <w:rPr>
          <w:noProof/>
        </w:rPr>
        <w:fldChar w:fldCharType="end"/>
      </w:r>
    </w:p>
    <w:p w14:paraId="6B819B91" w14:textId="77777777" w:rsidR="000135AC" w:rsidRDefault="000135AC">
      <w:pPr>
        <w:pStyle w:val="TOC4"/>
        <w:tabs>
          <w:tab w:val="left" w:pos="1440"/>
          <w:tab w:val="right" w:leader="dot" w:pos="9710"/>
        </w:tabs>
        <w:rPr>
          <w:rFonts w:eastAsiaTheme="minorEastAsia" w:cstheme="minorBidi"/>
          <w:noProof/>
          <w:sz w:val="22"/>
          <w:szCs w:val="22"/>
        </w:rPr>
      </w:pPr>
      <w:r>
        <w:rPr>
          <w:noProof/>
        </w:rPr>
        <w:t>9.8.7</w:t>
      </w:r>
      <w:r>
        <w:rPr>
          <w:rFonts w:eastAsiaTheme="minorEastAsia" w:cstheme="minorBidi"/>
          <w:noProof/>
          <w:sz w:val="22"/>
          <w:szCs w:val="22"/>
        </w:rPr>
        <w:tab/>
      </w:r>
      <w:r>
        <w:rPr>
          <w:noProof/>
        </w:rPr>
        <w:t>The Poverty Fraction</w:t>
      </w:r>
      <w:r>
        <w:rPr>
          <w:noProof/>
        </w:rPr>
        <w:tab/>
      </w:r>
      <w:r>
        <w:rPr>
          <w:noProof/>
        </w:rPr>
        <w:fldChar w:fldCharType="begin"/>
      </w:r>
      <w:r>
        <w:rPr>
          <w:noProof/>
        </w:rPr>
        <w:instrText xml:space="preserve"> PAGEREF _Toc380578317 \h </w:instrText>
      </w:r>
      <w:r>
        <w:rPr>
          <w:noProof/>
        </w:rPr>
      </w:r>
      <w:r>
        <w:rPr>
          <w:noProof/>
        </w:rPr>
        <w:fldChar w:fldCharType="separate"/>
      </w:r>
      <w:r>
        <w:rPr>
          <w:noProof/>
        </w:rPr>
        <w:t>94</w:t>
      </w:r>
      <w:r>
        <w:rPr>
          <w:noProof/>
        </w:rPr>
        <w:fldChar w:fldCharType="end"/>
      </w:r>
    </w:p>
    <w:p w14:paraId="6639E802" w14:textId="77777777" w:rsidR="000135AC" w:rsidRDefault="000135AC">
      <w:pPr>
        <w:pStyle w:val="TOC4"/>
        <w:tabs>
          <w:tab w:val="left" w:pos="1440"/>
          <w:tab w:val="right" w:leader="dot" w:pos="9710"/>
        </w:tabs>
        <w:rPr>
          <w:rFonts w:eastAsiaTheme="minorEastAsia" w:cstheme="minorBidi"/>
          <w:noProof/>
          <w:sz w:val="22"/>
          <w:szCs w:val="22"/>
        </w:rPr>
      </w:pPr>
      <w:r>
        <w:rPr>
          <w:noProof/>
        </w:rPr>
        <w:t>9.8.8</w:t>
      </w:r>
      <w:r>
        <w:rPr>
          <w:rFonts w:eastAsiaTheme="minorEastAsia" w:cstheme="minorBidi"/>
          <w:noProof/>
          <w:sz w:val="22"/>
          <w:szCs w:val="22"/>
        </w:rPr>
        <w:tab/>
      </w:r>
      <w:r>
        <w:rPr>
          <w:noProof/>
        </w:rPr>
        <w:t>The Poverty Factor</w:t>
      </w:r>
      <w:r>
        <w:rPr>
          <w:noProof/>
        </w:rPr>
        <w:tab/>
      </w:r>
      <w:r>
        <w:rPr>
          <w:noProof/>
        </w:rPr>
        <w:fldChar w:fldCharType="begin"/>
      </w:r>
      <w:r>
        <w:rPr>
          <w:noProof/>
        </w:rPr>
        <w:instrText xml:space="preserve"> PAGEREF _Toc380578318 \h </w:instrText>
      </w:r>
      <w:r>
        <w:rPr>
          <w:noProof/>
        </w:rPr>
      </w:r>
      <w:r>
        <w:rPr>
          <w:noProof/>
        </w:rPr>
        <w:fldChar w:fldCharType="separate"/>
      </w:r>
      <w:r>
        <w:rPr>
          <w:noProof/>
        </w:rPr>
        <w:t>95</w:t>
      </w:r>
      <w:r>
        <w:rPr>
          <w:noProof/>
        </w:rPr>
        <w:fldChar w:fldCharType="end"/>
      </w:r>
    </w:p>
    <w:p w14:paraId="568688F0" w14:textId="77777777" w:rsidR="000135AC" w:rsidRDefault="000135AC">
      <w:pPr>
        <w:pStyle w:val="TOC4"/>
        <w:tabs>
          <w:tab w:val="left" w:pos="1440"/>
          <w:tab w:val="right" w:leader="dot" w:pos="9710"/>
        </w:tabs>
        <w:rPr>
          <w:rFonts w:eastAsiaTheme="minorEastAsia" w:cstheme="minorBidi"/>
          <w:noProof/>
          <w:sz w:val="22"/>
          <w:szCs w:val="22"/>
        </w:rPr>
      </w:pPr>
      <w:r>
        <w:rPr>
          <w:noProof/>
        </w:rPr>
        <w:t>9.8.9</w:t>
      </w:r>
      <w:r>
        <w:rPr>
          <w:rFonts w:eastAsiaTheme="minorEastAsia" w:cstheme="minorBidi"/>
          <w:noProof/>
          <w:sz w:val="22"/>
          <w:szCs w:val="22"/>
        </w:rPr>
        <w:tab/>
      </w:r>
      <w:r>
        <w:rPr>
          <w:noProof/>
        </w:rPr>
        <w:t>Consumption Situations</w:t>
      </w:r>
      <w:r>
        <w:rPr>
          <w:noProof/>
        </w:rPr>
        <w:tab/>
      </w:r>
      <w:r>
        <w:rPr>
          <w:noProof/>
        </w:rPr>
        <w:fldChar w:fldCharType="begin"/>
      </w:r>
      <w:r>
        <w:rPr>
          <w:noProof/>
        </w:rPr>
        <w:instrText xml:space="preserve"> PAGEREF _Toc380578319 \h </w:instrText>
      </w:r>
      <w:r>
        <w:rPr>
          <w:noProof/>
        </w:rPr>
      </w:r>
      <w:r>
        <w:rPr>
          <w:noProof/>
        </w:rPr>
        <w:fldChar w:fldCharType="separate"/>
      </w:r>
      <w:r>
        <w:rPr>
          <w:noProof/>
        </w:rPr>
        <w:t>96</w:t>
      </w:r>
      <w:r>
        <w:rPr>
          <w:noProof/>
        </w:rPr>
        <w:fldChar w:fldCharType="end"/>
      </w:r>
    </w:p>
    <w:p w14:paraId="024054D4" w14:textId="77777777" w:rsidR="000135AC" w:rsidRDefault="000135AC">
      <w:pPr>
        <w:pStyle w:val="TOC2"/>
        <w:rPr>
          <w:rFonts w:eastAsiaTheme="minorEastAsia" w:cstheme="minorBidi"/>
          <w:sz w:val="22"/>
          <w:szCs w:val="22"/>
        </w:rPr>
      </w:pPr>
      <w:r>
        <w:t>10.</w:t>
      </w:r>
      <w:r>
        <w:rPr>
          <w:rFonts w:eastAsiaTheme="minorEastAsia" w:cstheme="minorBidi"/>
          <w:sz w:val="22"/>
          <w:szCs w:val="22"/>
        </w:rPr>
        <w:tab/>
      </w:r>
      <w:r>
        <w:t>Economics</w:t>
      </w:r>
      <w:r>
        <w:tab/>
      </w:r>
      <w:r>
        <w:fldChar w:fldCharType="begin"/>
      </w:r>
      <w:r>
        <w:instrText xml:space="preserve"> PAGEREF _Toc380578320 \h </w:instrText>
      </w:r>
      <w:r>
        <w:fldChar w:fldCharType="separate"/>
      </w:r>
      <w:r>
        <w:t>97</w:t>
      </w:r>
      <w:r>
        <w:fldChar w:fldCharType="end"/>
      </w:r>
    </w:p>
    <w:p w14:paraId="7903033B" w14:textId="77777777" w:rsidR="000135AC" w:rsidRDefault="000135AC">
      <w:pPr>
        <w:pStyle w:val="TOC3"/>
        <w:rPr>
          <w:rFonts w:eastAsiaTheme="minorEastAsia" w:cstheme="minorBidi"/>
          <w:sz w:val="22"/>
          <w:szCs w:val="22"/>
        </w:rPr>
      </w:pPr>
      <w:r>
        <w:t>10.1</w:t>
      </w:r>
      <w:r>
        <w:rPr>
          <w:rFonts w:eastAsiaTheme="minorEastAsia" w:cstheme="minorBidi"/>
          <w:sz w:val="22"/>
          <w:szCs w:val="22"/>
        </w:rPr>
        <w:tab/>
      </w:r>
      <w:r>
        <w:t>Sectors</w:t>
      </w:r>
      <w:r>
        <w:tab/>
      </w:r>
      <w:r>
        <w:fldChar w:fldCharType="begin"/>
      </w:r>
      <w:r>
        <w:instrText xml:space="preserve"> PAGEREF _Toc380578321 \h </w:instrText>
      </w:r>
      <w:r>
        <w:fldChar w:fldCharType="separate"/>
      </w:r>
      <w:r>
        <w:t>97</w:t>
      </w:r>
      <w:r>
        <w:fldChar w:fldCharType="end"/>
      </w:r>
    </w:p>
    <w:p w14:paraId="039FF3D0" w14:textId="77777777" w:rsidR="000135AC" w:rsidRDefault="000135AC">
      <w:pPr>
        <w:pStyle w:val="TOC3"/>
        <w:rPr>
          <w:rFonts w:eastAsiaTheme="minorEastAsia" w:cstheme="minorBidi"/>
          <w:sz w:val="22"/>
          <w:szCs w:val="22"/>
        </w:rPr>
      </w:pPr>
      <w:r>
        <w:t>10.2</w:t>
      </w:r>
      <w:r>
        <w:rPr>
          <w:rFonts w:eastAsiaTheme="minorEastAsia" w:cstheme="minorBidi"/>
          <w:sz w:val="22"/>
          <w:szCs w:val="22"/>
        </w:rPr>
        <w:tab/>
      </w:r>
      <w:r>
        <w:t>The Social Accounting Matrix (SAM) Tableau</w:t>
      </w:r>
      <w:r>
        <w:tab/>
      </w:r>
      <w:r>
        <w:fldChar w:fldCharType="begin"/>
      </w:r>
      <w:r>
        <w:instrText xml:space="preserve"> PAGEREF _Toc380578322 \h </w:instrText>
      </w:r>
      <w:r>
        <w:fldChar w:fldCharType="separate"/>
      </w:r>
      <w:r>
        <w:t>98</w:t>
      </w:r>
      <w:r>
        <w:fldChar w:fldCharType="end"/>
      </w:r>
    </w:p>
    <w:p w14:paraId="2A5922E5" w14:textId="77777777" w:rsidR="000135AC" w:rsidRDefault="000135AC">
      <w:pPr>
        <w:pStyle w:val="TOC4"/>
        <w:tabs>
          <w:tab w:val="left" w:pos="1440"/>
          <w:tab w:val="right" w:leader="dot" w:pos="9710"/>
        </w:tabs>
        <w:rPr>
          <w:rFonts w:eastAsiaTheme="minorEastAsia" w:cstheme="minorBidi"/>
          <w:noProof/>
          <w:sz w:val="22"/>
          <w:szCs w:val="22"/>
        </w:rPr>
      </w:pPr>
      <w:r>
        <w:rPr>
          <w:noProof/>
        </w:rPr>
        <w:t>10.2.1</w:t>
      </w:r>
      <w:r>
        <w:rPr>
          <w:rFonts w:eastAsiaTheme="minorEastAsia" w:cstheme="minorBidi"/>
          <w:noProof/>
          <w:sz w:val="22"/>
          <w:szCs w:val="22"/>
        </w:rPr>
        <w:tab/>
      </w:r>
      <w:r>
        <w:rPr>
          <w:noProof/>
        </w:rPr>
        <w:t>SAM Matrix Inputs</w:t>
      </w:r>
      <w:r>
        <w:rPr>
          <w:noProof/>
        </w:rPr>
        <w:tab/>
      </w:r>
      <w:r>
        <w:rPr>
          <w:noProof/>
        </w:rPr>
        <w:fldChar w:fldCharType="begin"/>
      </w:r>
      <w:r>
        <w:rPr>
          <w:noProof/>
        </w:rPr>
        <w:instrText xml:space="preserve"> PAGEREF _Toc380578323 \h </w:instrText>
      </w:r>
      <w:r>
        <w:rPr>
          <w:noProof/>
        </w:rPr>
      </w:r>
      <w:r>
        <w:rPr>
          <w:noProof/>
        </w:rPr>
        <w:fldChar w:fldCharType="separate"/>
      </w:r>
      <w:r>
        <w:rPr>
          <w:noProof/>
        </w:rPr>
        <w:t>100</w:t>
      </w:r>
      <w:r>
        <w:rPr>
          <w:noProof/>
        </w:rPr>
        <w:fldChar w:fldCharType="end"/>
      </w:r>
    </w:p>
    <w:p w14:paraId="389C64BD" w14:textId="77777777" w:rsidR="000135AC" w:rsidRDefault="000135AC">
      <w:pPr>
        <w:pStyle w:val="TOC4"/>
        <w:tabs>
          <w:tab w:val="left" w:pos="1440"/>
          <w:tab w:val="right" w:leader="dot" w:pos="9710"/>
        </w:tabs>
        <w:rPr>
          <w:rFonts w:eastAsiaTheme="minorEastAsia" w:cstheme="minorBidi"/>
          <w:noProof/>
          <w:sz w:val="22"/>
          <w:szCs w:val="22"/>
        </w:rPr>
      </w:pPr>
      <w:r>
        <w:rPr>
          <w:noProof/>
        </w:rPr>
        <w:t>10.2.2</w:t>
      </w:r>
      <w:r>
        <w:rPr>
          <w:rFonts w:eastAsiaTheme="minorEastAsia" w:cstheme="minorBidi"/>
          <w:noProof/>
          <w:sz w:val="22"/>
          <w:szCs w:val="22"/>
        </w:rPr>
        <w:tab/>
      </w:r>
      <w:r>
        <w:rPr>
          <w:noProof/>
        </w:rPr>
        <w:t>Other Inputs</w:t>
      </w:r>
      <w:r>
        <w:rPr>
          <w:noProof/>
        </w:rPr>
        <w:tab/>
      </w:r>
      <w:r>
        <w:rPr>
          <w:noProof/>
        </w:rPr>
        <w:fldChar w:fldCharType="begin"/>
      </w:r>
      <w:r>
        <w:rPr>
          <w:noProof/>
        </w:rPr>
        <w:instrText xml:space="preserve"> PAGEREF _Toc380578324 \h </w:instrText>
      </w:r>
      <w:r>
        <w:rPr>
          <w:noProof/>
        </w:rPr>
      </w:r>
      <w:r>
        <w:rPr>
          <w:noProof/>
        </w:rPr>
        <w:fldChar w:fldCharType="separate"/>
      </w:r>
      <w:r>
        <w:rPr>
          <w:noProof/>
        </w:rPr>
        <w:t>102</w:t>
      </w:r>
      <w:r>
        <w:rPr>
          <w:noProof/>
        </w:rPr>
        <w:fldChar w:fldCharType="end"/>
      </w:r>
    </w:p>
    <w:p w14:paraId="62D16D51" w14:textId="77777777" w:rsidR="000135AC" w:rsidRDefault="000135AC">
      <w:pPr>
        <w:pStyle w:val="TOC4"/>
        <w:tabs>
          <w:tab w:val="left" w:pos="1440"/>
          <w:tab w:val="right" w:leader="dot" w:pos="9710"/>
        </w:tabs>
        <w:rPr>
          <w:rFonts w:eastAsiaTheme="minorEastAsia" w:cstheme="minorBidi"/>
          <w:noProof/>
          <w:sz w:val="22"/>
          <w:szCs w:val="22"/>
        </w:rPr>
      </w:pPr>
      <w:r>
        <w:rPr>
          <w:noProof/>
        </w:rPr>
        <w:t>10.2.3</w:t>
      </w:r>
      <w:r>
        <w:rPr>
          <w:rFonts w:eastAsiaTheme="minorEastAsia" w:cstheme="minorBidi"/>
          <w:noProof/>
          <w:sz w:val="22"/>
          <w:szCs w:val="22"/>
        </w:rPr>
        <w:tab/>
      </w:r>
      <w:r>
        <w:rPr>
          <w:noProof/>
        </w:rPr>
        <w:t>Balancing Flows Matrix (T-matrix)</w:t>
      </w:r>
      <w:r>
        <w:rPr>
          <w:noProof/>
        </w:rPr>
        <w:tab/>
      </w:r>
      <w:r>
        <w:rPr>
          <w:noProof/>
        </w:rPr>
        <w:fldChar w:fldCharType="begin"/>
      </w:r>
      <w:r>
        <w:rPr>
          <w:noProof/>
        </w:rPr>
        <w:instrText xml:space="preserve"> PAGEREF _Toc380578325 \h </w:instrText>
      </w:r>
      <w:r>
        <w:rPr>
          <w:noProof/>
        </w:rPr>
      </w:r>
      <w:r>
        <w:rPr>
          <w:noProof/>
        </w:rPr>
        <w:fldChar w:fldCharType="separate"/>
      </w:r>
      <w:r>
        <w:rPr>
          <w:noProof/>
        </w:rPr>
        <w:t>103</w:t>
      </w:r>
      <w:r>
        <w:rPr>
          <w:noProof/>
        </w:rPr>
        <w:fldChar w:fldCharType="end"/>
      </w:r>
    </w:p>
    <w:p w14:paraId="175BA148" w14:textId="77777777" w:rsidR="000135AC" w:rsidRDefault="000135AC">
      <w:pPr>
        <w:pStyle w:val="TOC4"/>
        <w:tabs>
          <w:tab w:val="left" w:pos="1440"/>
          <w:tab w:val="right" w:leader="dot" w:pos="9710"/>
        </w:tabs>
        <w:rPr>
          <w:rFonts w:eastAsiaTheme="minorEastAsia" w:cstheme="minorBidi"/>
          <w:noProof/>
          <w:sz w:val="22"/>
          <w:szCs w:val="22"/>
        </w:rPr>
      </w:pPr>
      <w:r>
        <w:rPr>
          <w:noProof/>
        </w:rPr>
        <w:t>10.2.5</w:t>
      </w:r>
      <w:r>
        <w:rPr>
          <w:rFonts w:eastAsiaTheme="minorEastAsia" w:cstheme="minorBidi"/>
          <w:noProof/>
          <w:sz w:val="22"/>
          <w:szCs w:val="22"/>
        </w:rPr>
        <w:tab/>
      </w:r>
      <w:r>
        <w:rPr>
          <w:noProof/>
        </w:rPr>
        <w:t>SAM Outputs</w:t>
      </w:r>
      <w:r>
        <w:rPr>
          <w:noProof/>
        </w:rPr>
        <w:tab/>
      </w:r>
      <w:r>
        <w:rPr>
          <w:noProof/>
        </w:rPr>
        <w:fldChar w:fldCharType="begin"/>
      </w:r>
      <w:r>
        <w:rPr>
          <w:noProof/>
        </w:rPr>
        <w:instrText xml:space="preserve"> PAGEREF _Toc380578326 \h </w:instrText>
      </w:r>
      <w:r>
        <w:rPr>
          <w:noProof/>
        </w:rPr>
      </w:r>
      <w:r>
        <w:rPr>
          <w:noProof/>
        </w:rPr>
        <w:fldChar w:fldCharType="separate"/>
      </w:r>
      <w:r>
        <w:rPr>
          <w:noProof/>
        </w:rPr>
        <w:t>104</w:t>
      </w:r>
      <w:r>
        <w:rPr>
          <w:noProof/>
        </w:rPr>
        <w:fldChar w:fldCharType="end"/>
      </w:r>
    </w:p>
    <w:p w14:paraId="31470D5E" w14:textId="77777777" w:rsidR="000135AC" w:rsidRDefault="000135AC">
      <w:pPr>
        <w:pStyle w:val="TOC3"/>
        <w:rPr>
          <w:rFonts w:eastAsiaTheme="minorEastAsia" w:cstheme="minorBidi"/>
          <w:sz w:val="22"/>
          <w:szCs w:val="22"/>
        </w:rPr>
      </w:pPr>
      <w:r>
        <w:t>10.3</w:t>
      </w:r>
      <w:r>
        <w:rPr>
          <w:rFonts w:eastAsiaTheme="minorEastAsia" w:cstheme="minorBidi"/>
          <w:sz w:val="22"/>
          <w:szCs w:val="22"/>
        </w:rPr>
        <w:tab/>
      </w:r>
      <w:r>
        <w:t>Computing the Actors Sector</w:t>
      </w:r>
      <w:r>
        <w:tab/>
      </w:r>
      <w:r>
        <w:fldChar w:fldCharType="begin"/>
      </w:r>
      <w:r>
        <w:instrText xml:space="preserve"> PAGEREF _Toc380578327 \h </w:instrText>
      </w:r>
      <w:r>
        <w:fldChar w:fldCharType="separate"/>
      </w:r>
      <w:r>
        <w:t>106</w:t>
      </w:r>
      <w:r>
        <w:fldChar w:fldCharType="end"/>
      </w:r>
    </w:p>
    <w:p w14:paraId="0DD88A32" w14:textId="77777777" w:rsidR="000135AC" w:rsidRDefault="000135AC">
      <w:pPr>
        <w:pStyle w:val="TOC4"/>
        <w:tabs>
          <w:tab w:val="left" w:pos="1440"/>
          <w:tab w:val="right" w:leader="dot" w:pos="9710"/>
        </w:tabs>
        <w:rPr>
          <w:rFonts w:eastAsiaTheme="minorEastAsia" w:cstheme="minorBidi"/>
          <w:noProof/>
          <w:sz w:val="22"/>
          <w:szCs w:val="22"/>
        </w:rPr>
      </w:pPr>
      <w:r>
        <w:rPr>
          <w:noProof/>
        </w:rPr>
        <w:t>10.3.1</w:t>
      </w:r>
      <w:r>
        <w:rPr>
          <w:rFonts w:eastAsiaTheme="minorEastAsia" w:cstheme="minorBidi"/>
          <w:noProof/>
          <w:sz w:val="22"/>
          <w:szCs w:val="22"/>
        </w:rPr>
        <w:tab/>
      </w:r>
      <w:r>
        <w:rPr>
          <w:noProof/>
        </w:rPr>
        <w:t>Computing Actor’s Expenditures</w:t>
      </w:r>
      <w:r>
        <w:rPr>
          <w:noProof/>
        </w:rPr>
        <w:tab/>
      </w:r>
      <w:r>
        <w:rPr>
          <w:noProof/>
        </w:rPr>
        <w:fldChar w:fldCharType="begin"/>
      </w:r>
      <w:r>
        <w:rPr>
          <w:noProof/>
        </w:rPr>
        <w:instrText xml:space="preserve"> PAGEREF _Toc380578328 \h </w:instrText>
      </w:r>
      <w:r>
        <w:rPr>
          <w:noProof/>
        </w:rPr>
      </w:r>
      <w:r>
        <w:rPr>
          <w:noProof/>
        </w:rPr>
        <w:fldChar w:fldCharType="separate"/>
      </w:r>
      <w:r>
        <w:rPr>
          <w:noProof/>
        </w:rPr>
        <w:t>107</w:t>
      </w:r>
      <w:r>
        <w:rPr>
          <w:noProof/>
        </w:rPr>
        <w:fldChar w:fldCharType="end"/>
      </w:r>
    </w:p>
    <w:p w14:paraId="473A58BC" w14:textId="77777777" w:rsidR="000135AC" w:rsidRDefault="000135AC">
      <w:pPr>
        <w:pStyle w:val="TOC4"/>
        <w:tabs>
          <w:tab w:val="left" w:pos="1440"/>
          <w:tab w:val="right" w:leader="dot" w:pos="9710"/>
        </w:tabs>
        <w:rPr>
          <w:rFonts w:eastAsiaTheme="minorEastAsia" w:cstheme="minorBidi"/>
          <w:noProof/>
          <w:sz w:val="22"/>
          <w:szCs w:val="22"/>
        </w:rPr>
      </w:pPr>
      <w:r>
        <w:rPr>
          <w:noProof/>
        </w:rPr>
        <w:t>10.3.2</w:t>
      </w:r>
      <w:r>
        <w:rPr>
          <w:rFonts w:eastAsiaTheme="minorEastAsia" w:cstheme="minorBidi"/>
          <w:noProof/>
          <w:sz w:val="22"/>
          <w:szCs w:val="22"/>
        </w:rPr>
        <w:tab/>
      </w:r>
      <w:r>
        <w:rPr>
          <w:noProof/>
        </w:rPr>
        <w:t>Computing Actor’s Income</w:t>
      </w:r>
      <w:r>
        <w:rPr>
          <w:noProof/>
        </w:rPr>
        <w:tab/>
      </w:r>
      <w:r>
        <w:rPr>
          <w:noProof/>
        </w:rPr>
        <w:fldChar w:fldCharType="begin"/>
      </w:r>
      <w:r>
        <w:rPr>
          <w:noProof/>
        </w:rPr>
        <w:instrText xml:space="preserve"> PAGEREF _Toc380578329 \h </w:instrText>
      </w:r>
      <w:r>
        <w:rPr>
          <w:noProof/>
        </w:rPr>
      </w:r>
      <w:r>
        <w:rPr>
          <w:noProof/>
        </w:rPr>
        <w:fldChar w:fldCharType="separate"/>
      </w:r>
      <w:r>
        <w:rPr>
          <w:noProof/>
        </w:rPr>
        <w:t>108</w:t>
      </w:r>
      <w:r>
        <w:rPr>
          <w:noProof/>
        </w:rPr>
        <w:fldChar w:fldCharType="end"/>
      </w:r>
    </w:p>
    <w:p w14:paraId="246B0375" w14:textId="77777777" w:rsidR="000135AC" w:rsidRDefault="000135AC">
      <w:pPr>
        <w:pStyle w:val="TOC3"/>
        <w:rPr>
          <w:rFonts w:eastAsiaTheme="minorEastAsia" w:cstheme="minorBidi"/>
          <w:sz w:val="22"/>
          <w:szCs w:val="22"/>
        </w:rPr>
      </w:pPr>
      <w:r>
        <w:t>10.4</w:t>
      </w:r>
      <w:r>
        <w:rPr>
          <w:rFonts w:eastAsiaTheme="minorEastAsia" w:cstheme="minorBidi"/>
          <w:sz w:val="22"/>
          <w:szCs w:val="22"/>
        </w:rPr>
        <w:tab/>
      </w:r>
      <w:r>
        <w:t>Text Notation</w:t>
      </w:r>
      <w:r>
        <w:tab/>
      </w:r>
      <w:r>
        <w:fldChar w:fldCharType="begin"/>
      </w:r>
      <w:r>
        <w:instrText xml:space="preserve"> PAGEREF _Toc380578330 \h </w:instrText>
      </w:r>
      <w:r>
        <w:fldChar w:fldCharType="separate"/>
      </w:r>
      <w:r>
        <w:t>110</w:t>
      </w:r>
      <w:r>
        <w:fldChar w:fldCharType="end"/>
      </w:r>
    </w:p>
    <w:p w14:paraId="38706D35" w14:textId="77777777" w:rsidR="000135AC" w:rsidRDefault="000135AC">
      <w:pPr>
        <w:pStyle w:val="TOC3"/>
        <w:rPr>
          <w:rFonts w:eastAsiaTheme="minorEastAsia" w:cstheme="minorBidi"/>
          <w:sz w:val="22"/>
          <w:szCs w:val="22"/>
        </w:rPr>
      </w:pPr>
      <w:r>
        <w:t>10.5</w:t>
      </w:r>
      <w:r>
        <w:rPr>
          <w:rFonts w:eastAsiaTheme="minorEastAsia" w:cstheme="minorBidi"/>
          <w:sz w:val="22"/>
          <w:szCs w:val="22"/>
        </w:rPr>
        <w:tab/>
      </w:r>
      <w:r>
        <w:t>Shape vs. Size</w:t>
      </w:r>
      <w:r>
        <w:tab/>
      </w:r>
      <w:r>
        <w:fldChar w:fldCharType="begin"/>
      </w:r>
      <w:r>
        <w:instrText xml:space="preserve"> PAGEREF _Toc380578331 \h </w:instrText>
      </w:r>
      <w:r>
        <w:fldChar w:fldCharType="separate"/>
      </w:r>
      <w:r>
        <w:t>110</w:t>
      </w:r>
      <w:r>
        <w:fldChar w:fldCharType="end"/>
      </w:r>
    </w:p>
    <w:p w14:paraId="4C1A4B97" w14:textId="77777777" w:rsidR="000135AC" w:rsidRDefault="000135AC">
      <w:pPr>
        <w:pStyle w:val="TOC3"/>
        <w:rPr>
          <w:rFonts w:eastAsiaTheme="minorEastAsia" w:cstheme="minorBidi"/>
          <w:sz w:val="22"/>
          <w:szCs w:val="22"/>
        </w:rPr>
      </w:pPr>
      <w:r>
        <w:lastRenderedPageBreak/>
        <w:t>10.6</w:t>
      </w:r>
      <w:r>
        <w:rPr>
          <w:rFonts w:eastAsiaTheme="minorEastAsia" w:cstheme="minorBidi"/>
          <w:sz w:val="22"/>
          <w:szCs w:val="22"/>
        </w:rPr>
        <w:tab/>
      </w:r>
      <w:r>
        <w:t>Production Functions</w:t>
      </w:r>
      <w:r>
        <w:tab/>
      </w:r>
      <w:r>
        <w:fldChar w:fldCharType="begin"/>
      </w:r>
      <w:r>
        <w:instrText xml:space="preserve"> PAGEREF _Toc380578332 \h </w:instrText>
      </w:r>
      <w:r>
        <w:fldChar w:fldCharType="separate"/>
      </w:r>
      <w:r>
        <w:t>111</w:t>
      </w:r>
      <w:r>
        <w:fldChar w:fldCharType="end"/>
      </w:r>
    </w:p>
    <w:p w14:paraId="27D2C8AF" w14:textId="77777777" w:rsidR="000135AC" w:rsidRDefault="000135AC">
      <w:pPr>
        <w:pStyle w:val="TOC3"/>
        <w:rPr>
          <w:rFonts w:eastAsiaTheme="minorEastAsia" w:cstheme="minorBidi"/>
          <w:sz w:val="22"/>
          <w:szCs w:val="22"/>
        </w:rPr>
      </w:pPr>
      <w:r>
        <w:t>10.7</w:t>
      </w:r>
      <w:r>
        <w:rPr>
          <w:rFonts w:eastAsiaTheme="minorEastAsia" w:cstheme="minorBidi"/>
          <w:sz w:val="22"/>
          <w:szCs w:val="22"/>
        </w:rPr>
        <w:tab/>
      </w:r>
      <w:r>
        <w:t>Calibrating the CGE</w:t>
      </w:r>
      <w:r>
        <w:tab/>
      </w:r>
      <w:r>
        <w:fldChar w:fldCharType="begin"/>
      </w:r>
      <w:r>
        <w:instrText xml:space="preserve"> PAGEREF _Toc380578333 \h </w:instrText>
      </w:r>
      <w:r>
        <w:fldChar w:fldCharType="separate"/>
      </w:r>
      <w:r>
        <w:t>111</w:t>
      </w:r>
      <w:r>
        <w:fldChar w:fldCharType="end"/>
      </w:r>
    </w:p>
    <w:p w14:paraId="5C699978" w14:textId="77777777" w:rsidR="000135AC" w:rsidRDefault="000135AC">
      <w:pPr>
        <w:pStyle w:val="TOC4"/>
        <w:tabs>
          <w:tab w:val="left" w:pos="1440"/>
          <w:tab w:val="right" w:leader="dot" w:pos="9710"/>
        </w:tabs>
        <w:rPr>
          <w:rFonts w:eastAsiaTheme="minorEastAsia" w:cstheme="minorBidi"/>
          <w:noProof/>
          <w:sz w:val="22"/>
          <w:szCs w:val="22"/>
        </w:rPr>
      </w:pPr>
      <w:r>
        <w:rPr>
          <w:noProof/>
        </w:rPr>
        <w:t>10.7.1</w:t>
      </w:r>
      <w:r>
        <w:rPr>
          <w:rFonts w:eastAsiaTheme="minorEastAsia" w:cstheme="minorBidi"/>
          <w:noProof/>
          <w:sz w:val="22"/>
          <w:szCs w:val="22"/>
        </w:rPr>
        <w:tab/>
      </w:r>
      <w:r>
        <w:rPr>
          <w:noProof/>
        </w:rPr>
        <w:t>Set the Base Consumption</w:t>
      </w:r>
      <w:r>
        <w:rPr>
          <w:noProof/>
        </w:rPr>
        <w:tab/>
      </w:r>
      <w:r>
        <w:rPr>
          <w:noProof/>
        </w:rPr>
        <w:fldChar w:fldCharType="begin"/>
      </w:r>
      <w:r>
        <w:rPr>
          <w:noProof/>
        </w:rPr>
        <w:instrText xml:space="preserve"> PAGEREF _Toc380578334 \h </w:instrText>
      </w:r>
      <w:r>
        <w:rPr>
          <w:noProof/>
        </w:rPr>
      </w:r>
      <w:r>
        <w:rPr>
          <w:noProof/>
        </w:rPr>
        <w:fldChar w:fldCharType="separate"/>
      </w:r>
      <w:r>
        <w:rPr>
          <w:noProof/>
        </w:rPr>
        <w:t>112</w:t>
      </w:r>
      <w:r>
        <w:rPr>
          <w:noProof/>
        </w:rPr>
        <w:fldChar w:fldCharType="end"/>
      </w:r>
    </w:p>
    <w:p w14:paraId="5A317DC3" w14:textId="77777777" w:rsidR="000135AC" w:rsidRDefault="000135AC">
      <w:pPr>
        <w:pStyle w:val="TOC3"/>
        <w:rPr>
          <w:rFonts w:eastAsiaTheme="minorEastAsia" w:cstheme="minorBidi"/>
          <w:sz w:val="22"/>
          <w:szCs w:val="22"/>
        </w:rPr>
      </w:pPr>
      <w:r>
        <w:t>10.8</w:t>
      </w:r>
      <w:r>
        <w:rPr>
          <w:rFonts w:eastAsiaTheme="minorEastAsia" w:cstheme="minorBidi"/>
          <w:sz w:val="22"/>
          <w:szCs w:val="22"/>
        </w:rPr>
        <w:tab/>
      </w:r>
      <w:r>
        <w:t>Scenario Inputs</w:t>
      </w:r>
      <w:r>
        <w:tab/>
      </w:r>
      <w:r>
        <w:fldChar w:fldCharType="begin"/>
      </w:r>
      <w:r>
        <w:instrText xml:space="preserve"> PAGEREF _Toc380578335 \h </w:instrText>
      </w:r>
      <w:r>
        <w:fldChar w:fldCharType="separate"/>
      </w:r>
      <w:r>
        <w:t>113</w:t>
      </w:r>
      <w:r>
        <w:fldChar w:fldCharType="end"/>
      </w:r>
    </w:p>
    <w:p w14:paraId="37B294A1" w14:textId="77777777" w:rsidR="000135AC" w:rsidRDefault="000135AC">
      <w:pPr>
        <w:pStyle w:val="TOC3"/>
        <w:rPr>
          <w:rFonts w:eastAsiaTheme="minorEastAsia" w:cstheme="minorBidi"/>
          <w:sz w:val="22"/>
          <w:szCs w:val="22"/>
        </w:rPr>
      </w:pPr>
      <w:r>
        <w:t>10.9</w:t>
      </w:r>
      <w:r>
        <w:rPr>
          <w:rFonts w:eastAsiaTheme="minorEastAsia" w:cstheme="minorBidi"/>
          <w:sz w:val="22"/>
          <w:szCs w:val="22"/>
        </w:rPr>
        <w:tab/>
      </w:r>
      <w:r>
        <w:t>Run-time Inputs</w:t>
      </w:r>
      <w:r>
        <w:tab/>
      </w:r>
      <w:r>
        <w:fldChar w:fldCharType="begin"/>
      </w:r>
      <w:r>
        <w:instrText xml:space="preserve"> PAGEREF _Toc380578336 \h </w:instrText>
      </w:r>
      <w:r>
        <w:fldChar w:fldCharType="separate"/>
      </w:r>
      <w:r>
        <w:t>114</w:t>
      </w:r>
      <w:r>
        <w:fldChar w:fldCharType="end"/>
      </w:r>
    </w:p>
    <w:p w14:paraId="58FCC8D1" w14:textId="77777777" w:rsidR="000135AC" w:rsidRDefault="000135AC">
      <w:pPr>
        <w:pStyle w:val="TOC3"/>
        <w:rPr>
          <w:rFonts w:eastAsiaTheme="minorEastAsia" w:cstheme="minorBidi"/>
          <w:sz w:val="22"/>
          <w:szCs w:val="22"/>
        </w:rPr>
      </w:pPr>
      <w:r>
        <w:t>10.10</w:t>
      </w:r>
      <w:r>
        <w:rPr>
          <w:rFonts w:eastAsiaTheme="minorEastAsia" w:cstheme="minorBidi"/>
          <w:sz w:val="22"/>
          <w:szCs w:val="22"/>
        </w:rPr>
        <w:tab/>
      </w:r>
      <w:r>
        <w:t>Outputs</w:t>
      </w:r>
      <w:r>
        <w:tab/>
      </w:r>
      <w:r>
        <w:fldChar w:fldCharType="begin"/>
      </w:r>
      <w:r>
        <w:instrText xml:space="preserve"> PAGEREF _Toc380578337 \h </w:instrText>
      </w:r>
      <w:r>
        <w:fldChar w:fldCharType="separate"/>
      </w:r>
      <w:r>
        <w:t>116</w:t>
      </w:r>
      <w:r>
        <w:fldChar w:fldCharType="end"/>
      </w:r>
    </w:p>
    <w:p w14:paraId="74B0DC14" w14:textId="77777777" w:rsidR="000135AC" w:rsidRDefault="000135AC">
      <w:pPr>
        <w:pStyle w:val="TOC3"/>
        <w:rPr>
          <w:rFonts w:eastAsiaTheme="minorEastAsia" w:cstheme="minorBidi"/>
          <w:sz w:val="22"/>
          <w:szCs w:val="22"/>
        </w:rPr>
      </w:pPr>
      <w:r>
        <w:t>10.11</w:t>
      </w:r>
      <w:r>
        <w:rPr>
          <w:rFonts w:eastAsiaTheme="minorEastAsia" w:cstheme="minorBidi"/>
          <w:sz w:val="22"/>
          <w:szCs w:val="22"/>
        </w:rPr>
        <w:tab/>
      </w:r>
      <w:r>
        <w:t>Ways to Affect the Economy</w:t>
      </w:r>
      <w:r>
        <w:tab/>
      </w:r>
      <w:r>
        <w:fldChar w:fldCharType="begin"/>
      </w:r>
      <w:r>
        <w:instrText xml:space="preserve"> PAGEREF _Toc380578338 \h </w:instrText>
      </w:r>
      <w:r>
        <w:fldChar w:fldCharType="separate"/>
      </w:r>
      <w:r>
        <w:t>116</w:t>
      </w:r>
      <w:r>
        <w:fldChar w:fldCharType="end"/>
      </w:r>
    </w:p>
    <w:p w14:paraId="3FF7E985" w14:textId="77777777" w:rsidR="000135AC" w:rsidRDefault="000135AC">
      <w:pPr>
        <w:pStyle w:val="TOC3"/>
        <w:rPr>
          <w:rFonts w:eastAsiaTheme="minorEastAsia" w:cstheme="minorBidi"/>
          <w:sz w:val="22"/>
          <w:szCs w:val="22"/>
        </w:rPr>
      </w:pPr>
      <w:r>
        <w:t>10.12</w:t>
      </w:r>
      <w:r>
        <w:rPr>
          <w:rFonts w:eastAsiaTheme="minorEastAsia" w:cstheme="minorBidi"/>
          <w:sz w:val="22"/>
          <w:szCs w:val="22"/>
        </w:rPr>
        <w:tab/>
      </w:r>
      <w:r>
        <w:t>Ways the Economy Affects Athena</w:t>
      </w:r>
      <w:r>
        <w:tab/>
      </w:r>
      <w:r>
        <w:fldChar w:fldCharType="begin"/>
      </w:r>
      <w:r>
        <w:instrText xml:space="preserve"> PAGEREF _Toc380578339 \h </w:instrText>
      </w:r>
      <w:r>
        <w:fldChar w:fldCharType="separate"/>
      </w:r>
      <w:r>
        <w:t>117</w:t>
      </w:r>
      <w:r>
        <w:fldChar w:fldCharType="end"/>
      </w:r>
    </w:p>
    <w:p w14:paraId="24C66FB4" w14:textId="77777777" w:rsidR="000135AC" w:rsidRDefault="000135AC">
      <w:pPr>
        <w:pStyle w:val="TOC2"/>
        <w:rPr>
          <w:rFonts w:eastAsiaTheme="minorEastAsia" w:cstheme="minorBidi"/>
          <w:sz w:val="22"/>
          <w:szCs w:val="22"/>
        </w:rPr>
      </w:pPr>
      <w:r>
        <w:t>11.</w:t>
      </w:r>
      <w:r>
        <w:rPr>
          <w:rFonts w:eastAsiaTheme="minorEastAsia" w:cstheme="minorBidi"/>
          <w:sz w:val="22"/>
          <w:szCs w:val="22"/>
        </w:rPr>
        <w:tab/>
      </w:r>
      <w:r>
        <w:t>GOODS production infrastructure</w:t>
      </w:r>
      <w:r>
        <w:tab/>
      </w:r>
      <w:r>
        <w:fldChar w:fldCharType="begin"/>
      </w:r>
      <w:r>
        <w:instrText xml:space="preserve"> PAGEREF _Toc380578340 \h </w:instrText>
      </w:r>
      <w:r>
        <w:fldChar w:fldCharType="separate"/>
      </w:r>
      <w:r>
        <w:t>119</w:t>
      </w:r>
      <w:r>
        <w:fldChar w:fldCharType="end"/>
      </w:r>
    </w:p>
    <w:p w14:paraId="6BB824CE" w14:textId="77777777" w:rsidR="000135AC" w:rsidRDefault="000135AC">
      <w:pPr>
        <w:pStyle w:val="TOC3"/>
        <w:rPr>
          <w:rFonts w:eastAsiaTheme="minorEastAsia" w:cstheme="minorBidi"/>
          <w:sz w:val="22"/>
          <w:szCs w:val="22"/>
        </w:rPr>
      </w:pPr>
      <w:r>
        <w:t>11.1</w:t>
      </w:r>
      <w:r>
        <w:rPr>
          <w:rFonts w:eastAsiaTheme="minorEastAsia" w:cstheme="minorBidi"/>
          <w:sz w:val="22"/>
          <w:szCs w:val="22"/>
        </w:rPr>
        <w:tab/>
      </w:r>
      <w:r>
        <w:t>Initial Laydown of GOODS Production Infrastructure</w:t>
      </w:r>
      <w:r>
        <w:tab/>
      </w:r>
      <w:r>
        <w:fldChar w:fldCharType="begin"/>
      </w:r>
      <w:r>
        <w:instrText xml:space="preserve"> PAGEREF _Toc380578341 \h </w:instrText>
      </w:r>
      <w:r>
        <w:fldChar w:fldCharType="separate"/>
      </w:r>
      <w:r>
        <w:t>119</w:t>
      </w:r>
      <w:r>
        <w:fldChar w:fldCharType="end"/>
      </w:r>
    </w:p>
    <w:p w14:paraId="1268D991" w14:textId="77777777" w:rsidR="000135AC" w:rsidRDefault="000135AC">
      <w:pPr>
        <w:pStyle w:val="TOC4"/>
        <w:tabs>
          <w:tab w:val="left" w:pos="1440"/>
          <w:tab w:val="right" w:leader="dot" w:pos="9710"/>
        </w:tabs>
        <w:rPr>
          <w:rFonts w:eastAsiaTheme="minorEastAsia" w:cstheme="minorBidi"/>
          <w:noProof/>
          <w:sz w:val="22"/>
          <w:szCs w:val="22"/>
        </w:rPr>
      </w:pPr>
      <w:r>
        <w:rPr>
          <w:noProof/>
        </w:rPr>
        <w:t>11.1.1</w:t>
      </w:r>
      <w:r>
        <w:rPr>
          <w:rFonts w:eastAsiaTheme="minorEastAsia" w:cstheme="minorBidi"/>
          <w:noProof/>
          <w:sz w:val="22"/>
          <w:szCs w:val="22"/>
        </w:rPr>
        <w:tab/>
      </w:r>
      <w:r>
        <w:rPr>
          <w:noProof/>
        </w:rPr>
        <w:t>Allocated to Neighborhoods</w:t>
      </w:r>
      <w:r>
        <w:rPr>
          <w:noProof/>
        </w:rPr>
        <w:tab/>
      </w:r>
      <w:r>
        <w:rPr>
          <w:noProof/>
        </w:rPr>
        <w:fldChar w:fldCharType="begin"/>
      </w:r>
      <w:r>
        <w:rPr>
          <w:noProof/>
        </w:rPr>
        <w:instrText xml:space="preserve"> PAGEREF _Toc380578342 \h </w:instrText>
      </w:r>
      <w:r>
        <w:rPr>
          <w:noProof/>
        </w:rPr>
      </w:r>
      <w:r>
        <w:rPr>
          <w:noProof/>
        </w:rPr>
        <w:fldChar w:fldCharType="separate"/>
      </w:r>
      <w:r>
        <w:rPr>
          <w:noProof/>
        </w:rPr>
        <w:t>119</w:t>
      </w:r>
      <w:r>
        <w:rPr>
          <w:noProof/>
        </w:rPr>
        <w:fldChar w:fldCharType="end"/>
      </w:r>
    </w:p>
    <w:p w14:paraId="5B6F4459" w14:textId="77777777" w:rsidR="000135AC" w:rsidRDefault="000135AC">
      <w:pPr>
        <w:pStyle w:val="TOC4"/>
        <w:tabs>
          <w:tab w:val="left" w:pos="1440"/>
          <w:tab w:val="right" w:leader="dot" w:pos="9710"/>
        </w:tabs>
        <w:rPr>
          <w:rFonts w:eastAsiaTheme="minorEastAsia" w:cstheme="minorBidi"/>
          <w:noProof/>
          <w:sz w:val="22"/>
          <w:szCs w:val="22"/>
        </w:rPr>
      </w:pPr>
      <w:r>
        <w:rPr>
          <w:noProof/>
        </w:rPr>
        <w:t>11.1.2</w:t>
      </w:r>
      <w:r>
        <w:rPr>
          <w:rFonts w:eastAsiaTheme="minorEastAsia" w:cstheme="minorBidi"/>
          <w:noProof/>
          <w:sz w:val="22"/>
          <w:szCs w:val="22"/>
        </w:rPr>
        <w:tab/>
      </w:r>
      <w:r>
        <w:rPr>
          <w:noProof/>
        </w:rPr>
        <w:t>Allocated to Actors</w:t>
      </w:r>
      <w:r>
        <w:rPr>
          <w:noProof/>
        </w:rPr>
        <w:tab/>
      </w:r>
      <w:r>
        <w:rPr>
          <w:noProof/>
        </w:rPr>
        <w:fldChar w:fldCharType="begin"/>
      </w:r>
      <w:r>
        <w:rPr>
          <w:noProof/>
        </w:rPr>
        <w:instrText xml:space="preserve"> PAGEREF _Toc380578343 \h </w:instrText>
      </w:r>
      <w:r>
        <w:rPr>
          <w:noProof/>
        </w:rPr>
      </w:r>
      <w:r>
        <w:rPr>
          <w:noProof/>
        </w:rPr>
        <w:fldChar w:fldCharType="separate"/>
      </w:r>
      <w:r>
        <w:rPr>
          <w:noProof/>
        </w:rPr>
        <w:t>120</w:t>
      </w:r>
      <w:r>
        <w:rPr>
          <w:noProof/>
        </w:rPr>
        <w:fldChar w:fldCharType="end"/>
      </w:r>
    </w:p>
    <w:p w14:paraId="569DFEC5" w14:textId="77777777" w:rsidR="000135AC" w:rsidRDefault="000135AC">
      <w:pPr>
        <w:pStyle w:val="TOC3"/>
        <w:rPr>
          <w:rFonts w:eastAsiaTheme="minorEastAsia" w:cstheme="minorBidi"/>
          <w:sz w:val="22"/>
          <w:szCs w:val="22"/>
        </w:rPr>
      </w:pPr>
      <w:r>
        <w:t>11.2</w:t>
      </w:r>
      <w:r>
        <w:rPr>
          <w:rFonts w:eastAsiaTheme="minorEastAsia" w:cstheme="minorBidi"/>
          <w:sz w:val="22"/>
          <w:szCs w:val="22"/>
        </w:rPr>
        <w:tab/>
      </w:r>
      <w:r>
        <w:t>Degradation and Maintenance of Infrastructure</w:t>
      </w:r>
      <w:r>
        <w:tab/>
      </w:r>
      <w:r>
        <w:fldChar w:fldCharType="begin"/>
      </w:r>
      <w:r>
        <w:instrText xml:space="preserve"> PAGEREF _Toc380578344 \h </w:instrText>
      </w:r>
      <w:r>
        <w:fldChar w:fldCharType="separate"/>
      </w:r>
      <w:r>
        <w:t>121</w:t>
      </w:r>
      <w:r>
        <w:fldChar w:fldCharType="end"/>
      </w:r>
    </w:p>
    <w:p w14:paraId="0643AFC0" w14:textId="77777777" w:rsidR="000135AC" w:rsidRDefault="000135AC">
      <w:pPr>
        <w:pStyle w:val="TOC3"/>
        <w:rPr>
          <w:rFonts w:eastAsiaTheme="minorEastAsia" w:cstheme="minorBidi"/>
          <w:sz w:val="22"/>
          <w:szCs w:val="22"/>
        </w:rPr>
      </w:pPr>
      <w:r>
        <w:t>11.3</w:t>
      </w:r>
      <w:r>
        <w:rPr>
          <w:rFonts w:eastAsiaTheme="minorEastAsia" w:cstheme="minorBidi"/>
          <w:sz w:val="22"/>
          <w:szCs w:val="22"/>
        </w:rPr>
        <w:tab/>
      </w:r>
      <w:r>
        <w:t>Building New Infrastructure</w:t>
      </w:r>
      <w:r>
        <w:tab/>
      </w:r>
      <w:r>
        <w:fldChar w:fldCharType="begin"/>
      </w:r>
      <w:r>
        <w:instrText xml:space="preserve"> PAGEREF _Toc380578345 \h </w:instrText>
      </w:r>
      <w:r>
        <w:fldChar w:fldCharType="separate"/>
      </w:r>
      <w:r>
        <w:t>122</w:t>
      </w:r>
      <w:r>
        <w:fldChar w:fldCharType="end"/>
      </w:r>
    </w:p>
    <w:p w14:paraId="6DBA069B" w14:textId="77777777" w:rsidR="000135AC" w:rsidRDefault="000135AC">
      <w:pPr>
        <w:pStyle w:val="TOC3"/>
        <w:rPr>
          <w:rFonts w:eastAsiaTheme="minorEastAsia" w:cstheme="minorBidi"/>
          <w:sz w:val="22"/>
          <w:szCs w:val="22"/>
        </w:rPr>
      </w:pPr>
      <w:r>
        <w:t>11.4</w:t>
      </w:r>
      <w:r>
        <w:rPr>
          <w:rFonts w:eastAsiaTheme="minorEastAsia" w:cstheme="minorBidi"/>
          <w:sz w:val="22"/>
          <w:szCs w:val="22"/>
        </w:rPr>
        <w:tab/>
      </w:r>
      <w:r>
        <w:t>Damaging Existing Infrastructure</w:t>
      </w:r>
      <w:r>
        <w:tab/>
      </w:r>
      <w:r>
        <w:fldChar w:fldCharType="begin"/>
      </w:r>
      <w:r>
        <w:instrText xml:space="preserve"> PAGEREF _Toc380578346 \h </w:instrText>
      </w:r>
      <w:r>
        <w:fldChar w:fldCharType="separate"/>
      </w:r>
      <w:r>
        <w:t>123</w:t>
      </w:r>
      <w:r>
        <w:fldChar w:fldCharType="end"/>
      </w:r>
    </w:p>
    <w:p w14:paraId="149C4872" w14:textId="77777777" w:rsidR="000135AC" w:rsidRDefault="000135AC">
      <w:pPr>
        <w:pStyle w:val="TOC2"/>
        <w:rPr>
          <w:rFonts w:eastAsiaTheme="minorEastAsia" w:cstheme="minorBidi"/>
          <w:sz w:val="22"/>
          <w:szCs w:val="22"/>
        </w:rPr>
      </w:pPr>
      <w:r>
        <w:t>12.</w:t>
      </w:r>
      <w:r>
        <w:rPr>
          <w:rFonts w:eastAsiaTheme="minorEastAsia" w:cstheme="minorBidi"/>
          <w:sz w:val="22"/>
          <w:szCs w:val="22"/>
        </w:rPr>
        <w:tab/>
      </w:r>
      <w:r>
        <w:t>Communications Infrastructure</w:t>
      </w:r>
      <w:r>
        <w:tab/>
      </w:r>
      <w:r>
        <w:fldChar w:fldCharType="begin"/>
      </w:r>
      <w:r>
        <w:instrText xml:space="preserve"> PAGEREF _Toc380578347 \h </w:instrText>
      </w:r>
      <w:r>
        <w:fldChar w:fldCharType="separate"/>
      </w:r>
      <w:r>
        <w:t>124</w:t>
      </w:r>
      <w:r>
        <w:fldChar w:fldCharType="end"/>
      </w:r>
    </w:p>
    <w:p w14:paraId="4A93F2B0" w14:textId="77777777" w:rsidR="000135AC" w:rsidRDefault="000135AC">
      <w:pPr>
        <w:pStyle w:val="TOC3"/>
        <w:rPr>
          <w:rFonts w:eastAsiaTheme="minorEastAsia" w:cstheme="minorBidi"/>
          <w:sz w:val="22"/>
          <w:szCs w:val="22"/>
        </w:rPr>
      </w:pPr>
      <w:r>
        <w:t>12.1</w:t>
      </w:r>
      <w:r>
        <w:rPr>
          <w:rFonts w:eastAsiaTheme="minorEastAsia" w:cstheme="minorBidi"/>
          <w:sz w:val="22"/>
          <w:szCs w:val="22"/>
        </w:rPr>
        <w:tab/>
      </w:r>
      <w:r>
        <w:t>Communications Asset Packages</w:t>
      </w:r>
      <w:r>
        <w:tab/>
      </w:r>
      <w:r>
        <w:fldChar w:fldCharType="begin"/>
      </w:r>
      <w:r>
        <w:instrText xml:space="preserve"> PAGEREF _Toc380578348 \h </w:instrText>
      </w:r>
      <w:r>
        <w:fldChar w:fldCharType="separate"/>
      </w:r>
      <w:r>
        <w:t>124</w:t>
      </w:r>
      <w:r>
        <w:fldChar w:fldCharType="end"/>
      </w:r>
    </w:p>
    <w:p w14:paraId="28D22966" w14:textId="77777777" w:rsidR="000135AC" w:rsidRDefault="000135AC">
      <w:pPr>
        <w:pStyle w:val="TOC3"/>
        <w:rPr>
          <w:rFonts w:eastAsiaTheme="minorEastAsia" w:cstheme="minorBidi"/>
          <w:sz w:val="22"/>
          <w:szCs w:val="22"/>
        </w:rPr>
      </w:pPr>
      <w:r>
        <w:t>12.2</w:t>
      </w:r>
      <w:r>
        <w:rPr>
          <w:rFonts w:eastAsiaTheme="minorEastAsia" w:cstheme="minorBidi"/>
          <w:sz w:val="22"/>
          <w:szCs w:val="22"/>
        </w:rPr>
        <w:tab/>
      </w:r>
      <w:r>
        <w:t>CAP Capacity</w:t>
      </w:r>
      <w:r>
        <w:tab/>
      </w:r>
      <w:r>
        <w:fldChar w:fldCharType="begin"/>
      </w:r>
      <w:r>
        <w:instrText xml:space="preserve"> PAGEREF _Toc380578349 \h </w:instrText>
      </w:r>
      <w:r>
        <w:fldChar w:fldCharType="separate"/>
      </w:r>
      <w:r>
        <w:t>124</w:t>
      </w:r>
      <w:r>
        <w:fldChar w:fldCharType="end"/>
      </w:r>
    </w:p>
    <w:p w14:paraId="218AF144" w14:textId="77777777" w:rsidR="000135AC" w:rsidRDefault="000135AC">
      <w:pPr>
        <w:pStyle w:val="TOC3"/>
        <w:rPr>
          <w:rFonts w:eastAsiaTheme="minorEastAsia" w:cstheme="minorBidi"/>
          <w:sz w:val="22"/>
          <w:szCs w:val="22"/>
        </w:rPr>
      </w:pPr>
      <w:r>
        <w:t>12.3</w:t>
      </w:r>
      <w:r>
        <w:rPr>
          <w:rFonts w:eastAsiaTheme="minorEastAsia" w:cstheme="minorBidi"/>
          <w:sz w:val="22"/>
          <w:szCs w:val="22"/>
        </w:rPr>
        <w:tab/>
      </w:r>
      <w:r>
        <w:t>CAP Neighborhood Coverage</w:t>
      </w:r>
      <w:r>
        <w:tab/>
      </w:r>
      <w:r>
        <w:fldChar w:fldCharType="begin"/>
      </w:r>
      <w:r>
        <w:instrText xml:space="preserve"> PAGEREF _Toc380578350 \h </w:instrText>
      </w:r>
      <w:r>
        <w:fldChar w:fldCharType="separate"/>
      </w:r>
      <w:r>
        <w:t>124</w:t>
      </w:r>
      <w:r>
        <w:fldChar w:fldCharType="end"/>
      </w:r>
    </w:p>
    <w:p w14:paraId="6A5694EB" w14:textId="77777777" w:rsidR="000135AC" w:rsidRDefault="000135AC">
      <w:pPr>
        <w:pStyle w:val="TOC3"/>
        <w:rPr>
          <w:rFonts w:eastAsiaTheme="minorEastAsia" w:cstheme="minorBidi"/>
          <w:sz w:val="22"/>
          <w:szCs w:val="22"/>
        </w:rPr>
      </w:pPr>
      <w:r>
        <w:t>12.4</w:t>
      </w:r>
      <w:r>
        <w:rPr>
          <w:rFonts w:eastAsiaTheme="minorEastAsia" w:cstheme="minorBidi"/>
          <w:sz w:val="22"/>
          <w:szCs w:val="22"/>
        </w:rPr>
        <w:tab/>
      </w:r>
      <w:r>
        <w:t>CAP Group Penetration</w:t>
      </w:r>
      <w:r>
        <w:tab/>
      </w:r>
      <w:r>
        <w:fldChar w:fldCharType="begin"/>
      </w:r>
      <w:r>
        <w:instrText xml:space="preserve"> PAGEREF _Toc380578351 \h </w:instrText>
      </w:r>
      <w:r>
        <w:fldChar w:fldCharType="separate"/>
      </w:r>
      <w:r>
        <w:t>125</w:t>
      </w:r>
      <w:r>
        <w:fldChar w:fldCharType="end"/>
      </w:r>
    </w:p>
    <w:p w14:paraId="169BE5B2" w14:textId="77777777" w:rsidR="000135AC" w:rsidRDefault="000135AC">
      <w:pPr>
        <w:pStyle w:val="TOC3"/>
        <w:rPr>
          <w:rFonts w:eastAsiaTheme="minorEastAsia" w:cstheme="minorBidi"/>
          <w:sz w:val="22"/>
          <w:szCs w:val="22"/>
        </w:rPr>
      </w:pPr>
      <w:r>
        <w:t>12.5</w:t>
      </w:r>
      <w:r>
        <w:rPr>
          <w:rFonts w:eastAsiaTheme="minorEastAsia" w:cstheme="minorBidi"/>
          <w:sz w:val="22"/>
          <w:szCs w:val="22"/>
        </w:rPr>
        <w:tab/>
      </w:r>
      <w:r>
        <w:t>CAP Audience</w:t>
      </w:r>
      <w:r>
        <w:tab/>
      </w:r>
      <w:r>
        <w:fldChar w:fldCharType="begin"/>
      </w:r>
      <w:r>
        <w:instrText xml:space="preserve"> PAGEREF _Toc380578352 \h </w:instrText>
      </w:r>
      <w:r>
        <w:fldChar w:fldCharType="separate"/>
      </w:r>
      <w:r>
        <w:t>125</w:t>
      </w:r>
      <w:r>
        <w:fldChar w:fldCharType="end"/>
      </w:r>
    </w:p>
    <w:p w14:paraId="75C7ADD6" w14:textId="77777777" w:rsidR="000135AC" w:rsidRDefault="000135AC">
      <w:pPr>
        <w:pStyle w:val="TOC3"/>
        <w:rPr>
          <w:rFonts w:eastAsiaTheme="minorEastAsia" w:cstheme="minorBidi"/>
          <w:sz w:val="22"/>
          <w:szCs w:val="22"/>
        </w:rPr>
      </w:pPr>
      <w:r>
        <w:t>12.6</w:t>
      </w:r>
      <w:r>
        <w:rPr>
          <w:rFonts w:eastAsiaTheme="minorEastAsia" w:cstheme="minorBidi"/>
          <w:sz w:val="22"/>
          <w:szCs w:val="22"/>
        </w:rPr>
        <w:tab/>
      </w:r>
      <w:r>
        <w:t>Broadcast Cost</w:t>
      </w:r>
      <w:r>
        <w:tab/>
      </w:r>
      <w:r>
        <w:fldChar w:fldCharType="begin"/>
      </w:r>
      <w:r>
        <w:instrText xml:space="preserve"> PAGEREF _Toc380578353 \h </w:instrText>
      </w:r>
      <w:r>
        <w:fldChar w:fldCharType="separate"/>
      </w:r>
      <w:r>
        <w:t>125</w:t>
      </w:r>
      <w:r>
        <w:fldChar w:fldCharType="end"/>
      </w:r>
    </w:p>
    <w:p w14:paraId="0864D239" w14:textId="77777777" w:rsidR="000135AC" w:rsidRDefault="000135AC">
      <w:pPr>
        <w:pStyle w:val="TOC3"/>
        <w:rPr>
          <w:rFonts w:eastAsiaTheme="minorEastAsia" w:cstheme="minorBidi"/>
          <w:sz w:val="22"/>
          <w:szCs w:val="22"/>
        </w:rPr>
      </w:pPr>
      <w:r>
        <w:t>12.7</w:t>
      </w:r>
      <w:r>
        <w:rPr>
          <w:rFonts w:eastAsiaTheme="minorEastAsia" w:cstheme="minorBidi"/>
          <w:sz w:val="22"/>
          <w:szCs w:val="22"/>
        </w:rPr>
        <w:tab/>
      </w:r>
      <w:r>
        <w:t>CAP Ownership and Access Control</w:t>
      </w:r>
      <w:r>
        <w:tab/>
      </w:r>
      <w:r>
        <w:fldChar w:fldCharType="begin"/>
      </w:r>
      <w:r>
        <w:instrText xml:space="preserve"> PAGEREF _Toc380578354 \h </w:instrText>
      </w:r>
      <w:r>
        <w:fldChar w:fldCharType="separate"/>
      </w:r>
      <w:r>
        <w:t>126</w:t>
      </w:r>
      <w:r>
        <w:fldChar w:fldCharType="end"/>
      </w:r>
    </w:p>
    <w:p w14:paraId="1EE18257" w14:textId="77777777" w:rsidR="000135AC" w:rsidRDefault="000135AC">
      <w:pPr>
        <w:pStyle w:val="TOC2"/>
        <w:rPr>
          <w:rFonts w:eastAsiaTheme="minorEastAsia" w:cstheme="minorBidi"/>
          <w:sz w:val="22"/>
          <w:szCs w:val="22"/>
        </w:rPr>
      </w:pPr>
      <w:r>
        <w:t>13.</w:t>
      </w:r>
      <w:r>
        <w:rPr>
          <w:rFonts w:eastAsiaTheme="minorEastAsia" w:cstheme="minorBidi"/>
          <w:sz w:val="22"/>
          <w:szCs w:val="22"/>
        </w:rPr>
        <w:tab/>
      </w:r>
      <w:r>
        <w:t>Information Operations</w:t>
      </w:r>
      <w:r>
        <w:tab/>
      </w:r>
      <w:r>
        <w:fldChar w:fldCharType="begin"/>
      </w:r>
      <w:r>
        <w:instrText xml:space="preserve"> PAGEREF _Toc380578355 \h </w:instrText>
      </w:r>
      <w:r>
        <w:fldChar w:fldCharType="separate"/>
      </w:r>
      <w:r>
        <w:t>127</w:t>
      </w:r>
      <w:r>
        <w:fldChar w:fldCharType="end"/>
      </w:r>
    </w:p>
    <w:p w14:paraId="4C520ED5" w14:textId="77777777" w:rsidR="000135AC" w:rsidRDefault="000135AC">
      <w:pPr>
        <w:pStyle w:val="TOC3"/>
        <w:rPr>
          <w:rFonts w:eastAsiaTheme="minorEastAsia" w:cstheme="minorBidi"/>
          <w:sz w:val="22"/>
          <w:szCs w:val="22"/>
        </w:rPr>
      </w:pPr>
      <w:r>
        <w:t>13.1</w:t>
      </w:r>
      <w:r>
        <w:rPr>
          <w:rFonts w:eastAsiaTheme="minorEastAsia" w:cstheme="minorBidi"/>
          <w:sz w:val="22"/>
          <w:szCs w:val="22"/>
        </w:rPr>
        <w:tab/>
      </w:r>
      <w:r>
        <w:t>Semantic Hooks, Congruence, and Resonance</w:t>
      </w:r>
      <w:r>
        <w:tab/>
      </w:r>
      <w:r>
        <w:fldChar w:fldCharType="begin"/>
      </w:r>
      <w:r>
        <w:instrText xml:space="preserve"> PAGEREF _Toc380578356 \h </w:instrText>
      </w:r>
      <w:r>
        <w:fldChar w:fldCharType="separate"/>
      </w:r>
      <w:r>
        <w:t>127</w:t>
      </w:r>
      <w:r>
        <w:fldChar w:fldCharType="end"/>
      </w:r>
    </w:p>
    <w:p w14:paraId="030FE94F" w14:textId="77777777" w:rsidR="000135AC" w:rsidRDefault="000135AC">
      <w:pPr>
        <w:pStyle w:val="TOC3"/>
        <w:rPr>
          <w:rFonts w:eastAsiaTheme="minorEastAsia" w:cstheme="minorBidi"/>
          <w:sz w:val="22"/>
          <w:szCs w:val="22"/>
        </w:rPr>
      </w:pPr>
      <w:r>
        <w:t>13.2</w:t>
      </w:r>
      <w:r>
        <w:rPr>
          <w:rFonts w:eastAsiaTheme="minorEastAsia" w:cstheme="minorBidi"/>
          <w:sz w:val="22"/>
          <w:szCs w:val="22"/>
        </w:rPr>
        <w:tab/>
      </w:r>
      <w:r>
        <w:t>Payloads</w:t>
      </w:r>
      <w:r>
        <w:tab/>
      </w:r>
      <w:r>
        <w:fldChar w:fldCharType="begin"/>
      </w:r>
      <w:r>
        <w:instrText xml:space="preserve"> PAGEREF _Toc380578357 \h </w:instrText>
      </w:r>
      <w:r>
        <w:fldChar w:fldCharType="separate"/>
      </w:r>
      <w:r>
        <w:t>128</w:t>
      </w:r>
      <w:r>
        <w:fldChar w:fldCharType="end"/>
      </w:r>
    </w:p>
    <w:p w14:paraId="14762CB5" w14:textId="77777777" w:rsidR="000135AC" w:rsidRDefault="000135AC">
      <w:pPr>
        <w:pStyle w:val="TOC3"/>
        <w:rPr>
          <w:rFonts w:eastAsiaTheme="minorEastAsia" w:cstheme="minorBidi"/>
          <w:sz w:val="22"/>
          <w:szCs w:val="22"/>
        </w:rPr>
      </w:pPr>
      <w:r>
        <w:t>13.3</w:t>
      </w:r>
      <w:r>
        <w:rPr>
          <w:rFonts w:eastAsiaTheme="minorEastAsia" w:cstheme="minorBidi"/>
          <w:sz w:val="22"/>
          <w:szCs w:val="22"/>
        </w:rPr>
        <w:tab/>
      </w:r>
      <w:r>
        <w:t>Broadcasting an IOM</w:t>
      </w:r>
      <w:r>
        <w:tab/>
      </w:r>
      <w:r>
        <w:fldChar w:fldCharType="begin"/>
      </w:r>
      <w:r>
        <w:instrText xml:space="preserve"> PAGEREF _Toc380578358 \h </w:instrText>
      </w:r>
      <w:r>
        <w:fldChar w:fldCharType="separate"/>
      </w:r>
      <w:r>
        <w:t>129</w:t>
      </w:r>
      <w:r>
        <w:fldChar w:fldCharType="end"/>
      </w:r>
    </w:p>
    <w:p w14:paraId="149DC74B" w14:textId="77777777" w:rsidR="000135AC" w:rsidRDefault="000135AC">
      <w:pPr>
        <w:pStyle w:val="TOC4"/>
        <w:tabs>
          <w:tab w:val="left" w:pos="1440"/>
          <w:tab w:val="right" w:leader="dot" w:pos="9710"/>
        </w:tabs>
        <w:rPr>
          <w:rFonts w:eastAsiaTheme="minorEastAsia" w:cstheme="minorBidi"/>
          <w:noProof/>
          <w:sz w:val="22"/>
          <w:szCs w:val="22"/>
        </w:rPr>
      </w:pPr>
      <w:r>
        <w:rPr>
          <w:noProof/>
        </w:rPr>
        <w:t>13.3.1</w:t>
      </w:r>
      <w:r>
        <w:rPr>
          <w:rFonts w:eastAsiaTheme="minorEastAsia" w:cstheme="minorBidi"/>
          <w:noProof/>
          <w:sz w:val="22"/>
          <w:szCs w:val="22"/>
        </w:rPr>
        <w:tab/>
      </w:r>
      <w:r>
        <w:rPr>
          <w:noProof/>
        </w:rPr>
        <w:t>Access to the Broadcast CAP</w:t>
      </w:r>
      <w:r>
        <w:rPr>
          <w:noProof/>
        </w:rPr>
        <w:tab/>
      </w:r>
      <w:r>
        <w:rPr>
          <w:noProof/>
        </w:rPr>
        <w:fldChar w:fldCharType="begin"/>
      </w:r>
      <w:r>
        <w:rPr>
          <w:noProof/>
        </w:rPr>
        <w:instrText xml:space="preserve"> PAGEREF _Toc380578359 \h </w:instrText>
      </w:r>
      <w:r>
        <w:rPr>
          <w:noProof/>
        </w:rPr>
      </w:r>
      <w:r>
        <w:rPr>
          <w:noProof/>
        </w:rPr>
        <w:fldChar w:fldCharType="separate"/>
      </w:r>
      <w:r>
        <w:rPr>
          <w:noProof/>
        </w:rPr>
        <w:t>130</w:t>
      </w:r>
      <w:r>
        <w:rPr>
          <w:noProof/>
        </w:rPr>
        <w:fldChar w:fldCharType="end"/>
      </w:r>
    </w:p>
    <w:p w14:paraId="03F340D2" w14:textId="77777777" w:rsidR="000135AC" w:rsidRDefault="000135AC">
      <w:pPr>
        <w:pStyle w:val="TOC4"/>
        <w:tabs>
          <w:tab w:val="left" w:pos="1440"/>
          <w:tab w:val="right" w:leader="dot" w:pos="9710"/>
        </w:tabs>
        <w:rPr>
          <w:rFonts w:eastAsiaTheme="minorEastAsia" w:cstheme="minorBidi"/>
          <w:noProof/>
          <w:sz w:val="22"/>
          <w:szCs w:val="22"/>
        </w:rPr>
      </w:pPr>
      <w:r>
        <w:rPr>
          <w:noProof/>
        </w:rPr>
        <w:t>13.3.2</w:t>
      </w:r>
      <w:r>
        <w:rPr>
          <w:rFonts w:eastAsiaTheme="minorEastAsia" w:cstheme="minorBidi"/>
          <w:noProof/>
          <w:sz w:val="22"/>
          <w:szCs w:val="22"/>
        </w:rPr>
        <w:tab/>
      </w:r>
      <w:r>
        <w:rPr>
          <w:noProof/>
        </w:rPr>
        <w:t>IOM Acceptability</w:t>
      </w:r>
      <w:r>
        <w:rPr>
          <w:noProof/>
        </w:rPr>
        <w:tab/>
      </w:r>
      <w:r>
        <w:rPr>
          <w:noProof/>
        </w:rPr>
        <w:fldChar w:fldCharType="begin"/>
      </w:r>
      <w:r>
        <w:rPr>
          <w:noProof/>
        </w:rPr>
        <w:instrText xml:space="preserve"> PAGEREF _Toc380578360 \h </w:instrText>
      </w:r>
      <w:r>
        <w:rPr>
          <w:noProof/>
        </w:rPr>
      </w:r>
      <w:r>
        <w:rPr>
          <w:noProof/>
        </w:rPr>
        <w:fldChar w:fldCharType="separate"/>
      </w:r>
      <w:r>
        <w:rPr>
          <w:noProof/>
        </w:rPr>
        <w:t>130</w:t>
      </w:r>
      <w:r>
        <w:rPr>
          <w:noProof/>
        </w:rPr>
        <w:fldChar w:fldCharType="end"/>
      </w:r>
    </w:p>
    <w:p w14:paraId="260A7116" w14:textId="77777777" w:rsidR="000135AC" w:rsidRDefault="000135AC">
      <w:pPr>
        <w:pStyle w:val="TOC4"/>
        <w:tabs>
          <w:tab w:val="left" w:pos="1440"/>
          <w:tab w:val="right" w:leader="dot" w:pos="9710"/>
        </w:tabs>
        <w:rPr>
          <w:rFonts w:eastAsiaTheme="minorEastAsia" w:cstheme="minorBidi"/>
          <w:noProof/>
          <w:sz w:val="22"/>
          <w:szCs w:val="22"/>
        </w:rPr>
      </w:pPr>
      <w:r>
        <w:rPr>
          <w:noProof/>
        </w:rPr>
        <w:t>13.3.3</w:t>
      </w:r>
      <w:r>
        <w:rPr>
          <w:rFonts w:eastAsiaTheme="minorEastAsia" w:cstheme="minorBidi"/>
          <w:noProof/>
          <w:sz w:val="22"/>
          <w:szCs w:val="22"/>
        </w:rPr>
        <w:tab/>
      </w:r>
      <w:r>
        <w:rPr>
          <w:noProof/>
        </w:rPr>
        <w:t>Payload Magnitudes</w:t>
      </w:r>
      <w:r>
        <w:rPr>
          <w:noProof/>
        </w:rPr>
        <w:tab/>
      </w:r>
      <w:r>
        <w:rPr>
          <w:noProof/>
        </w:rPr>
        <w:fldChar w:fldCharType="begin"/>
      </w:r>
      <w:r>
        <w:rPr>
          <w:noProof/>
        </w:rPr>
        <w:instrText xml:space="preserve"> PAGEREF _Toc380578361 \h </w:instrText>
      </w:r>
      <w:r>
        <w:rPr>
          <w:noProof/>
        </w:rPr>
      </w:r>
      <w:r>
        <w:rPr>
          <w:noProof/>
        </w:rPr>
        <w:fldChar w:fldCharType="separate"/>
      </w:r>
      <w:r>
        <w:rPr>
          <w:noProof/>
        </w:rPr>
        <w:t>131</w:t>
      </w:r>
      <w:r>
        <w:rPr>
          <w:noProof/>
        </w:rPr>
        <w:fldChar w:fldCharType="end"/>
      </w:r>
    </w:p>
    <w:p w14:paraId="79A126B1" w14:textId="77777777" w:rsidR="000135AC" w:rsidRDefault="000135AC">
      <w:pPr>
        <w:pStyle w:val="TOC4"/>
        <w:tabs>
          <w:tab w:val="left" w:pos="1440"/>
          <w:tab w:val="right" w:leader="dot" w:pos="9710"/>
        </w:tabs>
        <w:rPr>
          <w:rFonts w:eastAsiaTheme="minorEastAsia" w:cstheme="minorBidi"/>
          <w:noProof/>
          <w:sz w:val="22"/>
          <w:szCs w:val="22"/>
        </w:rPr>
      </w:pPr>
      <w:r>
        <w:rPr>
          <w:noProof/>
        </w:rPr>
        <w:t>13.3.4</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_Toc380578362 \h </w:instrText>
      </w:r>
      <w:r>
        <w:rPr>
          <w:noProof/>
        </w:rPr>
      </w:r>
      <w:r>
        <w:rPr>
          <w:noProof/>
        </w:rPr>
        <w:fldChar w:fldCharType="separate"/>
      </w:r>
      <w:r>
        <w:rPr>
          <w:noProof/>
        </w:rPr>
        <w:t>132</w:t>
      </w:r>
      <w:r>
        <w:rPr>
          <w:noProof/>
        </w:rPr>
        <w:fldChar w:fldCharType="end"/>
      </w:r>
    </w:p>
    <w:p w14:paraId="36563C01" w14:textId="77777777" w:rsidR="000135AC" w:rsidRDefault="000135AC">
      <w:pPr>
        <w:pStyle w:val="TOC3"/>
        <w:rPr>
          <w:rFonts w:eastAsiaTheme="minorEastAsia" w:cstheme="minorBidi"/>
          <w:sz w:val="22"/>
          <w:szCs w:val="22"/>
        </w:rPr>
      </w:pPr>
      <w:r>
        <w:t>13.4</w:t>
      </w:r>
      <w:r>
        <w:rPr>
          <w:rFonts w:eastAsiaTheme="minorEastAsia" w:cstheme="minorBidi"/>
          <w:sz w:val="22"/>
          <w:szCs w:val="22"/>
        </w:rPr>
        <w:tab/>
      </w:r>
      <w:r>
        <w:t>IOM Example</w:t>
      </w:r>
      <w:r>
        <w:tab/>
      </w:r>
      <w:r>
        <w:fldChar w:fldCharType="begin"/>
      </w:r>
      <w:r>
        <w:instrText xml:space="preserve"> PAGEREF _Toc380578363 \h </w:instrText>
      </w:r>
      <w:r>
        <w:fldChar w:fldCharType="separate"/>
      </w:r>
      <w:r>
        <w:t>132</w:t>
      </w:r>
      <w:r>
        <w:fldChar w:fldCharType="end"/>
      </w:r>
    </w:p>
    <w:p w14:paraId="2548B4D4" w14:textId="77777777" w:rsidR="000135AC" w:rsidRDefault="000135AC">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_Toc380578364 \h </w:instrText>
      </w:r>
      <w:r>
        <w:rPr>
          <w:noProof/>
        </w:rPr>
      </w:r>
      <w:r>
        <w:rPr>
          <w:noProof/>
        </w:rPr>
        <w:fldChar w:fldCharType="separate"/>
      </w:r>
      <w:r>
        <w:rPr>
          <w:noProof/>
        </w:rPr>
        <w:t>135</w:t>
      </w:r>
      <w:r>
        <w:rPr>
          <w:noProof/>
        </w:rPr>
        <w:fldChar w:fldCharType="end"/>
      </w:r>
    </w:p>
    <w:p w14:paraId="714DE0E9" w14:textId="77777777" w:rsidR="000135AC" w:rsidRDefault="000135AC">
      <w:pPr>
        <w:pStyle w:val="TOC2"/>
        <w:rPr>
          <w:rFonts w:eastAsiaTheme="minorEastAsia" w:cstheme="minorBidi"/>
          <w:sz w:val="22"/>
          <w:szCs w:val="22"/>
        </w:rPr>
      </w:pPr>
      <w:r>
        <w:t>14.</w:t>
      </w:r>
      <w:r>
        <w:rPr>
          <w:rFonts w:eastAsiaTheme="minorEastAsia" w:cstheme="minorBidi"/>
          <w:sz w:val="22"/>
          <w:szCs w:val="22"/>
        </w:rPr>
        <w:tab/>
      </w:r>
      <w:r>
        <w:t>Acronyms</w:t>
      </w:r>
      <w:r>
        <w:tab/>
      </w:r>
      <w:r>
        <w:fldChar w:fldCharType="begin"/>
      </w:r>
      <w:r>
        <w:instrText xml:space="preserve"> PAGEREF _Toc380578365 \h </w:instrText>
      </w:r>
      <w:r>
        <w:fldChar w:fldCharType="separate"/>
      </w:r>
      <w:r>
        <w:t>136</w:t>
      </w:r>
      <w:r>
        <w:fldChar w:fldCharType="end"/>
      </w:r>
    </w:p>
    <w:p w14:paraId="3FBB3A15" w14:textId="77777777" w:rsidR="004D07B9" w:rsidRDefault="001F15B9" w:rsidP="007F1C14">
      <w:pPr>
        <w:pStyle w:val="TOC3"/>
      </w:pPr>
      <w:r>
        <w:fldChar w:fldCharType="end"/>
      </w:r>
    </w:p>
    <w:p w14:paraId="0CB0107F" w14:textId="77777777" w:rsidR="009875C8" w:rsidRPr="009875C8" w:rsidRDefault="00B844AD" w:rsidP="00C41A13">
      <w:pPr>
        <w:pStyle w:val="Heading1"/>
      </w:pPr>
      <w:bookmarkStart w:id="1" w:name="_Ref339608700"/>
      <w:bookmarkStart w:id="2" w:name="_Toc380578164"/>
      <w:r>
        <w:lastRenderedPageBreak/>
        <w:t>Models</w:t>
      </w:r>
      <w:bookmarkEnd w:id="1"/>
      <w:bookmarkEnd w:id="2"/>
    </w:p>
    <w:p w14:paraId="59759BF2" w14:textId="77777777" w:rsidR="009875C8" w:rsidRDefault="009875C8" w:rsidP="009875C8"/>
    <w:p w14:paraId="0FEC7B84" w14:textId="77777777" w:rsidR="000604F7" w:rsidRDefault="000604F7" w:rsidP="00B80934">
      <w:pPr>
        <w:pStyle w:val="Heading2"/>
        <w:numPr>
          <w:ilvl w:val="1"/>
          <w:numId w:val="11"/>
        </w:numPr>
      </w:pPr>
      <w:bookmarkStart w:id="3" w:name="_Toc310421729"/>
      <w:bookmarkStart w:id="4" w:name="_Toc380578165"/>
      <w:r>
        <w:lastRenderedPageBreak/>
        <w:t>Introduction</w:t>
      </w:r>
      <w:bookmarkEnd w:id="3"/>
      <w:bookmarkEnd w:id="4"/>
    </w:p>
    <w:p w14:paraId="7E4B404E" w14:textId="38C2B1A2" w:rsidR="000604F7" w:rsidRPr="00812628" w:rsidRDefault="000604F7" w:rsidP="000604F7">
      <w:r>
        <w:t xml:space="preserve">This document presents the models and related constructs implemented in version </w:t>
      </w:r>
      <w:r w:rsidR="00825F9D">
        <w:t>6</w:t>
      </w:r>
      <w:r>
        <w:t xml:space="preserve"> of the Athena </w:t>
      </w:r>
      <w:r w:rsidR="008E0355">
        <w:t xml:space="preserve">Regional </w:t>
      </w:r>
      <w:r>
        <w:t xml:space="preserve">Stability Simulation. The models are described in sufficient detail to allow implementation; neither the derivations nor the implementation itself are in the scope of this document.  Readers are advised to read this section and </w:t>
      </w:r>
      <w:r w:rsidR="0003338C">
        <w:t>S</w:t>
      </w:r>
      <w:r>
        <w:t>ection</w:t>
      </w:r>
      <w:r w:rsidR="0003338C">
        <w:t xml:space="preserve"> </w:t>
      </w:r>
      <w:r w:rsidR="001F15B9">
        <w:fldChar w:fldCharType="begin"/>
      </w:r>
      <w:r>
        <w:instrText xml:space="preserve"> REF _Ref309649305 \r \h </w:instrText>
      </w:r>
      <w:r w:rsidR="001F15B9">
        <w:fldChar w:fldCharType="separate"/>
      </w:r>
      <w:r w:rsidR="000135AC">
        <w:t>2</w:t>
      </w:r>
      <w:r w:rsidR="001F15B9">
        <w:fldChar w:fldCharType="end"/>
      </w:r>
      <w:r>
        <w:t xml:space="preserve"> (Athena Concepts) first, and then the other sections as desired.  In addition, </w:t>
      </w:r>
      <w:r w:rsidR="00117044">
        <w:t xml:space="preserve">Part I </w:t>
      </w:r>
      <w:r>
        <w:t xml:space="preserve">of the </w:t>
      </w:r>
      <w:r>
        <w:rPr>
          <w:i/>
        </w:rPr>
        <w:t>Athena User’s Guide</w:t>
      </w:r>
      <w:r>
        <w:t xml:space="preserve"> should be read before this document, as topics which are fully and adequately discussed there are not repeated here.</w:t>
      </w:r>
    </w:p>
    <w:p w14:paraId="27EEE9DF" w14:textId="77777777" w:rsidR="000604F7" w:rsidRPr="001C1CCF" w:rsidRDefault="000604F7" w:rsidP="000604F7">
      <w:pPr>
        <w:pStyle w:val="Heading3"/>
      </w:pPr>
      <w:bookmarkStart w:id="5" w:name="_Toc310421730"/>
      <w:bookmarkStart w:id="6" w:name="_Toc380578166"/>
      <w:r w:rsidRPr="001C1CCF">
        <w:t>Overview</w:t>
      </w:r>
      <w:bookmarkEnd w:id="5"/>
      <w:bookmarkEnd w:id="6"/>
    </w:p>
    <w:p w14:paraId="138EDB78" w14:textId="77777777" w:rsidR="000604F7" w:rsidRDefault="000604F7" w:rsidP="000604F7">
      <w:r w:rsidRPr="000604F7">
        <w:t>The Athena simulation is a decision support tool designed to allow a skilled</w:t>
      </w:r>
      <w:r w:rsidR="00B80D7B">
        <w:rPr>
          <w:rStyle w:val="FootnoteReference"/>
        </w:rPr>
        <w:footnoteReference w:id="1"/>
      </w:r>
      <w:r w:rsidRPr="000604F7">
        <w:t xml:space="preserve"> analyst to consider the intended and unintended consequences of various courses of action that might be taken during </w:t>
      </w:r>
      <w:r w:rsidR="008E0355">
        <w:t>stability operations in some region of interest</w:t>
      </w:r>
      <w:r w:rsidRPr="000604F7">
        <w:t>.  Athena is a descendant of the Joint Non-kinetic Effects Model (JNEM), but includes many new models.  In addition, where JNEM is a federated simulation</w:t>
      </w:r>
      <w:r w:rsidR="00674997">
        <w:t xml:space="preserve"> intended for use in training</w:t>
      </w:r>
      <w:r w:rsidRPr="000604F7">
        <w:t>, Athena is a stand-alone single-user application</w:t>
      </w:r>
      <w:r w:rsidR="00674997">
        <w:t xml:space="preserve"> intended for use in analysis</w:t>
      </w:r>
      <w:r w:rsidRPr="000604F7">
        <w:t>.</w:t>
      </w:r>
    </w:p>
    <w:p w14:paraId="6A863AB2" w14:textId="77777777" w:rsidR="000604F7" w:rsidRPr="000604F7" w:rsidRDefault="000604F7" w:rsidP="000604F7"/>
    <w:p w14:paraId="3A86B008" w14:textId="77777777" w:rsidR="000604F7" w:rsidRDefault="000604F7" w:rsidP="000604F7">
      <w:pPr>
        <w:pStyle w:val="Textbody"/>
      </w:pPr>
      <w:r>
        <w:t>The intent of Athena’s models is to capture and make e</w:t>
      </w:r>
      <w:r w:rsidR="00674997">
        <w:t>xplicit a wide variety of first-</w:t>
      </w:r>
      <w:r>
        <w:t>order causal links, each of which makes sense on the face of it, and then present the second</w:t>
      </w:r>
      <w:r w:rsidR="00674997">
        <w:t>-,</w:t>
      </w:r>
      <w:r>
        <w:t xml:space="preserve"> third</w:t>
      </w:r>
      <w:r w:rsidR="00674997">
        <w:t>-, and n</w:t>
      </w:r>
      <w:r w:rsidR="00674997" w:rsidRPr="00674997">
        <w:rPr>
          <w:vertAlign w:val="superscript"/>
        </w:rPr>
        <w:t>th</w:t>
      </w:r>
      <w:r w:rsidR="00674997">
        <w:t>-</w:t>
      </w:r>
      <w:r>
        <w:t xml:space="preserve"> order consequences of events while preserving the causal chain. </w:t>
      </w:r>
    </w:p>
    <w:p w14:paraId="5C1BF5ED" w14:textId="77777777" w:rsidR="000604F7" w:rsidRDefault="000604F7" w:rsidP="000604F7">
      <w:pPr>
        <w:pStyle w:val="Heading3"/>
      </w:pPr>
      <w:bookmarkStart w:id="7" w:name="__RefHeading__30675922"/>
      <w:bookmarkStart w:id="8" w:name="_Toc310421731"/>
      <w:bookmarkStart w:id="9" w:name="_Toc380578167"/>
      <w:r>
        <w:t>Other Documents</w:t>
      </w:r>
      <w:bookmarkEnd w:id="7"/>
      <w:bookmarkEnd w:id="8"/>
      <w:bookmarkEnd w:id="9"/>
    </w:p>
    <w:p w14:paraId="37B668D4" w14:textId="682B6DB1" w:rsidR="000604F7" w:rsidRDefault="000604F7" w:rsidP="000604F7">
      <w:pPr>
        <w:rPr>
          <w:lang w:bidi="en-US"/>
        </w:rPr>
      </w:pPr>
      <w:r>
        <w:rPr>
          <w:lang w:bidi="en-US"/>
        </w:rPr>
        <w:t xml:space="preserve">Documentation on using Athena may be found in the on-line help; invoke the Athena Simulation, and select Help Contents from the Help menu.  Additional documentation may be found in the "docs" </w:t>
      </w:r>
      <w:r w:rsidR="00117044">
        <w:rPr>
          <w:lang w:bidi="en-US"/>
        </w:rPr>
        <w:t>sub</w:t>
      </w:r>
      <w:r>
        <w:rPr>
          <w:lang w:bidi="en-US"/>
        </w:rPr>
        <w:t xml:space="preserve">directory of the Athena </w:t>
      </w:r>
      <w:r w:rsidR="00117044">
        <w:rPr>
          <w:lang w:bidi="en-US"/>
        </w:rPr>
        <w:t>installation directory</w:t>
      </w:r>
      <w:r>
        <w:rPr>
          <w:lang w:bidi="en-US"/>
        </w:rPr>
        <w:t xml:space="preserve"> tree; open "docs/index.html" in a web browser, and follow the links.</w:t>
      </w:r>
      <w:r>
        <w:rPr>
          <w:rStyle w:val="FootnoteReference"/>
          <w:rFonts w:eastAsia="Wingdings"/>
          <w:lang w:bidi="en-US"/>
        </w:rPr>
        <w:footnoteReference w:id="2"/>
      </w:r>
      <w:r>
        <w:rPr>
          <w:lang w:bidi="en-US"/>
        </w:rPr>
        <w:t xml:space="preserve">  The documentation is included with the installed software.  Documentation can also be obtained directly from the Athena project; contact </w:t>
      </w:r>
      <w:hyperlink r:id="rId9" w:history="1">
        <w:r w:rsidRPr="00294C0B">
          <w:rPr>
            <w:rFonts w:ascii="Courier New" w:eastAsia="Courier" w:hAnsi="Courier New" w:cs="Courier New"/>
            <w:lang w:bidi="en-US"/>
          </w:rPr>
          <w:t>William.H.Duquette@jpl.nasa.gov</w:t>
        </w:r>
      </w:hyperlink>
      <w:r>
        <w:rPr>
          <w:lang w:bidi="en-US"/>
        </w:rPr>
        <w:t>.</w:t>
      </w:r>
    </w:p>
    <w:p w14:paraId="6BE05DC9" w14:textId="77777777" w:rsidR="000604F7" w:rsidRDefault="000604F7" w:rsidP="000604F7"/>
    <w:p w14:paraId="197AE0E2" w14:textId="77777777" w:rsidR="000604F7" w:rsidRDefault="000604F7" w:rsidP="000604F7">
      <w:pPr>
        <w:pStyle w:val="Textbody"/>
      </w:pPr>
      <w:r>
        <w:t>Documentation in the "docs" directory include:</w:t>
      </w:r>
    </w:p>
    <w:p w14:paraId="1A11F121" w14:textId="77777777" w:rsidR="000604F7" w:rsidRPr="000604F7" w:rsidRDefault="000604F7" w:rsidP="000604F7">
      <w:pPr>
        <w:pStyle w:val="term"/>
        <w:rPr>
          <w:b w:val="0"/>
          <w:i/>
          <w:lang w:bidi="en-US"/>
        </w:rPr>
      </w:pPr>
      <w:r w:rsidRPr="000604F7">
        <w:rPr>
          <w:b w:val="0"/>
          <w:i/>
          <w:lang w:bidi="en-US"/>
        </w:rPr>
        <w:t>Athena User’s Guide</w:t>
      </w:r>
    </w:p>
    <w:p w14:paraId="3D5C4D37" w14:textId="77777777" w:rsidR="000604F7" w:rsidRDefault="006C3425" w:rsidP="000604F7">
      <w:pPr>
        <w:pStyle w:val="termdef"/>
      </w:pPr>
      <w:r>
        <w:t>This document combines a high</w:t>
      </w:r>
      <w:r w:rsidR="000604F7">
        <w:t>-level introduction to the Athena models and philosophy with information about using the Athena application and hints on how to assemble Athena scenarios.</w:t>
      </w:r>
    </w:p>
    <w:p w14:paraId="190B02BC" w14:textId="77777777" w:rsidR="000604F7" w:rsidRPr="001B2DAF" w:rsidRDefault="000604F7" w:rsidP="000604F7">
      <w:pPr>
        <w:pStyle w:val="termdef"/>
      </w:pPr>
    </w:p>
    <w:p w14:paraId="5674B246" w14:textId="77777777" w:rsidR="000604F7" w:rsidRPr="000604F7" w:rsidRDefault="000604F7" w:rsidP="000604F7">
      <w:pPr>
        <w:pStyle w:val="term"/>
        <w:rPr>
          <w:b w:val="0"/>
          <w:i/>
          <w:lang w:bidi="en-US"/>
        </w:rPr>
      </w:pPr>
      <w:r w:rsidRPr="000604F7">
        <w:rPr>
          <w:b w:val="0"/>
          <w:i/>
          <w:lang w:bidi="en-US"/>
        </w:rPr>
        <w:lastRenderedPageBreak/>
        <w:t>Athena Rules</w:t>
      </w:r>
    </w:p>
    <w:p w14:paraId="55E80850" w14:textId="77777777" w:rsidR="000604F7" w:rsidRDefault="000604F7" w:rsidP="000604F7">
      <w:pPr>
        <w:pStyle w:val="termdef"/>
      </w:pPr>
      <w:r>
        <w:t>This document describes the events and situations (drivers) that affect group attitudes, and the Driver Assessment Model (DAM) rule sets that assess attitude change.</w:t>
      </w:r>
    </w:p>
    <w:p w14:paraId="4193B995" w14:textId="77777777" w:rsidR="000604F7" w:rsidRDefault="000604F7" w:rsidP="000604F7">
      <w:pPr>
        <w:pStyle w:val="termdef"/>
      </w:pPr>
    </w:p>
    <w:p w14:paraId="5B435EC5" w14:textId="77777777" w:rsidR="000604F7" w:rsidRPr="000604F7" w:rsidRDefault="000604F7" w:rsidP="000604F7">
      <w:pPr>
        <w:pStyle w:val="term"/>
        <w:rPr>
          <w:b w:val="0"/>
          <w:i/>
        </w:rPr>
      </w:pPr>
      <w:r w:rsidRPr="000604F7">
        <w:rPr>
          <w:b w:val="0"/>
          <w:i/>
        </w:rPr>
        <w:t>Mars Analyst's Guide</w:t>
      </w:r>
    </w:p>
    <w:p w14:paraId="42979D02" w14:textId="77777777" w:rsidR="000604F7" w:rsidRDefault="000604F7" w:rsidP="000604F7">
      <w:pPr>
        <w:pStyle w:val="termdef"/>
      </w:pPr>
      <w:r>
        <w:t xml:space="preserve">Athena is built upon a software infrastructure layer called Mars.  Models implemented </w:t>
      </w:r>
      <w:r w:rsidR="00C065CB">
        <w:t>in</w:t>
      </w:r>
      <w:r>
        <w:t xml:space="preserve"> Mars, including the </w:t>
      </w:r>
      <w:r w:rsidR="009742AA">
        <w:t>Unified</w:t>
      </w:r>
      <w:r>
        <w:t xml:space="preserve"> Regional Attitude Model (</w:t>
      </w:r>
      <w:r w:rsidR="009742AA">
        <w:t>U</w:t>
      </w:r>
      <w:r>
        <w:t xml:space="preserve">RAM), are documented in the </w:t>
      </w:r>
      <w:r w:rsidRPr="00371309">
        <w:rPr>
          <w:i/>
        </w:rPr>
        <w:t>Mars Analyst's Guide</w:t>
      </w:r>
      <w:r>
        <w:t xml:space="preserve"> (MAG), which may be found in the Athena documentation tree.</w:t>
      </w:r>
    </w:p>
    <w:p w14:paraId="4D6F2FB7" w14:textId="77777777" w:rsidR="00825F9D" w:rsidRDefault="00D85867" w:rsidP="000604F7">
      <w:pPr>
        <w:pStyle w:val="Heading3"/>
      </w:pPr>
      <w:bookmarkStart w:id="10" w:name="_Toc310421732"/>
      <w:bookmarkStart w:id="11" w:name="_Toc380578168"/>
      <w:r>
        <w:t>Changes</w:t>
      </w:r>
      <w:r w:rsidR="00825F9D">
        <w:t xml:space="preserve"> for Athena 6</w:t>
      </w:r>
      <w:bookmarkEnd w:id="11"/>
    </w:p>
    <w:p w14:paraId="3D865F17" w14:textId="77777777" w:rsidR="00825F9D" w:rsidRDefault="00825F9D" w:rsidP="00825F9D">
      <w:r>
        <w:t>Athena 6 includes the following model changes:</w:t>
      </w:r>
    </w:p>
    <w:p w14:paraId="66FAC680" w14:textId="77777777" w:rsidR="00D85867" w:rsidRDefault="00D85867" w:rsidP="00825F9D"/>
    <w:p w14:paraId="5553C65D" w14:textId="6CDA30BA" w:rsidR="00D85867" w:rsidRDefault="00D85867" w:rsidP="008C4B3D">
      <w:pPr>
        <w:pStyle w:val="ListParagraph"/>
        <w:numPr>
          <w:ilvl w:val="0"/>
          <w:numId w:val="64"/>
        </w:numPr>
      </w:pPr>
      <w:r>
        <w:t>Goods Production Infrastructure</w:t>
      </w:r>
    </w:p>
    <w:p w14:paraId="09EDAEDC" w14:textId="77777777" w:rsidR="00D85867" w:rsidRDefault="00D85867" w:rsidP="00D85867">
      <w:pPr>
        <w:pStyle w:val="ListParagraph"/>
        <w:numPr>
          <w:ilvl w:val="1"/>
          <w:numId w:val="64"/>
        </w:numPr>
      </w:pPr>
      <w:r w:rsidRPr="00D85867">
        <w:t>The</w:t>
      </w:r>
      <w:r>
        <w:rPr>
          <w:b/>
        </w:rPr>
        <w:t xml:space="preserve"> goods</w:t>
      </w:r>
      <w:r>
        <w:t xml:space="preserve"> sector now has production infrastructure modeled explicitly, allowing actors to own, build, and maintain production "plants".</w:t>
      </w:r>
    </w:p>
    <w:p w14:paraId="7E59F5ED" w14:textId="77777777" w:rsidR="00D85867" w:rsidRDefault="00D85867" w:rsidP="00D85867">
      <w:pPr>
        <w:pStyle w:val="ListParagraph"/>
        <w:numPr>
          <w:ilvl w:val="1"/>
          <w:numId w:val="64"/>
        </w:numPr>
      </w:pPr>
      <w:r>
        <w:t>Unemployment is disaggregated to neighborhoods according to the distribution of plants.</w:t>
      </w:r>
    </w:p>
    <w:p w14:paraId="5C3C744A" w14:textId="77777777" w:rsidR="00D85867" w:rsidRDefault="00D85867" w:rsidP="00D85867">
      <w:pPr>
        <w:pStyle w:val="ListParagraph"/>
        <w:numPr>
          <w:ilvl w:val="0"/>
          <w:numId w:val="64"/>
        </w:numPr>
      </w:pPr>
      <w:r>
        <w:t>Economics Model</w:t>
      </w:r>
    </w:p>
    <w:p w14:paraId="16462A01" w14:textId="77777777" w:rsidR="00D85867" w:rsidRDefault="00D85867" w:rsidP="00D85867">
      <w:pPr>
        <w:pStyle w:val="ListParagraph"/>
        <w:numPr>
          <w:ilvl w:val="1"/>
          <w:numId w:val="64"/>
        </w:numPr>
      </w:pPr>
      <w:r>
        <w:t xml:space="preserve">The capacity of the </w:t>
      </w:r>
      <w:r w:rsidRPr="009F6DD5">
        <w:rPr>
          <w:b/>
        </w:rPr>
        <w:t>goods</w:t>
      </w:r>
      <w:r>
        <w:t xml:space="preserve"> sector is computed from the amount of goods production infrastructure in neighborhoods.</w:t>
      </w:r>
    </w:p>
    <w:p w14:paraId="1CC62A27" w14:textId="77777777" w:rsidR="00D85867" w:rsidRDefault="00D85867" w:rsidP="00D85867">
      <w:pPr>
        <w:pStyle w:val="ListParagraph"/>
        <w:numPr>
          <w:ilvl w:val="1"/>
          <w:numId w:val="64"/>
        </w:numPr>
      </w:pPr>
      <w:r>
        <w:t xml:space="preserve">Geographic Unemployment (GU), which is the number of workers unwilling to travel to available jobs in neighborhoods they deem “too far away”, is computed by the demographics model and further constrains the capacity of the workforce in the </w:t>
      </w:r>
      <w:r w:rsidRPr="009F6DD5">
        <w:rPr>
          <w:b/>
        </w:rPr>
        <w:t>pop</w:t>
      </w:r>
      <w:r>
        <w:t xml:space="preserve"> sector.</w:t>
      </w:r>
    </w:p>
    <w:p w14:paraId="794BE013" w14:textId="3F82973D" w:rsidR="00D85867" w:rsidRDefault="00D85867" w:rsidP="00D85867">
      <w:pPr>
        <w:pStyle w:val="ListParagraph"/>
        <w:numPr>
          <w:ilvl w:val="1"/>
          <w:numId w:val="64"/>
        </w:numPr>
      </w:pPr>
      <w:r>
        <w:t xml:space="preserve">The views of the Economy are now </w:t>
      </w:r>
      <w:r w:rsidR="008C4B3D">
        <w:t>referred to as</w:t>
      </w:r>
      <w:r>
        <w:t xml:space="preserve"> “Calibrated Values from Base SAM”, “Constrained by Total Labor”, “Constrained by Labor and Goods Capacities” and “Constrained with Geo. Unemp. and Sec. Factors”.</w:t>
      </w:r>
    </w:p>
    <w:p w14:paraId="6EE024CC" w14:textId="77777777" w:rsidR="00D85867" w:rsidRPr="00825F9D" w:rsidRDefault="00D85867" w:rsidP="008C4B3D"/>
    <w:p w14:paraId="27F09588" w14:textId="77777777" w:rsidR="000604F7" w:rsidRDefault="000604F7" w:rsidP="000604F7">
      <w:pPr>
        <w:pStyle w:val="Heading3"/>
      </w:pPr>
      <w:bookmarkStart w:id="12" w:name="_Toc380578169"/>
      <w:r>
        <w:t xml:space="preserve">Changes for Athena </w:t>
      </w:r>
      <w:bookmarkEnd w:id="10"/>
      <w:r w:rsidR="00825F9D">
        <w:t>5</w:t>
      </w:r>
      <w:bookmarkEnd w:id="12"/>
    </w:p>
    <w:p w14:paraId="53A539C7" w14:textId="77777777" w:rsidR="00825F9D" w:rsidRPr="00825F9D" w:rsidRDefault="00825F9D" w:rsidP="00825F9D">
      <w:pPr>
        <w:rPr>
          <w:i/>
        </w:rPr>
      </w:pPr>
      <w:r w:rsidRPr="00825F9D">
        <w:rPr>
          <w:i/>
        </w:rPr>
        <w:t xml:space="preserve">(This </w:t>
      </w:r>
      <w:r>
        <w:rPr>
          <w:i/>
        </w:rPr>
        <w:t xml:space="preserve">section </w:t>
      </w:r>
      <w:r w:rsidRPr="00825F9D">
        <w:rPr>
          <w:i/>
        </w:rPr>
        <w:t>is retained for comparison</w:t>
      </w:r>
      <w:r>
        <w:rPr>
          <w:i/>
        </w:rPr>
        <w:t>.</w:t>
      </w:r>
      <w:r w:rsidRPr="00825F9D">
        <w:rPr>
          <w:i/>
        </w:rPr>
        <w:t>)</w:t>
      </w:r>
    </w:p>
    <w:p w14:paraId="04A66A0D" w14:textId="77777777" w:rsidR="00825F9D" w:rsidRPr="00825F9D" w:rsidRDefault="00825F9D" w:rsidP="00825F9D"/>
    <w:p w14:paraId="7F3F37A1" w14:textId="77777777" w:rsidR="0020734C" w:rsidRDefault="00825F9D" w:rsidP="0020734C">
      <w:r>
        <w:t>Athena 5</w:t>
      </w:r>
      <w:r w:rsidR="008E0355">
        <w:t xml:space="preserve"> includes the following model changes:</w:t>
      </w:r>
    </w:p>
    <w:p w14:paraId="3746238F" w14:textId="77777777" w:rsidR="008E0355" w:rsidRDefault="008E0355" w:rsidP="0020734C"/>
    <w:p w14:paraId="18CEF965" w14:textId="77777777" w:rsidR="008E0355" w:rsidRDefault="008E0355" w:rsidP="00D85867">
      <w:pPr>
        <w:pStyle w:val="ListParagraph"/>
        <w:numPr>
          <w:ilvl w:val="0"/>
          <w:numId w:val="62"/>
        </w:numPr>
      </w:pPr>
      <w:r>
        <w:t>Economics Model</w:t>
      </w:r>
    </w:p>
    <w:p w14:paraId="5742665D" w14:textId="77777777" w:rsidR="008E0355" w:rsidRDefault="008E0355" w:rsidP="00D85867">
      <w:pPr>
        <w:pStyle w:val="ListParagraph"/>
        <w:numPr>
          <w:ilvl w:val="1"/>
          <w:numId w:val="62"/>
        </w:numPr>
      </w:pPr>
      <w:r>
        <w:t>Instead of the "Long", "Medium", and "Short" views of the economy, we now speak more accurately of the "Unconstrained", "Capacity Constrained", and "Capacity Constrained with Security Factors".</w:t>
      </w:r>
    </w:p>
    <w:p w14:paraId="295DF359" w14:textId="77777777" w:rsidR="008E0355" w:rsidRDefault="008E0355" w:rsidP="00D85867">
      <w:pPr>
        <w:pStyle w:val="ListParagraph"/>
        <w:numPr>
          <w:ilvl w:val="1"/>
          <w:numId w:val="62"/>
        </w:numPr>
      </w:pPr>
      <w:r>
        <w:t>We calibrate the CGE's "Capacity Constrained" view to the base SAM data. The data and algorithms used to calibrate the CGE on scenario lock have been greatly improved.  In particular, the CGE's GDP and Unemployment Rate outputs match the base SAM.</w:t>
      </w:r>
    </w:p>
    <w:p w14:paraId="144D76F3" w14:textId="77777777" w:rsidR="00525AD8" w:rsidRDefault="00525AD8" w:rsidP="00D85867">
      <w:pPr>
        <w:pStyle w:val="ListParagraph"/>
        <w:numPr>
          <w:ilvl w:val="1"/>
          <w:numId w:val="62"/>
        </w:numPr>
      </w:pPr>
      <w:r>
        <w:lastRenderedPageBreak/>
        <w:t xml:space="preserve">Actors can now be </w:t>
      </w:r>
      <w:r>
        <w:rPr>
          <w:i/>
        </w:rPr>
        <w:t>income actors</w:t>
      </w:r>
      <w:r>
        <w:t xml:space="preserve"> or </w:t>
      </w:r>
      <w:r>
        <w:rPr>
          <w:i/>
        </w:rPr>
        <w:t>budget actors</w:t>
      </w:r>
      <w:r>
        <w:t>.  An income actor receives his income from the local economy, as in Athena 4.  A budget actor has a budget; only money he actually spends enters the local economy.</w:t>
      </w:r>
    </w:p>
    <w:p w14:paraId="7AD9050A" w14:textId="77777777" w:rsidR="00481FE6" w:rsidRDefault="00481FE6" w:rsidP="00D85867">
      <w:pPr>
        <w:pStyle w:val="ListParagraph"/>
        <w:numPr>
          <w:ilvl w:val="1"/>
          <w:numId w:val="62"/>
        </w:numPr>
      </w:pPr>
      <w:r>
        <w:t xml:space="preserve">Overhead is no longer automatically deducted from an actor's income.  Instead, </w:t>
      </w:r>
      <w:r w:rsidR="009C3B10">
        <w:t>a new tactic</w:t>
      </w:r>
      <w:r>
        <w:t xml:space="preserve"> make</w:t>
      </w:r>
      <w:r w:rsidR="009C3B10">
        <w:t>s</w:t>
      </w:r>
      <w:r>
        <w:t xml:space="preserve"> it easy to spend remaining cash-on-hand to the appropriate overhead sectors.</w:t>
      </w:r>
    </w:p>
    <w:p w14:paraId="72A35CBF" w14:textId="77777777" w:rsidR="00454C9C" w:rsidRDefault="00454C9C" w:rsidP="00454C9C"/>
    <w:p w14:paraId="0029FF01" w14:textId="77777777" w:rsidR="00454C9C" w:rsidRDefault="00454C9C" w:rsidP="00D85867">
      <w:pPr>
        <w:pStyle w:val="ListParagraph"/>
        <w:numPr>
          <w:ilvl w:val="0"/>
          <w:numId w:val="62"/>
        </w:numPr>
      </w:pPr>
      <w:r>
        <w:t>Population</w:t>
      </w:r>
    </w:p>
    <w:p w14:paraId="66288754" w14:textId="77777777" w:rsidR="00454C9C" w:rsidRDefault="00454C9C" w:rsidP="00D85867">
      <w:pPr>
        <w:pStyle w:val="ListParagraph"/>
        <w:numPr>
          <w:ilvl w:val="1"/>
          <w:numId w:val="62"/>
        </w:numPr>
      </w:pPr>
      <w:r>
        <w:t xml:space="preserve">Civilian groups can now be </w:t>
      </w:r>
      <w:r>
        <w:rPr>
          <w:i/>
        </w:rPr>
        <w:t>empty</w:t>
      </w:r>
      <w:r>
        <w:t>, i.e., they can have a zero population.</w:t>
      </w:r>
    </w:p>
    <w:p w14:paraId="3BDC83AC" w14:textId="77777777" w:rsidR="00454C9C" w:rsidRDefault="00454C9C" w:rsidP="00D85867">
      <w:pPr>
        <w:pStyle w:val="ListParagraph"/>
        <w:numPr>
          <w:ilvl w:val="1"/>
          <w:numId w:val="62"/>
        </w:numPr>
      </w:pPr>
      <w:r>
        <w:t>Population can be made to flow from one group to another, via the new FLOW tactic.  This can be used to model seasonal migration, displaced persons, immigration, and conversion of beliefs.</w:t>
      </w:r>
    </w:p>
    <w:p w14:paraId="15B443C4" w14:textId="77777777" w:rsidR="00454C9C" w:rsidRDefault="00454C9C" w:rsidP="00D85867">
      <w:pPr>
        <w:pStyle w:val="ListParagraph"/>
        <w:numPr>
          <w:ilvl w:val="1"/>
          <w:numId w:val="62"/>
        </w:numPr>
      </w:pPr>
      <w:r>
        <w:t>Populations can grow or shrink over time due to a group-specific population change rate.</w:t>
      </w:r>
    </w:p>
    <w:p w14:paraId="3F98675B" w14:textId="77777777" w:rsidR="00454C9C" w:rsidRDefault="00454C9C" w:rsidP="00D85867">
      <w:pPr>
        <w:pStyle w:val="ListParagraph"/>
        <w:numPr>
          <w:ilvl w:val="1"/>
          <w:numId w:val="62"/>
        </w:numPr>
      </w:pPr>
      <w:r>
        <w:t>Subsistence agriculture is now a group flag; a group is either part of the regional economy or it is not.</w:t>
      </w:r>
    </w:p>
    <w:p w14:paraId="54C1EDE4" w14:textId="77777777" w:rsidR="00454C9C" w:rsidRDefault="00454C9C" w:rsidP="00D85867">
      <w:pPr>
        <w:pStyle w:val="ListParagraph"/>
        <w:numPr>
          <w:ilvl w:val="1"/>
          <w:numId w:val="62"/>
        </w:numPr>
      </w:pPr>
      <w:r>
        <w:t>Displacement is now a group attribute rather than an assigned activity.  A group may be "at home", "displaced", or "in camp".  Civilians can be displaced by moving them from a group that is "at home" to one in that is "displaced" or "in camp".  (Attitude rule changes are pending.)</w:t>
      </w:r>
    </w:p>
    <w:p w14:paraId="2ED029E2" w14:textId="77777777" w:rsidR="00454C9C" w:rsidRDefault="00454C9C" w:rsidP="00D85867">
      <w:pPr>
        <w:pStyle w:val="ListParagraph"/>
        <w:numPr>
          <w:ilvl w:val="1"/>
          <w:numId w:val="62"/>
        </w:numPr>
      </w:pPr>
      <w:r>
        <w:t>Civilian attitudes are now affected by their consumption of goods, as represented in the CONSUMP rule set.  The UNEMP rule set was in part a proxy for consumption-based effects, and has been simplified.</w:t>
      </w:r>
    </w:p>
    <w:p w14:paraId="02E385B8" w14:textId="77777777" w:rsidR="00922BB7" w:rsidRDefault="00922BB7" w:rsidP="00D85867">
      <w:pPr>
        <w:pStyle w:val="ListParagraph"/>
        <w:numPr>
          <w:ilvl w:val="1"/>
          <w:numId w:val="62"/>
        </w:numPr>
      </w:pPr>
      <w:r>
        <w:t>The Labor Security Factor and Consumer Security Factor, two inputs to the CGE, are now properly documented in this guide.</w:t>
      </w:r>
    </w:p>
    <w:p w14:paraId="6D8D8350" w14:textId="77777777" w:rsidR="00454C9C" w:rsidRDefault="00454C9C" w:rsidP="00454C9C"/>
    <w:p w14:paraId="68F378FE" w14:textId="77777777" w:rsidR="00454C9C" w:rsidRDefault="00454C9C" w:rsidP="00D85867">
      <w:pPr>
        <w:pStyle w:val="ListParagraph"/>
        <w:numPr>
          <w:ilvl w:val="0"/>
          <w:numId w:val="63"/>
        </w:numPr>
      </w:pPr>
      <w:r>
        <w:t>Force and organization group personnel can now be deployed "without reinforcement".</w:t>
      </w:r>
    </w:p>
    <w:p w14:paraId="5F758C73" w14:textId="77777777" w:rsidR="009742AA" w:rsidRDefault="00454C9C" w:rsidP="00D85867">
      <w:pPr>
        <w:pStyle w:val="ListParagraph"/>
        <w:numPr>
          <w:ilvl w:val="1"/>
          <w:numId w:val="63"/>
        </w:numPr>
      </w:pPr>
      <w:r>
        <w:t>Over a series of weeks, attrition can erode the number of forces deployed to a neighborhood.</w:t>
      </w:r>
    </w:p>
    <w:p w14:paraId="3B9A125C" w14:textId="77777777" w:rsidR="009742AA" w:rsidRPr="009742AA" w:rsidRDefault="009742AA" w:rsidP="009742AA"/>
    <w:p w14:paraId="20BF338F" w14:textId="77777777" w:rsidR="002B6704" w:rsidRDefault="002B6704" w:rsidP="002B6704">
      <w:pPr>
        <w:pStyle w:val="Heading2"/>
      </w:pPr>
      <w:bookmarkStart w:id="13" w:name="_Ref309649305"/>
      <w:bookmarkStart w:id="14" w:name="_Toc310421733"/>
      <w:bookmarkStart w:id="15" w:name="_Toc380578170"/>
      <w:r>
        <w:lastRenderedPageBreak/>
        <w:t>Athena Concepts</w:t>
      </w:r>
      <w:bookmarkEnd w:id="13"/>
      <w:bookmarkEnd w:id="14"/>
      <w:bookmarkEnd w:id="15"/>
    </w:p>
    <w:p w14:paraId="6229AA26" w14:textId="77777777" w:rsidR="002B6704" w:rsidRDefault="002B6704" w:rsidP="002B6704">
      <w:r>
        <w:t>Athena’s models describe, within a region of interest, the significant political, social and economic actors, the actions they take, the effect</w:t>
      </w:r>
      <w:r w:rsidR="002E7BC9">
        <w:t>s</w:t>
      </w:r>
      <w:r>
        <w:t xml:space="preserve"> of those actions on the civilian population of the region, the corresponding changes in political support for the actors, and the resulting effects on the stability and control of the region.  Within this feedback loop Athena tracks actor assets, military force levels and activities, civilian attitudes, regional demographics, and the regional economy.  Information flow</w:t>
      </w:r>
      <w:r w:rsidR="002E7BC9">
        <w:t>s</w:t>
      </w:r>
      <w:r>
        <w:t xml:space="preserve"> between actors and civilians are modeled implicitly.</w:t>
      </w:r>
    </w:p>
    <w:p w14:paraId="73714C4B" w14:textId="77777777" w:rsidR="002B6704" w:rsidRDefault="002B6704" w:rsidP="002B6704"/>
    <w:p w14:paraId="5C88C6F1" w14:textId="77777777" w:rsidR="002B6704" w:rsidRDefault="002B6704" w:rsidP="002B6704">
      <w:r>
        <w:t>This section gives an overview of Athena and its parts, and of the basic concepts that Athena uses.  The discussion is kept</w:t>
      </w:r>
      <w:r w:rsidR="006467AF">
        <w:t xml:space="preserve"> to a high level; see Sections </w:t>
      </w:r>
      <w:r w:rsidR="001F15B9">
        <w:fldChar w:fldCharType="begin"/>
      </w:r>
      <w:r w:rsidR="006467AF">
        <w:instrText xml:space="preserve"> REF _Ref316890631 \r \h </w:instrText>
      </w:r>
      <w:r w:rsidR="001F15B9">
        <w:fldChar w:fldCharType="separate"/>
      </w:r>
      <w:r w:rsidR="000135AC">
        <w:rPr>
          <w:b/>
          <w:bCs/>
        </w:rPr>
        <w:t>Error! Reference source not found.</w:t>
      </w:r>
      <w:r w:rsidR="001F15B9">
        <w:fldChar w:fldCharType="end"/>
      </w:r>
      <w:r>
        <w:t xml:space="preserve"> and following for the detailed models.</w:t>
      </w:r>
    </w:p>
    <w:p w14:paraId="0644E266" w14:textId="77777777" w:rsidR="002B6704" w:rsidRDefault="002B6704" w:rsidP="002B6704">
      <w:pPr>
        <w:pStyle w:val="Heading3"/>
      </w:pPr>
      <w:bookmarkStart w:id="16" w:name="_Toc310421734"/>
      <w:bookmarkStart w:id="17" w:name="_Toc380578171"/>
      <w:r>
        <w:t>Model Parameters</w:t>
      </w:r>
      <w:bookmarkEnd w:id="16"/>
      <w:bookmarkEnd w:id="17"/>
    </w:p>
    <w:p w14:paraId="1BAE042D" w14:textId="77777777" w:rsidR="002B6704" w:rsidRPr="00026D3A" w:rsidRDefault="002B6704" w:rsidP="002B6704">
      <w:r>
        <w:t xml:space="preserve">Many of the Athena models contain numeric parameters </w:t>
      </w:r>
      <w:r w:rsidR="002E7BC9">
        <w:t xml:space="preserve">that </w:t>
      </w:r>
      <w:r>
        <w:t xml:space="preserve">are used to calibrate and tune the results of the models.  Athena stores these values as </w:t>
      </w:r>
      <w:r>
        <w:rPr>
          <w:i/>
        </w:rPr>
        <w:t xml:space="preserve">model </w:t>
      </w:r>
      <w:r w:rsidRPr="00026D3A">
        <w:rPr>
          <w:i/>
        </w:rPr>
        <w:t>parameters</w:t>
      </w:r>
      <w:r>
        <w:t xml:space="preserve"> in the </w:t>
      </w:r>
      <w:r>
        <w:rPr>
          <w:i/>
        </w:rPr>
        <w:t>model parameter database</w:t>
      </w:r>
      <w:r>
        <w:t>.  Although not part of an Athena scenario proper, the model parameters are accessible to the Athena user, who can view them and set them on a scenario-by-scenario basis.  When such</w:t>
      </w:r>
      <w:r w:rsidR="002E7BC9">
        <w:t xml:space="preserve"> a</w:t>
      </w:r>
      <w:r>
        <w:t xml:space="preserve"> parameter appears in a model</w:t>
      </w:r>
      <w:r w:rsidR="002E7BC9">
        <w:t xml:space="preserve"> description, below</w:t>
      </w:r>
      <w:r>
        <w:t xml:space="preserve">, a footnote will give its name in the model parameter database.  See the </w:t>
      </w:r>
      <w:r>
        <w:rPr>
          <w:i/>
        </w:rPr>
        <w:t>Athena User’s Guide</w:t>
      </w:r>
      <w:r>
        <w:t xml:space="preserve"> for more information. </w:t>
      </w:r>
    </w:p>
    <w:p w14:paraId="7DE2F0C2" w14:textId="77777777" w:rsidR="002B6704" w:rsidRDefault="002B6704" w:rsidP="002B6704">
      <w:pPr>
        <w:pStyle w:val="Heading3"/>
      </w:pPr>
      <w:bookmarkStart w:id="18" w:name="_Toc310421735"/>
      <w:bookmarkStart w:id="19" w:name="_Toc380578172"/>
      <w:r>
        <w:t>Simulated Time</w:t>
      </w:r>
      <w:bookmarkEnd w:id="18"/>
      <w:bookmarkEnd w:id="19"/>
    </w:p>
    <w:p w14:paraId="063B4E72" w14:textId="77777777" w:rsidR="002B6704" w:rsidRDefault="002B6704" w:rsidP="002B6704">
      <w:r>
        <w:t>Athena uses the following measures of simulated time.</w:t>
      </w:r>
    </w:p>
    <w:p w14:paraId="2C3D2A95" w14:textId="77777777" w:rsidR="002B6704" w:rsidRDefault="002B6704" w:rsidP="002B6704"/>
    <w:p w14:paraId="41974E53" w14:textId="77777777" w:rsidR="002B6704" w:rsidRDefault="002B6704" w:rsidP="002B6704">
      <w:r>
        <w:t xml:space="preserve">Athena's clock measures time in integer </w:t>
      </w:r>
      <w:r w:rsidR="00EE3FE6">
        <w:rPr>
          <w:i/>
          <w:iCs/>
        </w:rPr>
        <w:t>weeks</w:t>
      </w:r>
      <w:r>
        <w:t xml:space="preserve"> since time 0.  The </w:t>
      </w:r>
      <w:r w:rsidR="00EE3FE6">
        <w:t>week</w:t>
      </w:r>
      <w:r>
        <w:t xml:space="preserve"> is the smallest time interval with which Athena is concerned; simulation time always advances </w:t>
      </w:r>
      <w:r w:rsidR="00EE3FE6">
        <w:t>week-by-week. Week</w:t>
      </w:r>
      <w:r>
        <w:t xml:space="preserve">s are also sometimes referred to as time </w:t>
      </w:r>
      <w:r>
        <w:rPr>
          <w:i/>
        </w:rPr>
        <w:t>ticks</w:t>
      </w:r>
      <w:r>
        <w:t>.</w:t>
      </w:r>
    </w:p>
    <w:p w14:paraId="64A4A8D5" w14:textId="77777777" w:rsidR="002B6704" w:rsidRPr="00E03798" w:rsidRDefault="002B6704" w:rsidP="002B6704"/>
    <w:p w14:paraId="1BEDD5B0" w14:textId="77777777" w:rsidR="002B6704" w:rsidRDefault="002B6704" w:rsidP="002B6704">
      <w:r>
        <w:t xml:space="preserve">Time 0 is mapped to a calendar date by a </w:t>
      </w:r>
      <w:r>
        <w:rPr>
          <w:i/>
          <w:iCs/>
        </w:rPr>
        <w:t>start date</w:t>
      </w:r>
      <w:r>
        <w:t xml:space="preserve"> set by the user.  Athena then outputs simulated time as either some number of integer </w:t>
      </w:r>
      <w:r w:rsidR="00EE3FE6">
        <w:t>weeks</w:t>
      </w:r>
      <w:r>
        <w:t xml:space="preserve"> or as a </w:t>
      </w:r>
      <w:r w:rsidR="00237A68">
        <w:t>Julian week string based on the start date (e.g., "2012W02" is the second week of the year 2012.)</w:t>
      </w:r>
    </w:p>
    <w:p w14:paraId="0E2B8068" w14:textId="77777777" w:rsidR="002B6704" w:rsidRDefault="002B6704" w:rsidP="002B6704"/>
    <w:p w14:paraId="35E9C37D" w14:textId="77777777" w:rsidR="002B6704" w:rsidRPr="00EE4360" w:rsidRDefault="002B6704" w:rsidP="002B6704">
      <w:r>
        <w:t xml:space="preserve">Athena is a time-step simulation; many computations take place at each time tick.  </w:t>
      </w:r>
      <w:r w:rsidR="00237A68">
        <w:t>In past versions of Athena, s</w:t>
      </w:r>
      <w:r>
        <w:t xml:space="preserve">ome models </w:t>
      </w:r>
      <w:r w:rsidR="00237A68">
        <w:t>we</w:t>
      </w:r>
      <w:r>
        <w:t xml:space="preserve">re triggered every so many ticks; these trigger points </w:t>
      </w:r>
      <w:r w:rsidR="00237A68">
        <w:t>were</w:t>
      </w:r>
      <w:r>
        <w:t xml:space="preserve"> called </w:t>
      </w:r>
      <w:r>
        <w:rPr>
          <w:i/>
          <w:iCs/>
        </w:rPr>
        <w:t>tocks</w:t>
      </w:r>
      <w:r>
        <w:t>.</w:t>
      </w:r>
      <w:r w:rsidR="00237A68">
        <w:t xml:space="preserve">  In this version of Athena, all models are triggered every tick.</w:t>
      </w:r>
    </w:p>
    <w:p w14:paraId="63FD649B" w14:textId="77777777" w:rsidR="002B6704" w:rsidRDefault="002B6704" w:rsidP="002B6704">
      <w:pPr>
        <w:pStyle w:val="Heading3"/>
      </w:pPr>
      <w:bookmarkStart w:id="20" w:name="_Toc310421736"/>
      <w:bookmarkStart w:id="21" w:name="_Toc380578173"/>
      <w:r>
        <w:t>Geography</w:t>
      </w:r>
      <w:bookmarkEnd w:id="20"/>
      <w:bookmarkEnd w:id="21"/>
    </w:p>
    <w:p w14:paraId="0B09721E" w14:textId="77777777" w:rsidR="002B6704" w:rsidRPr="00D416B1" w:rsidRDefault="002B6704" w:rsidP="002B6704">
      <w:r>
        <w:t xml:space="preserve">Each Athena scenario is associated with a geographical region called the Athena </w:t>
      </w:r>
      <w:r>
        <w:rPr>
          <w:i/>
          <w:iCs/>
        </w:rPr>
        <w:t>playbox</w:t>
      </w:r>
      <w:r>
        <w:t xml:space="preserve">, which is divided into polygonal areas called </w:t>
      </w:r>
      <w:r>
        <w:rPr>
          <w:i/>
        </w:rPr>
        <w:t>neighborhoods</w:t>
      </w:r>
      <w:r>
        <w:t xml:space="preserve">.  (Indeed, the playbox is simply the collection of neighborhoods.)  </w:t>
      </w:r>
    </w:p>
    <w:p w14:paraId="046B9A48" w14:textId="77777777" w:rsidR="002B6704" w:rsidRDefault="002B6704" w:rsidP="002B6704">
      <w:pPr>
        <w:pStyle w:val="Heading4"/>
      </w:pPr>
      <w:bookmarkStart w:id="22" w:name="_Toc310421737"/>
      <w:bookmarkStart w:id="23" w:name="_Toc380578174"/>
      <w:r w:rsidRPr="002B6704">
        <w:lastRenderedPageBreak/>
        <w:t>Neighborhoods</w:t>
      </w:r>
      <w:bookmarkEnd w:id="22"/>
      <w:bookmarkEnd w:id="23"/>
    </w:p>
    <w:p w14:paraId="2F0A642B" w14:textId="77777777" w:rsidR="002B6704" w:rsidRDefault="002B6704" w:rsidP="002B6704">
      <w:r>
        <w:t>Neighborhoods are simply a way of dividing the playbox into a number of reasonably homogeneous areas, and may be of any size: country, province, city, town, zip code, or neighborhood proper.  Almost everything that happens in Athena happens in the context of a particular neighborhood.</w:t>
      </w:r>
    </w:p>
    <w:p w14:paraId="3CB19F50" w14:textId="77777777" w:rsidR="002B6704" w:rsidRDefault="002B6704" w:rsidP="002B6704"/>
    <w:p w14:paraId="19EE24C1" w14:textId="67864397" w:rsidR="00B60270" w:rsidRDefault="002B6704" w:rsidP="00B60270">
      <w:r>
        <w:t>Geographically, neighborhoods are defined as polygons on a map, using some appropriate coordinate system.</w:t>
      </w:r>
      <w:r>
        <w:rPr>
          <w:rStyle w:val="FootnoteReference"/>
          <w:rFonts w:eastAsia="Wingdings"/>
        </w:rPr>
        <w:footnoteReference w:id="3"/>
      </w:r>
      <w:r>
        <w:t xml:space="preserve">  Neighborhoods may stack, e.g., a city may be a neighborhood within a larger province, and the city may contain several neighborhoods.  When stacked, two neighborhoods are said to </w:t>
      </w:r>
      <w:r w:rsidRPr="000222ED">
        <w:rPr>
          <w:i/>
        </w:rPr>
        <w:t>nest</w:t>
      </w:r>
      <w:r>
        <w:t xml:space="preserve"> if the first is completely contained within the second, and to simply </w:t>
      </w:r>
      <w:r w:rsidRPr="000222ED">
        <w:rPr>
          <w:i/>
        </w:rPr>
        <w:t>overlap</w:t>
      </w:r>
      <w:r>
        <w:t xml:space="preserve"> if one is stacked on another but is not properly nested.  </w:t>
      </w:r>
      <w:r w:rsidRPr="000222ED">
        <w:t>In</w:t>
      </w:r>
      <w:r>
        <w:t xml:space="preserve"> the diagram below, for example, A is an urban area surrounded by suburban areas B and C; all three lie within D, a county, which abuts E, another county.  B and C are nested in D, and A overlaps B and C.</w:t>
      </w:r>
      <w:r w:rsidR="00B60270" w:rsidRPr="00B60270">
        <w:t xml:space="preserve"> </w:t>
      </w:r>
    </w:p>
    <w:p w14:paraId="6004BA55" w14:textId="77777777" w:rsidR="00B60270" w:rsidRDefault="00B60270" w:rsidP="00B60270"/>
    <w:p w14:paraId="306D2DE4" w14:textId="77777777" w:rsidR="00B60270" w:rsidRDefault="00B60270" w:rsidP="00B60270">
      <w:pPr>
        <w:jc w:val="center"/>
      </w:pPr>
      <w:r>
        <w:rPr>
          <w:noProof/>
        </w:rPr>
      </w:r>
      <w:r>
        <w:rPr>
          <w:noProof/>
        </w:rPr>
        <w:pict w14:anchorId="4C9FD665">
          <v:group id="_x0000_s1085"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86"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2AF0B37D" w14:textId="77777777" w:rsidR="00B60270" w:rsidRDefault="00B60270" w:rsidP="00B60270">
                    <w:pPr>
                      <w:jc w:val="center"/>
                    </w:pPr>
                  </w:p>
                </w:txbxContent>
              </v:textbox>
            </v:shape>
            <v:shape id="Freeform 3" o:spid="_x0000_s1087"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6F22913B" w14:textId="77777777" w:rsidR="00B60270" w:rsidRDefault="00B60270" w:rsidP="00B60270"/>
                </w:txbxContent>
              </v:textbox>
            </v:shape>
            <v:shape id="Freeform 4" o:spid="_x0000_s1088"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1C2A87EF" w14:textId="77777777" w:rsidR="00B60270" w:rsidRDefault="00B60270" w:rsidP="00B60270"/>
                </w:txbxContent>
              </v:textbox>
            </v:shape>
            <v:shape id="Freeform 5" o:spid="_x0000_s1089"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26ADAD46" w14:textId="77777777" w:rsidR="00B60270" w:rsidRDefault="00B60270" w:rsidP="00B60270"/>
                </w:txbxContent>
              </v:textbox>
            </v:shape>
            <v:line id="Straight Connector 6" o:spid="_x0000_s1090"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091"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type id="_x0000_t202" coordsize="21600,21600" o:spt="202" path="m,l,21600r21600,l21600,xe">
              <v:stroke joinstyle="miter"/>
              <v:path gradientshapeok="t" o:connecttype="rect"/>
            </v:shapetype>
            <v:shape id="Text Box 8" o:spid="_x0000_s1092"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14:paraId="6FDD1AE9" w14:textId="77777777" w:rsidR="00B60270" w:rsidRDefault="00B60270" w:rsidP="00B60270">
                    <w:r>
                      <w:t>A</w:t>
                    </w:r>
                  </w:p>
                </w:txbxContent>
              </v:textbox>
            </v:shape>
            <v:shape id="Text Box 9" o:spid="_x0000_s1093"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14:paraId="105E5D99" w14:textId="77777777" w:rsidR="00B60270" w:rsidRDefault="00B60270" w:rsidP="00B60270">
                    <w:r>
                      <w:t>B</w:t>
                    </w:r>
                  </w:p>
                </w:txbxContent>
              </v:textbox>
            </v:shape>
            <v:shape id="Text Box 10" o:spid="_x0000_s1094"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14:paraId="0F39814A" w14:textId="77777777" w:rsidR="00B60270" w:rsidRDefault="00B60270" w:rsidP="00B60270">
                    <w:r>
                      <w:t>C</w:t>
                    </w:r>
                  </w:p>
                </w:txbxContent>
              </v:textbox>
            </v:shape>
            <v:shape id="Text Box 11" o:spid="_x0000_s1095"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14:paraId="2C21AB08" w14:textId="77777777" w:rsidR="00B60270" w:rsidRDefault="00B60270" w:rsidP="00B60270">
                    <w:r>
                      <w:t>D</w:t>
                    </w:r>
                  </w:p>
                </w:txbxContent>
              </v:textbox>
            </v:shape>
            <v:shape id="Text Box 12" o:spid="_x0000_s1096"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14:paraId="22AB1FC2" w14:textId="77777777" w:rsidR="00B60270" w:rsidRDefault="00B60270" w:rsidP="00B60270">
                    <w:r>
                      <w:t>E</w:t>
                    </w:r>
                  </w:p>
                </w:txbxContent>
              </v:textbox>
            </v:shape>
            <w10:wrap type="none"/>
            <w10:anchorlock/>
          </v:group>
        </w:pict>
      </w:r>
    </w:p>
    <w:p w14:paraId="0A820ABF" w14:textId="77777777" w:rsidR="002B6704" w:rsidRDefault="002B6704" w:rsidP="002B6704"/>
    <w:p w14:paraId="50FE494C" w14:textId="77777777" w:rsidR="002B6704" w:rsidRDefault="002B6704" w:rsidP="002B6704"/>
    <w:p w14:paraId="464EB76F" w14:textId="77777777" w:rsidR="002B6704" w:rsidRDefault="002B6704" w:rsidP="002B6704">
      <w:r>
        <w:t xml:space="preserve">Note that locations </w:t>
      </w:r>
      <w:r w:rsidRPr="003919ED">
        <w:t>within</w:t>
      </w:r>
      <w:r>
        <w:t xml:space="preserve"> an inner neighborhood are not also part of the outer neighborhood; in the diagram above, D effectively has a hole cut out of it by B and C, and A cuts sections out of both B and C.  Consequently, if a neighborhood is completely tiled by nested neighborhoods, it can be omitted as it contains no locations.  If D's surface were entirely covered by suburbs, for example, there would be nothing left of D and no reason to define D within Athena.</w:t>
      </w:r>
    </w:p>
    <w:p w14:paraId="54DFFA76" w14:textId="77777777" w:rsidR="002B6704" w:rsidRDefault="002B6704" w:rsidP="002B6704"/>
    <w:p w14:paraId="2F98523E" w14:textId="77777777" w:rsidR="002B6704" w:rsidRDefault="002B6704" w:rsidP="002B6704">
      <w:r>
        <w:t xml:space="preserve">Overlapping neighborhoods should be avoided, as they cause visualization problems—when a neighborhood is drawn transparently so that a map is visible underneath, the borders of any neighborhoods it overlaps are also visible, and this can be confusing.  In the diagram, then, the borders of B and C should go around A, rather than A being overlaid on top of them.  </w:t>
      </w:r>
    </w:p>
    <w:p w14:paraId="0197D20B" w14:textId="77777777" w:rsidR="002B6704" w:rsidRDefault="002B6704" w:rsidP="002B6704"/>
    <w:p w14:paraId="3861A858" w14:textId="77777777" w:rsidR="002B6704" w:rsidRDefault="002B6704" w:rsidP="002B6704">
      <w:r>
        <w:t>In practice, however, stacked neighborhoods of either kind are rarely used.</w:t>
      </w:r>
    </w:p>
    <w:p w14:paraId="1584023A" w14:textId="77777777" w:rsidR="002B6704" w:rsidRDefault="002B6704" w:rsidP="002B6704">
      <w:pPr>
        <w:pStyle w:val="Heading4"/>
      </w:pPr>
      <w:bookmarkStart w:id="24" w:name="_Toc310421738"/>
      <w:bookmarkStart w:id="25" w:name="_Toc380578175"/>
      <w:r>
        <w:lastRenderedPageBreak/>
        <w:t>Neighborhood Proximity</w:t>
      </w:r>
      <w:bookmarkEnd w:id="24"/>
      <w:bookmarkEnd w:id="25"/>
    </w:p>
    <w:p w14:paraId="04562A3D" w14:textId="77777777" w:rsidR="002B6704" w:rsidRDefault="002B6704" w:rsidP="002B6704">
      <w:r>
        <w:t xml:space="preserve">In Athena, simulation events take place within neighborhoods, and affect the </w:t>
      </w:r>
      <w:r w:rsidR="000233B0">
        <w:t>people in</w:t>
      </w:r>
      <w:r>
        <w:t xml:space="preserve"> the neighborhoods.  An event taking place within a neighborhood can have ripple effects in other neighborhoods; the geographic spread of these ripples depends on how nearby other neighborhoods are presumed to be, socially and psychologically rather than geographically.  This psycho-social nearness of one neighborhood to another is called </w:t>
      </w:r>
      <w:r>
        <w:rPr>
          <w:i/>
          <w:iCs/>
        </w:rPr>
        <w:t>neighborhood proximity</w:t>
      </w:r>
      <w:r>
        <w:t xml:space="preserve">.  </w:t>
      </w:r>
    </w:p>
    <w:p w14:paraId="2717FCF3" w14:textId="77777777" w:rsidR="00B60270" w:rsidRDefault="00B60270" w:rsidP="00B60270"/>
    <w:p w14:paraId="5E4FCF11" w14:textId="77777777" w:rsidR="00B60270" w:rsidRDefault="00B60270" w:rsidP="00B60270"/>
    <w:p w14:paraId="36C7A262" w14:textId="77777777" w:rsidR="00B60270" w:rsidRDefault="00B60270" w:rsidP="00B60270">
      <w:pPr>
        <w:jc w:val="center"/>
      </w:pPr>
      <w:r>
        <w:rPr>
          <w:noProof/>
        </w:rPr>
      </w:r>
      <w:r>
        <w:rPr>
          <w:noProof/>
        </w:rPr>
        <w:pict w14:anchorId="23586530">
          <v:group id="Group 1" o:spid="_x0000_s1097" style="width:183pt;height:146.2pt;mso-position-horizontal-relative:char;mso-position-vertical-relative:line" coordsize="23241,18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">
            <v:shape id="Freeform 2" o:spid="_x0000_s1098" style="position:absolute;width:19378;height:15234;visibility:visible;v-text-anchor:middle-center" coordsize="5384,42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qdOcMA&#10;AADaAAAADwAAAGRycy9kb3ducmV2LnhtbESPQYvCMBSE74L/ITzBi6zpCop0jaKLLnsTWw/29mie&#10;bWnzUpqo3X+/EQSPw8x8w6w2vWnEnTpXWVbwOY1AEOdWV1woOKeHjyUI55E1NpZJwR852KyHgxXG&#10;2j74RPfEFyJA2MWooPS+jaV0eUkG3dS2xMG72s6gD7IrpO7wEeCmkbMoWkiDFYeFElv6Limvk5tR&#10;cEnrbLu7LvdZmv0cD7tJu5/Xc6XGo377BcJT79/hV/tXK5jB80q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qdOcMAAADaAAAADwAAAAAAAAAAAAAAAACYAgAAZHJzL2Rv&#10;d25yZXYueG1sUEsFBgAAAAAEAAQA9QAAAIgDAAAAAA==&#10;" adj="-11796480,,5400" path="m992,370l2183,,3664,238r1376,873l5384,3029,1944,4233,,2645,159,926,1018,370r,-13l992,370xe" strokeweight="0">
              <v:stroke joinstyle="miter"/>
              <v:formulas/>
              <v:path arrowok="t" o:connecttype="custom" o:connectlocs="968944,0;0,761741;968944,1523481;1937887,761741" o:connectangles="270,180,90,0" textboxrect="0,0,5384,4233"/>
              <v:textbox inset="2.49933mm,1.2497mm,2.49933mm,1.2497mm">
                <w:txbxContent>
                  <w:p w14:paraId="112EA161" w14:textId="77777777" w:rsidR="00B60270" w:rsidRDefault="00B60270" w:rsidP="00B60270">
                    <w:pPr>
                      <w:jc w:val="center"/>
                    </w:pPr>
                  </w:p>
                </w:txbxContent>
              </v:textbox>
            </v:shape>
            <v:shape id="Freeform 3" o:spid="_x0000_s1099" style="position:absolute;left:2999;top:4572;width:6426;height:7473;visibility:visible;v-text-anchor:middle-center" coordsize="1786,207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1g58QA&#10;AADaAAAADwAAAGRycy9kb3ducmV2LnhtbESPT2vCQBTE74LfYXlCL0U3tlQluooKtj2I4J+Lt0f2&#10;mUSzb2N2a+K3d4WCx2FmfsNMZo0pxI0ql1tW0O9FIIgTq3NOFRz2q+4IhPPIGgvLpOBODmbTdmuC&#10;sbY1b+m286kIEHYxKsi8L2MpXZKRQdezJXHwTrYy6IOsUqkrrAPcFPIjigbSYM5hIcOSlhkll92f&#10;UZCs9PW4WZ8W3z/r/flreHi3tSSl3jrNfAzCU+Nf4f/2r1bwCc8r4QbI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tYOfEAAAA2gAAAA8AAAAAAAAAAAAAAAAAmAIAAGRycy9k&#10;b3ducmV2LnhtbFBLBQYAAAAABAAEAPUAAACJAwAAAAA=&#10;" adj="-11796480,,5400" path="m503,119l1786,r-53,1706l926,2077,265,1627,820,926,,727,543,105r39,l503,119xe" fillcolor="silver" strokeweight="0">
              <v:stroke joinstyle="miter"/>
              <v:formulas/>
              <v:path arrowok="t" o:connecttype="custom" o:connectlocs="321320,0;0,373670;321320,747339;642640,373670" o:connectangles="270,180,90,0" textboxrect="0,0,1786,2077"/>
              <v:textbox inset="2.49933mm,1.2497mm,2.49933mm,1.2497mm">
                <w:txbxContent>
                  <w:p w14:paraId="44F1CFE5" w14:textId="77777777" w:rsidR="00B60270" w:rsidRDefault="00B60270" w:rsidP="00B60270"/>
                </w:txbxContent>
              </v:textbox>
            </v:shape>
            <v:shape id="Freeform 4" o:spid="_x0000_s1100" style="position:absolute;left:9237;top:4572;width:7283;height:6138;visibility:visible;v-text-anchor:middle-center" coordsize="2024,17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DC8YA&#10;AADaAAAADwAAAGRycy9kb3ducmV2LnhtbESPT2vCQBTE7wW/w/IKXopuFJESXaVIK+qh1j8I3p7Z&#10;ZxLMvg3ZNUY/fbcg9DjMzG+Y8bQxhaipcrllBb1uBII4sTrnVMF+99V5B+E8ssbCMim4k4PppPUy&#10;xljbG2+o3vpUBAi7GBVk3pexlC7JyKDr2pI4eGdbGfRBVqnUFd4C3BSyH0VDaTDnsJBhSbOMksv2&#10;ahQcfpYre+rN19+f58ebO65nm2OdK9V+bT5GIDw1/j/8bC+0ggH8XQk3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pGDC8YAAADaAAAADwAAAAAAAAAAAAAAAACYAgAAZHJz&#10;L2Rvd25yZXYueG1sUEsFBgAAAAAEAAQA9QAAAIsDAAAAAA==&#10;" adj="-11796480,,5400" path="m1601,158l1270,145,53,,,1706,953,1481r,-317l1786,1455,2024,555,1614,158r-13,xe" fillcolor="silver" strokeweight="0">
              <v:stroke joinstyle="miter"/>
              <v:formulas/>
              <v:path arrowok="t" o:connecttype="custom" o:connectlocs="364160,0;0,306918;364160,613836;728319,306918" o:connectangles="270,180,90,0" textboxrect="0,0,2024,1706"/>
              <v:textbox inset="2.49933mm,1.2497mm,2.49933mm,1.2497mm">
                <w:txbxContent>
                  <w:p w14:paraId="0BC14CE0" w14:textId="77777777" w:rsidR="00B60270" w:rsidRDefault="00B60270" w:rsidP="00B60270"/>
                </w:txbxContent>
              </v:textbox>
            </v:shape>
            <v:shape id="Freeform 5" o:spid="_x0000_s1101" style="position:absolute;left:7808;top:6332;width:3571;height:3092;visibility:visible;v-text-anchor:middle-center" coordsize="993,8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6/ZsMA&#10;AADaAAAADwAAAGRycy9kb3ducmV2LnhtbESPQYvCMBSE74L/ITzBm6YKylKNIorixXW3iudn82yL&#10;zUtpou36683Cwh6HmfmGmS9bU4on1a6wrGA0jEAQp1YXnCk4n7aDDxDOI2ssLZOCH3KwXHQ7c4y1&#10;bfibnonPRICwi1FB7n0VS+nSnAy6oa2Ig3eztUEfZJ1JXWMT4KaU4yiaSoMFh4UcK1rnlN6Th1Hw&#10;ual2h/VxPzpcb5c20a+vZjxplOr32tUMhKfW/4f/2nutYAK/V8INkI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6/ZsMAAADaAAAADwAAAAAAAAAAAAAAAACYAgAAZHJzL2Rv&#10;d25yZXYueG1sUEsFBgAAAAAEAAQA9QAAAIgDAAAAAA==&#10;" adj="-11796480,,5400" path="m40,238l860,,993,622,,847r,13l40,238xe" fillcolor="gray" strokeweight="0">
              <v:stroke joinstyle="miter"/>
              <v:formulas/>
              <v:path arrowok="t" o:connecttype="custom" o:connectlocs="178582,0;0,154625;178582,309250;357164,154625" o:connectangles="270,180,90,0" textboxrect="0,0,993,860"/>
              <v:textbox inset="2.49933mm,1.2497mm,2.49933mm,1.2497mm">
                <w:txbxContent>
                  <w:p w14:paraId="11AEE832" w14:textId="77777777" w:rsidR="00B60270" w:rsidRDefault="00B60270" w:rsidP="00B60270"/>
                </w:txbxContent>
              </v:textbox>
            </v:shape>
            <v:line id="Straight Connector 6" o:spid="_x0000_s1102" style="position:absolute;flip:x;visibility:visible" from="6429,15234" to="6998,18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6wxMQAAADaAAAADwAAAGRycy9kb3ducmV2LnhtbESPT2sCMRTE7wW/Q3iCt5q1B1tWo4jS&#10;UoS2+O/g7bl57i5uXpYkuvHbm0Khx2FmfsNM59E04kbO15YVjIYZCOLC6ppLBfvd+/MbCB+QNTaW&#10;ScGdPMxnvacp5tp2vKHbNpQiQdjnqKAKoc2l9EVFBv3QtsTJO1tnMCTpSqkddgluGvmSZWNpsOa0&#10;UGFLy4qKy/ZqFGy+X/nkPq7xEk/d18/xUK4Pq4VSg35cTEAEiuE//Nf+1ArG8Hsl3QA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nrDExAAAANoAAAAPAAAAAAAAAAAA&#10;AAAAAKECAABkcnMvZG93bnJldi54bWxQSwUGAAAAAAQABAD5AAAAkgMAAAAA&#10;" strokeweight="0"/>
            <v:line id="Straight Connector 7" o:spid="_x0000_s1103" style="position:absolute;visibility:visible" from="19382,10904" to="23241,13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puU8MAAADaAAAADwAAAGRycy9kb3ducmV2LnhtbESPQWvCQBSE7wX/w/KE3pqNQpMYXUWk&#10;xfbWRgWPj+wzWcy+Ddmtpv++Wyj0OMzMN8xqM9pO3GjwxrGCWZKCIK6dNtwoOB5enwoQPiBr7ByT&#10;gm/ysFlPHlZYanfnT7pVoRERwr5EBW0IfSmlr1uy6BPXE0fv4gaLIcqhkXrAe4TbTs7TNJMWDceF&#10;FnvatVRfqy+rwHxk++f3/LQ4yZd9mJ2La2HsUanH6bhdggg0hv/wX/tNK8jh90q8AX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6KblPDAAAA2gAAAA8AAAAAAAAAAAAA&#10;AAAAoQIAAGRycy9kb3ducmV2LnhtbFBLBQYAAAAABAAEAPkAAACRAwAAAAA=&#10;" strokeweight="0"/>
            <v:shape id="Text Box 8" o:spid="_x0000_s1104" type="#_x0000_t202" style="position:absolute;left:8199;top:6388;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cY+8EA&#10;AADaAAAADwAAAGRycy9kb3ducmV2LnhtbERPz2vCMBS+D/Y/hDfwNtP1MKSaFpVNBp7sxtTbo3m2&#10;dc1LSaK2/705CDt+fL8XxWA6cSXnW8sK3qYJCOLK6pZrBT/fn68zED4ga+wsk4KRPBT589MCM21v&#10;vKNrGWoRQ9hnqKAJoc+k9FVDBv3U9sSRO1lnMEToaqkd3mK46WSaJO/SYMuxocGe1g1Vf+XFKCg/&#10;jis36n2Ph99xsz+n63S7KpWavAzLOYhAQ/gXP9xfWkHcGq/EGyD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3GPvBAAAA2gAAAA8AAAAAAAAAAAAAAAAAmAIAAGRycy9kb3du&#10;cmV2LnhtbFBLBQYAAAAABAAEAPUAAACGAwAAAAA=&#10;" filled="f" stroked="f">
              <v:textbox style="mso-fit-shape-to-text:t" inset="2.49933mm,1.2497mm,2.49933mm,1.2497mm">
                <w:txbxContent>
                  <w:p w14:paraId="7E0E9031" w14:textId="77777777" w:rsidR="00B60270" w:rsidRDefault="00B60270" w:rsidP="00B60270">
                    <w:r>
                      <w:t>A</w:t>
                    </w:r>
                  </w:p>
                </w:txbxContent>
              </v:textbox>
            </v:shape>
            <v:shape id="Text Box 9" o:spid="_x0000_s1105" type="#_x0000_t202" style="position:absolute;left:5047;top:7839;width:3152;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9YMQA&#10;AADaAAAADwAAAGRycy9kb3ducmV2LnhtbESPQWvCQBSE74L/YXlCb2ZjDqWNrlLFlkJPRtH29si+&#10;Jmmzb8PuVpN/7xYEj8PMfMMsVr1pxZmcbywrmCUpCOLS6oYrBYf96/QJhA/IGlvLpGAgD6vleLTA&#10;XNsL7+hchEpECPscFdQhdLmUvqzJoE9sRxy9b+sMhihdJbXDS4SbVmZp+igNNhwXauxoU1P5W/wZ&#10;BcX2a+0Gferw8zi8nX6yTfaxLpR6mPQvcxCB+nAP39rvWsEz/F+JN0A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7vWDEAAAA2gAAAA8AAAAAAAAAAAAAAAAAmAIAAGRycy9k&#10;b3ducmV2LnhtbFBLBQYAAAAABAAEAPUAAACJAwAAAAA=&#10;" filled="f" stroked="f">
              <v:textbox style="mso-fit-shape-to-text:t" inset="2.49933mm,1.2497mm,2.49933mm,1.2497mm">
                <w:txbxContent>
                  <w:p w14:paraId="0FBE9353" w14:textId="77777777" w:rsidR="00B60270" w:rsidRDefault="00B60270" w:rsidP="00B60270">
                    <w:r>
                      <w:t>B</w:t>
                    </w:r>
                  </w:p>
                </w:txbxContent>
              </v:textbox>
            </v:shape>
            <v:shape id="Text Box 10" o:spid="_x0000_s1106" type="#_x0000_t202" style="position:absolute;left:12383;top:5046;width:3247;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KRcUA&#10;AADbAAAADwAAAGRycy9kb3ducmV2LnhtbESPQW/CMAyF75P2HyJP2m2k62GaCgEB2tCkndZNA25W&#10;Y9qyxqmSAO2/xwek3Wy95/c+zxaD69SZQmw9G3ieZKCIK29brg38fL8/vYKKCdli55kMjBRhMb+/&#10;m2Fh/YW/6FymWkkIxwINNCn1hdaxashhnPieWLSDDw6TrKHWNuBFwl2n8yx70Q5bloYGe1o3VP2V&#10;J2egfNuvwmi3Pe5+x832mK/zz1VpzOPDsJyCSjSkf/Pt+sMKvtDLLzK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gYpFxQAAANsAAAAPAAAAAAAAAAAAAAAAAJgCAABkcnMv&#10;ZG93bnJldi54bWxQSwUGAAAAAAQABAD1AAAAigMAAAAA&#10;" filled="f" stroked="f">
              <v:textbox style="mso-fit-shape-to-text:t" inset="2.49933mm,1.2497mm,2.49933mm,1.2497mm">
                <w:txbxContent>
                  <w:p w14:paraId="1D26A3CE" w14:textId="77777777" w:rsidR="00B60270" w:rsidRDefault="00B60270" w:rsidP="00B60270">
                    <w:r>
                      <w:t>C</w:t>
                    </w:r>
                  </w:p>
                </w:txbxContent>
              </v:textbox>
            </v:shape>
            <v:shape id="Text Box 11" o:spid="_x0000_s1107" type="#_x0000_t202" style="position:absolute;left:7142;width:3247;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0v3sIA&#10;AADbAAAADwAAAGRycy9kb3ducmV2LnhtbERPTWvCQBC9C/6HZYTe6sYcikRXqaIi9NS0VHsbstMk&#10;NTsbdldN/r0rCN7m8T5nvuxMIy7kfG1ZwWScgCAurK65VPD9tX2dgvABWWNjmRT05GG5GA7mmGl7&#10;5U+65KEUMYR9hgqqENpMSl9UZNCPbUscuT/rDIYIXSm1w2sMN41Mk+RNGqw5NlTY0rqi4pSfjYJ8&#10;87tyvT60ePzpd4f/dJ1+rHKlXkbd+wxEoC48xQ/3Xsf5E7j/E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S/ewgAAANsAAAAPAAAAAAAAAAAAAAAAAJgCAABkcnMvZG93&#10;bnJldi54bWxQSwUGAAAAAAQABAD1AAAAhwMAAAAA&#10;" filled="f" stroked="f">
              <v:textbox style="mso-fit-shape-to-text:t" inset="2.49933mm,1.2497mm,2.49933mm,1.2497mm">
                <w:txbxContent>
                  <w:p w14:paraId="6E66E8B4" w14:textId="77777777" w:rsidR="00B60270" w:rsidRDefault="00B60270" w:rsidP="00B60270">
                    <w:r>
                      <w:t>D</w:t>
                    </w:r>
                  </w:p>
                </w:txbxContent>
              </v:textbox>
            </v:shape>
            <v:shape id="Text Box 12" o:spid="_x0000_s1108" type="#_x0000_t202" style="position:absolute;left:14669;top:12857;width:3152;height:26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qcIA&#10;AADbAAAADwAAAGRycy9kb3ducmV2LnhtbERPTWvCQBC9C/6HZYTezMYcSolupIothZ4aRdvbkJ0m&#10;0exs2N1q8u+7hYK3ebzPWa0H04krOd9aVrBIUhDEldUt1woO+5f5EwgfkDV2lknBSB7WxXSywlzb&#10;G3/QtQy1iCHsc1TQhNDnUvqqIYM+sT1x5L6tMxgidLXUDm8x3HQyS9NHabDl2NBgT9uGqkv5YxSU&#10;u6+NG/Wpx8/j+Ho6Z9vsfVMq9TAbnpcgAg3hLv53v+k4P4O/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H7GpwgAAANsAAAAPAAAAAAAAAAAAAAAAAJgCAABkcnMvZG93&#10;bnJldi54bWxQSwUGAAAAAAQABAD1AAAAhwMAAAAA&#10;" filled="f" stroked="f">
              <v:textbox style="mso-fit-shape-to-text:t" inset="2.49933mm,1.2497mm,2.49933mm,1.2497mm">
                <w:txbxContent>
                  <w:p w14:paraId="7CFA3D8B" w14:textId="77777777" w:rsidR="00B60270" w:rsidRDefault="00B60270" w:rsidP="00B60270">
                    <w:r>
                      <w:t>E</w:t>
                    </w:r>
                  </w:p>
                </w:txbxContent>
              </v:textbox>
            </v:shape>
            <w10:wrap type="none"/>
            <w10:anchorlock/>
          </v:group>
        </w:pict>
      </w:r>
    </w:p>
    <w:p w14:paraId="23AD4FF6" w14:textId="77777777" w:rsidR="00B60270" w:rsidRDefault="00B60270" w:rsidP="002B6704"/>
    <w:p w14:paraId="1273B06F" w14:textId="77777777" w:rsidR="002B6704" w:rsidRDefault="002B6704" w:rsidP="002B6704">
      <w:bookmarkStart w:id="26" w:name="_GoBack"/>
      <w:bookmarkEnd w:id="26"/>
      <w:r>
        <w:t xml:space="preserve">There are four proximity levels: </w:t>
      </w:r>
      <w:r>
        <w:rPr>
          <w:i/>
          <w:iCs/>
        </w:rPr>
        <w:t xml:space="preserve">here, near, far, </w:t>
      </w:r>
      <w:r>
        <w:t xml:space="preserve">and </w:t>
      </w:r>
      <w:r>
        <w:rPr>
          <w:i/>
          <w:iCs/>
        </w:rPr>
        <w:t>remote</w:t>
      </w:r>
      <w:r>
        <w:t xml:space="preserve">.  In the above diagram, for example, suppose that A is the capital city.   From A's point of view, A is </w:t>
      </w:r>
      <w:r>
        <w:rPr>
          <w:i/>
          <w:iCs/>
        </w:rPr>
        <w:t>here</w:t>
      </w:r>
      <w:r>
        <w:t xml:space="preserve">, B and C are probably </w:t>
      </w:r>
      <w:r>
        <w:rPr>
          <w:i/>
          <w:iCs/>
        </w:rPr>
        <w:t>near</w:t>
      </w:r>
      <w:r>
        <w:t xml:space="preserve"> A, and outlying area D is </w:t>
      </w:r>
      <w:r>
        <w:rPr>
          <w:i/>
          <w:iCs/>
        </w:rPr>
        <w:t>far</w:t>
      </w:r>
      <w:r>
        <w:t xml:space="preserve"> from A.  Neighborhood E is </w:t>
      </w:r>
      <w:r>
        <w:rPr>
          <w:i/>
          <w:iCs/>
        </w:rPr>
        <w:t>remote</w:t>
      </w:r>
      <w:r>
        <w:t>.  In other words, a person in A would be concerned by violent events in A, might worry that violent events in B or C could spread to A, might be mildly concerned with riots out in the boondocks of D, and might not think at all of events in E.</w:t>
      </w:r>
    </w:p>
    <w:p w14:paraId="7B443BE8" w14:textId="77777777" w:rsidR="002B6704" w:rsidRDefault="002B6704" w:rsidP="002B6704"/>
    <w:p w14:paraId="03BB2C38" w14:textId="77777777" w:rsidR="002B6704" w:rsidRDefault="002B6704" w:rsidP="002B6704">
      <w:r>
        <w:t xml:space="preserve">Proximity need not be symmetric.  A sees D as </w:t>
      </w:r>
      <w:r>
        <w:rPr>
          <w:i/>
        </w:rPr>
        <w:t>far</w:t>
      </w:r>
      <w:r>
        <w:t xml:space="preserve">, but D might see A as </w:t>
      </w:r>
      <w:r>
        <w:rPr>
          <w:i/>
        </w:rPr>
        <w:t>near</w:t>
      </w:r>
      <w:r>
        <w:t xml:space="preserve"> because of its prominence </w:t>
      </w:r>
      <w:r w:rsidR="007232F7">
        <w:t>in</w:t>
      </w:r>
      <w:r>
        <w:t xml:space="preserve"> the country as a whole. </w:t>
      </w:r>
    </w:p>
    <w:p w14:paraId="3E9C1A6A" w14:textId="77777777" w:rsidR="002B6704" w:rsidRDefault="002B6704" w:rsidP="007239F9">
      <w:pPr>
        <w:pStyle w:val="Heading4"/>
      </w:pPr>
      <w:bookmarkStart w:id="27" w:name="_Toc310421739"/>
      <w:bookmarkStart w:id="28" w:name="_Toc380578176"/>
      <w:r>
        <w:t>Local vs. Non-Local Neighborhoods</w:t>
      </w:r>
      <w:bookmarkEnd w:id="27"/>
      <w:bookmarkEnd w:id="28"/>
    </w:p>
    <w:p w14:paraId="05AE2596" w14:textId="77777777" w:rsidR="002B6704" w:rsidRDefault="002B6704" w:rsidP="007239F9">
      <w:r>
        <w:t xml:space="preserve">The playbox usually consists of a single contiguous region, e.g., a country, part of a country, or a set of adjacent countries.  It is possible, however, to define </w:t>
      </w:r>
      <w:r>
        <w:rPr>
          <w:i/>
        </w:rPr>
        <w:t>non-local</w:t>
      </w:r>
      <w:r>
        <w:t xml:space="preserve"> neighborhoods, representing countries (or simply staging areas) in other parts of the world.   For example, the United States could be represented as a neighborhood, both as a place to stash US troops and as a way to track US civilian attitudes with regard to actions elsewhere in the world.</w:t>
      </w:r>
      <w:r>
        <w:rPr>
          <w:rStyle w:val="FootnoteReference"/>
          <w:rFonts w:eastAsia="Wingdings"/>
        </w:rPr>
        <w:footnoteReference w:id="4"/>
      </w:r>
    </w:p>
    <w:p w14:paraId="04E48D24" w14:textId="77777777" w:rsidR="007239F9" w:rsidRDefault="007239F9" w:rsidP="007239F9"/>
    <w:p w14:paraId="4F07408B" w14:textId="77777777" w:rsidR="002B6704" w:rsidRDefault="002B6704" w:rsidP="007239F9">
      <w:r>
        <w:t xml:space="preserve">However, such neighborhoods of convenience are outside the economy of the region of interest, also called the </w:t>
      </w:r>
      <w:r>
        <w:rPr>
          <w:i/>
        </w:rPr>
        <w:t>local region</w:t>
      </w:r>
      <w:r>
        <w:t xml:space="preserve">.  Thus, neighborhoods are flagged as being </w:t>
      </w:r>
      <w:r>
        <w:rPr>
          <w:i/>
          <w:iCs/>
        </w:rPr>
        <w:t>local</w:t>
      </w:r>
      <w:r>
        <w:t xml:space="preserve"> or </w:t>
      </w:r>
      <w:r>
        <w:rPr>
          <w:i/>
          <w:iCs/>
        </w:rPr>
        <w:t>non-</w:t>
      </w:r>
      <w:r>
        <w:rPr>
          <w:i/>
          <w:iCs/>
        </w:rPr>
        <w:lastRenderedPageBreak/>
        <w:t>local</w:t>
      </w:r>
      <w:r>
        <w:t>, based on whether or not they participate directly in the economy of the local region.  If the region of interest is Pakistan, for example, we might include portions of India and Afghanistan in the playbox but exclude them from the local economy.</w:t>
      </w:r>
    </w:p>
    <w:p w14:paraId="6444039D" w14:textId="77777777" w:rsidR="002B6704" w:rsidRDefault="002B6704" w:rsidP="001E49E9">
      <w:pPr>
        <w:pStyle w:val="Heading3"/>
      </w:pPr>
      <w:bookmarkStart w:id="29" w:name="_Ref309651430"/>
      <w:bookmarkStart w:id="30" w:name="_Toc310421740"/>
      <w:bookmarkStart w:id="31" w:name="_Toc380578177"/>
      <w:r>
        <w:t>Actors</w:t>
      </w:r>
      <w:bookmarkEnd w:id="29"/>
      <w:bookmarkEnd w:id="30"/>
      <w:bookmarkEnd w:id="31"/>
    </w:p>
    <w:p w14:paraId="204B8630" w14:textId="77777777" w:rsidR="002B6704" w:rsidRDefault="002B6704" w:rsidP="001E49E9">
      <w:r>
        <w:t xml:space="preserve">An </w:t>
      </w:r>
      <w:r>
        <w:rPr>
          <w:i/>
        </w:rPr>
        <w:t>actor</w:t>
      </w:r>
      <w:r>
        <w:t xml:space="preserve"> is an individual or group of individuals that functions as a significant decision-maker in the politics, economy, and society in the playbox.  The relevant actors in a scenario depend on the scope of the scenario.  If the action takes place in a single city, the mayor of the city (or those he represents) is likely to be an actor.  If the playbox consists of an entire country, individual city mayors might not matter.  </w:t>
      </w:r>
    </w:p>
    <w:p w14:paraId="0C67A559" w14:textId="77777777" w:rsidR="001E49E9" w:rsidRDefault="001E49E9" w:rsidP="001E49E9"/>
    <w:p w14:paraId="7F3F0CDD" w14:textId="77777777" w:rsidR="002B6704" w:rsidRDefault="002B6704" w:rsidP="001E49E9">
      <w:r>
        <w:t xml:space="preserve">Actors can be of different levels of abstraction in the same scenario.  If the United States is intervening in the playbox, the “US” will be an actor, even if the playbox represents a portion of a province and most of the other actors are specific individuals.  And if the US leads a coalition, the coalition might be represented as a single actor or as a number of actors, depending on </w:t>
      </w:r>
      <w:r w:rsidR="00891B99">
        <w:t xml:space="preserve">what is needed for </w:t>
      </w:r>
      <w:r>
        <w:t>the scenario.</w:t>
      </w:r>
    </w:p>
    <w:p w14:paraId="30DD69B4" w14:textId="046D2C79" w:rsidR="002B6704" w:rsidRDefault="002B6704" w:rsidP="001E49E9">
      <w:pPr>
        <w:pStyle w:val="Heading4"/>
      </w:pPr>
      <w:bookmarkStart w:id="32" w:name="_Toc310421741"/>
      <w:bookmarkStart w:id="33" w:name="_Toc380578178"/>
      <w:r>
        <w:t>Strategies</w:t>
      </w:r>
      <w:bookmarkEnd w:id="32"/>
      <w:bookmarkEnd w:id="33"/>
    </w:p>
    <w:p w14:paraId="6B76730D" w14:textId="3032CD16" w:rsidR="002B6704" w:rsidRDefault="00EC177A" w:rsidP="001E49E9">
      <w:r>
        <w:t xml:space="preserve">Actors use </w:t>
      </w:r>
      <w:r>
        <w:rPr>
          <w:i/>
        </w:rPr>
        <w:t>strategies</w:t>
      </w:r>
      <w:r>
        <w:t xml:space="preserve"> to achieve their goals.  A strategy contains </w:t>
      </w:r>
      <w:r>
        <w:rPr>
          <w:i/>
        </w:rPr>
        <w:t>tactics</w:t>
      </w:r>
      <w:r>
        <w:t xml:space="preserve">, which when executed affect the simulation in various ways, and </w:t>
      </w:r>
      <w:r>
        <w:rPr>
          <w:i/>
        </w:rPr>
        <w:t>conditions</w:t>
      </w:r>
      <w:r>
        <w:t xml:space="preserve">, which determine when tactics are eligible for execution.  Tactics and conditions are grouped into </w:t>
      </w:r>
      <w:r>
        <w:rPr>
          <w:i/>
        </w:rPr>
        <w:t>blocks</w:t>
      </w:r>
      <w:r>
        <w:t xml:space="preserve">, which are executed in priority order.  See the </w:t>
      </w:r>
      <w:r w:rsidRPr="00EC177A">
        <w:rPr>
          <w:i/>
        </w:rPr>
        <w:t>Athena User's Guide</w:t>
      </w:r>
      <w:r>
        <w:t xml:space="preserve"> for a complete description of strategies.</w:t>
      </w:r>
      <w:r w:rsidR="002B6704">
        <w:t xml:space="preserve"> </w:t>
      </w:r>
    </w:p>
    <w:p w14:paraId="3A28AEC3" w14:textId="77777777" w:rsidR="002B6704" w:rsidRDefault="002B6704" w:rsidP="001E49E9">
      <w:pPr>
        <w:pStyle w:val="Heading4"/>
      </w:pPr>
      <w:bookmarkStart w:id="34" w:name="_Toc310421742"/>
      <w:bookmarkStart w:id="35" w:name="_Toc380578179"/>
      <w:r>
        <w:t>Support, Influence, and Control</w:t>
      </w:r>
      <w:bookmarkEnd w:id="34"/>
      <w:bookmarkEnd w:id="35"/>
    </w:p>
    <w:p w14:paraId="45C53E30" w14:textId="77777777" w:rsidR="002B6704" w:rsidRDefault="002B6704" w:rsidP="001E49E9">
      <w:r>
        <w:t>In general, most of the actors’ goals will ultimately involve who is in control of the neighborhoods in the playbox.  Note that we are speaking of power on the ground, not of governments or elections.  The real power in Pakistan, for example, is not the Pakistani government as such, but the Pakistani military.  In some provinces, control lies with the tribes who live there, and the central government is largely ignored.</w:t>
      </w:r>
    </w:p>
    <w:p w14:paraId="3AEF9EFD" w14:textId="77777777" w:rsidR="001E49E9" w:rsidRDefault="001E49E9" w:rsidP="001E49E9"/>
    <w:p w14:paraId="15B32ACD" w14:textId="77777777" w:rsidR="002B6704" w:rsidRDefault="002B6704" w:rsidP="001E49E9">
      <w:r>
        <w:t xml:space="preserve">To this end, we say that actors receive </w:t>
      </w:r>
      <w:r>
        <w:rPr>
          <w:i/>
        </w:rPr>
        <w:t>support</w:t>
      </w:r>
      <w:r>
        <w:t xml:space="preserve"> from people in neighborhoods.  Actors can use this support for themselves, or lend it to other actors.  Actors with enough support in a neighborhood, whether direct or indirect, are said to have </w:t>
      </w:r>
      <w:r>
        <w:rPr>
          <w:i/>
        </w:rPr>
        <w:t>influence</w:t>
      </w:r>
      <w:r>
        <w:t xml:space="preserve"> in that neighborhood.  When an actor gains sufficient influence, he is said to be in </w:t>
      </w:r>
      <w:r>
        <w:rPr>
          <w:i/>
        </w:rPr>
        <w:t>control</w:t>
      </w:r>
      <w:r>
        <w:t xml:space="preserve"> of the neighborhood.</w:t>
      </w:r>
    </w:p>
    <w:p w14:paraId="157DBA9D" w14:textId="77777777" w:rsidR="002B6704" w:rsidRDefault="002B6704" w:rsidP="001E49E9">
      <w:r>
        <w:t xml:space="preserve">These concepts will all be made precise in Section </w:t>
      </w:r>
      <w:r w:rsidR="001F15B9">
        <w:fldChar w:fldCharType="begin"/>
      </w:r>
      <w:r w:rsidR="006467AF">
        <w:instrText xml:space="preserve"> REF _Ref316890632 \r \h </w:instrText>
      </w:r>
      <w:r w:rsidR="001F15B9">
        <w:fldChar w:fldCharType="separate"/>
      </w:r>
      <w:r w:rsidR="000135AC">
        <w:t>3</w:t>
      </w:r>
      <w:r w:rsidR="001F15B9">
        <w:fldChar w:fldCharType="end"/>
      </w:r>
      <w:r>
        <w:t>.</w:t>
      </w:r>
    </w:p>
    <w:p w14:paraId="42C42FBC" w14:textId="77777777" w:rsidR="00A12936" w:rsidRDefault="00A12936" w:rsidP="001E49E9"/>
    <w:p w14:paraId="7B682280" w14:textId="65007538" w:rsidR="00A12936" w:rsidRDefault="00A12936" w:rsidP="00A12936">
      <w:pPr>
        <w:pStyle w:val="Heading4"/>
      </w:pPr>
      <w:bookmarkStart w:id="36" w:name="_Toc380578180"/>
      <w:r>
        <w:t>GOODS Production Infrastructure</w:t>
      </w:r>
      <w:bookmarkEnd w:id="36"/>
    </w:p>
    <w:p w14:paraId="5D9DD4C3" w14:textId="763899EF" w:rsidR="00A12936" w:rsidRPr="00A12936" w:rsidRDefault="00A12936" w:rsidP="00A12936">
      <w:r>
        <w:t xml:space="preserve">Actors can own goods production infrastructure in the form of “plants”.  Plants are the unit of production capacity of the </w:t>
      </w:r>
      <w:r w:rsidRPr="00A12936">
        <w:rPr>
          <w:b/>
        </w:rPr>
        <w:t>goods</w:t>
      </w:r>
      <w:r>
        <w:rPr>
          <w:b/>
        </w:rPr>
        <w:t xml:space="preserve"> </w:t>
      </w:r>
      <w:r>
        <w:t xml:space="preserve">sector in the economic model.  Actors that are not automatically maintaining infrastructure must allocate resources to have them maintained. Plants that are not maintained can negatively impact the capacity of the goods sector, which </w:t>
      </w:r>
      <w:r>
        <w:lastRenderedPageBreak/>
        <w:t xml:space="preserve">may lead to unemployment and an inadequate amount of goods for the population.  Actors can also build new goods production infrastructure to expand the capacity of the goods sector to meet demands of a growing population.  Section </w:t>
      </w:r>
      <w:r>
        <w:fldChar w:fldCharType="begin"/>
      </w:r>
      <w:r>
        <w:instrText xml:space="preserve"> REF _Ref254413695 \r \h </w:instrText>
      </w:r>
      <w:r>
        <w:fldChar w:fldCharType="separate"/>
      </w:r>
      <w:r w:rsidR="000135AC">
        <w:t>11</w:t>
      </w:r>
      <w:r>
        <w:fldChar w:fldCharType="end"/>
      </w:r>
      <w:r w:rsidR="00C032B5">
        <w:t xml:space="preserve"> contains the details of the goods production infrastructure in Athena.</w:t>
      </w:r>
    </w:p>
    <w:p w14:paraId="136CDF19" w14:textId="77777777" w:rsidR="002B6704" w:rsidRDefault="002B6704" w:rsidP="001E49E9">
      <w:pPr>
        <w:pStyle w:val="Heading4"/>
      </w:pPr>
      <w:bookmarkStart w:id="37" w:name="_Toc310421743"/>
      <w:bookmarkStart w:id="38" w:name="_Toc380578181"/>
      <w:r>
        <w:t>Stability</w:t>
      </w:r>
      <w:bookmarkEnd w:id="37"/>
      <w:bookmarkEnd w:id="38"/>
    </w:p>
    <w:p w14:paraId="52B76F30" w14:textId="77777777" w:rsidR="002B6704" w:rsidRDefault="002B6704" w:rsidP="001E49E9">
      <w:r>
        <w:t xml:space="preserve">Given that we know who is in control in a neighborhood, we may also wish to know whether the neighborhood is </w:t>
      </w:r>
      <w:r>
        <w:rPr>
          <w:i/>
        </w:rPr>
        <w:t>stable</w:t>
      </w:r>
      <w:r>
        <w:t>.  When the United States pulls out of a country where it has intervened, we would like to ensure that the regime we leave behind is both friendly and stable.</w:t>
      </w:r>
    </w:p>
    <w:p w14:paraId="62316B9D" w14:textId="77777777" w:rsidR="001E49E9" w:rsidRDefault="001E49E9" w:rsidP="001E49E9"/>
    <w:p w14:paraId="1CFA4473" w14:textId="77777777" w:rsidR="002B6704" w:rsidRPr="006F0607" w:rsidRDefault="002B6704" w:rsidP="001E49E9">
      <w:r>
        <w:t>As yet, we do not have a model</w:t>
      </w:r>
      <w:r w:rsidR="00E714F3">
        <w:rPr>
          <w:rStyle w:val="FootnoteReference"/>
        </w:rPr>
        <w:footnoteReference w:id="5"/>
      </w:r>
      <w:r>
        <w:t xml:space="preserve"> for computing stability; this is a topic for future work. </w:t>
      </w:r>
    </w:p>
    <w:p w14:paraId="48209E28" w14:textId="77777777" w:rsidR="002B6704" w:rsidRDefault="002B6704" w:rsidP="001E49E9">
      <w:pPr>
        <w:pStyle w:val="Heading3"/>
      </w:pPr>
      <w:bookmarkStart w:id="39" w:name="_Toc310421744"/>
      <w:bookmarkStart w:id="40" w:name="_Toc380578182"/>
      <w:r>
        <w:t>Groups</w:t>
      </w:r>
      <w:bookmarkEnd w:id="39"/>
      <w:bookmarkEnd w:id="40"/>
    </w:p>
    <w:p w14:paraId="26604F15" w14:textId="77777777" w:rsidR="002B6704" w:rsidRDefault="002B6704" w:rsidP="001E49E9">
      <w:r>
        <w:t xml:space="preserve">The people in the playbox are divided into </w:t>
      </w:r>
      <w:r>
        <w:rPr>
          <w:i/>
          <w:iCs/>
        </w:rPr>
        <w:t>groups</w:t>
      </w:r>
      <w:r>
        <w:t>, of which there are three kinds: civilian groups, force groups, and organization groups.</w:t>
      </w:r>
    </w:p>
    <w:p w14:paraId="57C69758" w14:textId="77777777" w:rsidR="002B6704" w:rsidRDefault="002B6704" w:rsidP="001E49E9">
      <w:pPr>
        <w:pStyle w:val="Heading4"/>
      </w:pPr>
      <w:bookmarkStart w:id="41" w:name="_Toc310421745"/>
      <w:bookmarkStart w:id="42" w:name="_Toc380578183"/>
      <w:r>
        <w:t>Civilian Groups</w:t>
      </w:r>
      <w:bookmarkEnd w:id="41"/>
      <w:bookmarkEnd w:id="42"/>
    </w:p>
    <w:p w14:paraId="78A8E614" w14:textId="77777777" w:rsidR="002B6704" w:rsidRDefault="002B6704" w:rsidP="001E49E9">
      <w:r>
        <w:t>Civilian groups represent the population of the playbox, i.e., the people who actually live in the neighborhoods. This population may be broken into groups by ethnicity, religion, language, social class, political affiliation, or any other demographic criteria the analyst deems necessary. Civilian groups are similar to the “market segments” used to target advertising: a group is a collection of people who may be assumed to have similar biases, interests, and behaviors due to their demographic similarity.</w:t>
      </w:r>
    </w:p>
    <w:p w14:paraId="028F88AD" w14:textId="77777777" w:rsidR="001E49E9" w:rsidRDefault="001E49E9" w:rsidP="001E49E9"/>
    <w:p w14:paraId="577B0E9E" w14:textId="77777777" w:rsidR="002B6704" w:rsidRPr="00771818" w:rsidRDefault="002B6704" w:rsidP="001E49E9">
      <w:r>
        <w:t>Each civilian group resides in some neighborhood</w:t>
      </w:r>
      <w:r w:rsidR="00945875">
        <w:t>;</w:t>
      </w:r>
      <w:r w:rsidR="00771818">
        <w:t xml:space="preserve"> </w:t>
      </w:r>
      <w:r w:rsidR="00945875">
        <w:t>c</w:t>
      </w:r>
      <w:r w:rsidR="00771818">
        <w:t xml:space="preserve">onsequently, civilian groups are sometimes referred to as </w:t>
      </w:r>
      <w:r w:rsidR="00771818">
        <w:rPr>
          <w:i/>
        </w:rPr>
        <w:t>neighborhood groups</w:t>
      </w:r>
      <w:r w:rsidR="00771818">
        <w:t>.</w:t>
      </w:r>
    </w:p>
    <w:p w14:paraId="26EC9EF7" w14:textId="77777777" w:rsidR="001E49E9" w:rsidRDefault="001E49E9" w:rsidP="001E49E9"/>
    <w:p w14:paraId="5E9B32DC" w14:textId="77777777" w:rsidR="002B6704" w:rsidRDefault="002B6704" w:rsidP="001E49E9">
      <w:r>
        <w:t>Each civilian group’s popul</w:t>
      </w:r>
      <w:r w:rsidR="00771818">
        <w:t xml:space="preserve">ation is represented </w:t>
      </w:r>
      <w:r>
        <w:t>in the Demographic</w:t>
      </w:r>
      <w:r w:rsidR="00AA7885">
        <w:t>s</w:t>
      </w:r>
      <w:r>
        <w:t xml:space="preserve"> model (Section </w:t>
      </w:r>
      <w:r w:rsidR="001F15B9">
        <w:fldChar w:fldCharType="begin"/>
      </w:r>
      <w:r w:rsidR="00D90060">
        <w:instrText xml:space="preserve"> REF __RefHeading__11631_1190374725 \r \h </w:instrText>
      </w:r>
      <w:r w:rsidR="001F15B9">
        <w:fldChar w:fldCharType="separate"/>
      </w:r>
      <w:r w:rsidR="000135AC">
        <w:t>9</w:t>
      </w:r>
      <w:r w:rsidR="001F15B9">
        <w:fldChar w:fldCharType="end"/>
      </w:r>
      <w:r>
        <w:t xml:space="preserve">), broken down in various ways: the total population, the number of consumers, the number of workers, the subsistence agriculture population, and so forth.  In addition, all civilians are also represented in the Ground model in the form of civilian units. People present in units are usually referred to as </w:t>
      </w:r>
      <w:r>
        <w:rPr>
          <w:i/>
        </w:rPr>
        <w:t>personnel</w:t>
      </w:r>
      <w:r>
        <w:t xml:space="preserve">, rather than as </w:t>
      </w:r>
      <w:r>
        <w:rPr>
          <w:i/>
        </w:rPr>
        <w:t>population.</w:t>
      </w:r>
      <w:r>
        <w:t xml:space="preserve">  There is no real difference between the two, however; units are simply a</w:t>
      </w:r>
      <w:r w:rsidR="00AA7885">
        <w:t>n aid to</w:t>
      </w:r>
      <w:r>
        <w:t xml:space="preserve"> visualization of where people are and what they are doing.</w:t>
      </w:r>
    </w:p>
    <w:p w14:paraId="02FB068E" w14:textId="77777777" w:rsidR="001E49E9" w:rsidRDefault="001E49E9" w:rsidP="001E49E9"/>
    <w:p w14:paraId="733726E3" w14:textId="77777777" w:rsidR="002B6704" w:rsidRDefault="002B6704" w:rsidP="00771818">
      <w:r>
        <w:t>Athena models civilian groups in detail, tracking the attitudes of each group as the group’s members are affected by a variety of events and situations.</w:t>
      </w:r>
    </w:p>
    <w:p w14:paraId="25DBC03D" w14:textId="77777777" w:rsidR="00945875" w:rsidRDefault="00945875" w:rsidP="00771818"/>
    <w:p w14:paraId="7A6AB29B" w14:textId="77777777" w:rsidR="00945875" w:rsidRPr="00945875" w:rsidRDefault="00945875" w:rsidP="00771818">
      <w:r>
        <w:lastRenderedPageBreak/>
        <w:t xml:space="preserve">In Athena 5, civilian groups are allowed to be </w:t>
      </w:r>
      <w:r>
        <w:rPr>
          <w:i/>
        </w:rPr>
        <w:t>empty</w:t>
      </w:r>
      <w:r>
        <w:t>, that is, they can a population of zero.  Empty groups serve as placeholders for population movements; for example, suppose the scenario involves a large fraction of group A fleeing to neighborhood N.  The analyst can include an empty group B in neighborhood N; then, the FLOW tactic can be used to move population from A to B.</w:t>
      </w:r>
    </w:p>
    <w:p w14:paraId="6A52EB54" w14:textId="77777777" w:rsidR="002B6704" w:rsidRDefault="002B6704" w:rsidP="001E49E9">
      <w:pPr>
        <w:pStyle w:val="Heading4"/>
      </w:pPr>
      <w:bookmarkStart w:id="43" w:name="_Toc310421746"/>
      <w:bookmarkStart w:id="44" w:name="_Toc380578184"/>
      <w:r>
        <w:t>Force Groups</w:t>
      </w:r>
      <w:bookmarkEnd w:id="43"/>
      <w:bookmarkEnd w:id="44"/>
    </w:p>
    <w:p w14:paraId="0A1ADBA6" w14:textId="77777777" w:rsidR="002B6704" w:rsidRDefault="002B6704" w:rsidP="001E49E9">
      <w:r>
        <w:t xml:space="preserve">Force groups represent military forces, such as the U.S. Army, and other groups whose purpose is to apply force in support of policy.   There are five </w:t>
      </w:r>
      <w:r w:rsidR="00771818">
        <w:t>types</w:t>
      </w:r>
      <w:r>
        <w:t xml:space="preserve"> of force group; the force group type affects the degree to which a force group’s units are able to project force vs. other force groups.  The types are as follows:</w:t>
      </w:r>
    </w:p>
    <w:p w14:paraId="43691285" w14:textId="77777777" w:rsidR="001E49E9" w:rsidRDefault="001E49E9" w:rsidP="001E49E9"/>
    <w:p w14:paraId="30F86065" w14:textId="77777777" w:rsidR="002B6704" w:rsidRDefault="002B6704" w:rsidP="00EA4D0B">
      <w:pPr>
        <w:pStyle w:val="ListParagraph"/>
        <w:numPr>
          <w:ilvl w:val="0"/>
          <w:numId w:val="12"/>
        </w:numPr>
      </w:pPr>
      <w:r>
        <w:t>Regular military, e.g., the U.S. Army</w:t>
      </w:r>
    </w:p>
    <w:p w14:paraId="4396C1A2" w14:textId="77777777" w:rsidR="002B6704" w:rsidRDefault="002B6704" w:rsidP="00EA4D0B">
      <w:pPr>
        <w:pStyle w:val="ListParagraph"/>
        <w:numPr>
          <w:ilvl w:val="0"/>
          <w:numId w:val="12"/>
        </w:numPr>
      </w:pPr>
      <w:r>
        <w:t>Paramilitary, e.g., SWAT teams and other combat-trained police units</w:t>
      </w:r>
    </w:p>
    <w:p w14:paraId="098F2D82" w14:textId="77777777" w:rsidR="002B6704" w:rsidRDefault="002B6704" w:rsidP="00EA4D0B">
      <w:pPr>
        <w:pStyle w:val="ListParagraph"/>
        <w:numPr>
          <w:ilvl w:val="0"/>
          <w:numId w:val="12"/>
        </w:numPr>
      </w:pPr>
      <w:r>
        <w:t>Police, e.g., normal civilian police</w:t>
      </w:r>
    </w:p>
    <w:p w14:paraId="54D19CE8" w14:textId="77777777" w:rsidR="002B6704" w:rsidRDefault="002B6704" w:rsidP="00EA4D0B">
      <w:pPr>
        <w:pStyle w:val="ListParagraph"/>
        <w:numPr>
          <w:ilvl w:val="0"/>
          <w:numId w:val="12"/>
        </w:numPr>
      </w:pPr>
      <w:r>
        <w:t>Irregular military, e.g., militias</w:t>
      </w:r>
    </w:p>
    <w:p w14:paraId="087D5178" w14:textId="77777777" w:rsidR="002B6704" w:rsidRDefault="002B6704" w:rsidP="00EA4D0B">
      <w:pPr>
        <w:pStyle w:val="ListParagraph"/>
        <w:numPr>
          <w:ilvl w:val="0"/>
          <w:numId w:val="12"/>
        </w:numPr>
      </w:pPr>
      <w:r>
        <w:t>Criminal, e.g., organized crime</w:t>
      </w:r>
    </w:p>
    <w:p w14:paraId="4AAB0C42" w14:textId="77777777" w:rsidR="001E49E9" w:rsidRDefault="001E49E9" w:rsidP="00771818">
      <w:pPr>
        <w:pStyle w:val="ListParagraph"/>
      </w:pPr>
    </w:p>
    <w:p w14:paraId="1F022B80" w14:textId="77777777" w:rsidR="002B6704" w:rsidRDefault="002B6704" w:rsidP="001E49E9">
      <w:r>
        <w:t xml:space="preserve">A force group may be </w:t>
      </w:r>
      <w:r>
        <w:rPr>
          <w:i/>
          <w:iCs/>
        </w:rPr>
        <w:t>uniformed</w:t>
      </w:r>
      <w:r>
        <w:t xml:space="preserve"> or </w:t>
      </w:r>
      <w:r>
        <w:rPr>
          <w:i/>
          <w:iCs/>
        </w:rPr>
        <w:t>non-uniformed</w:t>
      </w:r>
      <w:r>
        <w:t>; this affects the tactics the force grou</w:t>
      </w:r>
      <w:r w:rsidR="00771818">
        <w:t>p may use.  In an S&amp;RO environment</w:t>
      </w:r>
      <w:r>
        <w:t>, it is assumed that uniformed and non-uniformed forces usually use asymmetric tactics: the uniformed forces (typically regulars, paramilitary, or police) hunt for cells of non-uniformed forces (typically irregulars), and the non-uniformed forces whittle down the uniformed forces by means of IEDs and hit-and-run attacks.</w:t>
      </w:r>
    </w:p>
    <w:p w14:paraId="314B9A14" w14:textId="77777777" w:rsidR="002B6704" w:rsidRDefault="002B6704" w:rsidP="00A4698B">
      <w:pPr>
        <w:pStyle w:val="Heading5"/>
      </w:pPr>
      <w:bookmarkStart w:id="45" w:name="_Ref309652671"/>
      <w:bookmarkStart w:id="46" w:name="_Toc310421747"/>
      <w:bookmarkStart w:id="47" w:name="_Toc380578185"/>
      <w:r w:rsidRPr="001E49E9">
        <w:t>Mobilization</w:t>
      </w:r>
      <w:r>
        <w:t xml:space="preserve">, </w:t>
      </w:r>
      <w:r w:rsidRPr="001E49E9">
        <w:t>Deployment</w:t>
      </w:r>
      <w:r>
        <w:t>, and Assignment</w:t>
      </w:r>
      <w:bookmarkEnd w:id="45"/>
      <w:bookmarkEnd w:id="46"/>
      <w:bookmarkEnd w:id="47"/>
    </w:p>
    <w:p w14:paraId="3C62BD2B" w14:textId="77777777" w:rsidR="002B6704" w:rsidRDefault="002B6704" w:rsidP="001E49E9">
      <w:r>
        <w:t>Every force group is owned by an actor; when that actor executes his strategy each week, he may mobilize, demobilize, deploy, and assign the forces under his command.</w:t>
      </w:r>
    </w:p>
    <w:p w14:paraId="32FFF489" w14:textId="77777777" w:rsidR="001E49E9" w:rsidRDefault="001E49E9" w:rsidP="001E49E9"/>
    <w:p w14:paraId="20550469" w14:textId="77777777" w:rsidR="002B6704" w:rsidRDefault="002B6704" w:rsidP="001E49E9">
      <w:r>
        <w:t xml:space="preserve">Force group personnel moved into the playbox are said to be </w:t>
      </w:r>
      <w:r>
        <w:rPr>
          <w:i/>
        </w:rPr>
        <w:t>mobilized</w:t>
      </w:r>
      <w:r>
        <w:t xml:space="preserve">; when removed from the playbox, they are said to be </w:t>
      </w:r>
      <w:r>
        <w:rPr>
          <w:i/>
        </w:rPr>
        <w:t>demobilized.</w:t>
      </w:r>
      <w:r>
        <w:t xml:space="preserve">  Once in the playbox, all personnel must either be </w:t>
      </w:r>
      <w:r>
        <w:rPr>
          <w:i/>
        </w:rPr>
        <w:t>deployed</w:t>
      </w:r>
      <w:r>
        <w:t xml:space="preserve"> to a particular neighborhood or demobilized.  Once in a neighborhood, personnel may be </w:t>
      </w:r>
      <w:r>
        <w:rPr>
          <w:i/>
        </w:rPr>
        <w:t>assigned</w:t>
      </w:r>
      <w:r>
        <w:t xml:space="preserve"> to do particular activities during the course of the week.  </w:t>
      </w:r>
    </w:p>
    <w:p w14:paraId="78970569" w14:textId="77777777" w:rsidR="002B6704" w:rsidRDefault="002B6704" w:rsidP="001E49E9">
      <w:pPr>
        <w:pStyle w:val="Heading4"/>
      </w:pPr>
      <w:bookmarkStart w:id="48" w:name="_Toc310421748"/>
      <w:bookmarkStart w:id="49" w:name="_Toc380578186"/>
      <w:r>
        <w:t>Organization Groups</w:t>
      </w:r>
      <w:bookmarkEnd w:id="48"/>
      <w:bookmarkEnd w:id="49"/>
    </w:p>
    <w:p w14:paraId="54B7821B" w14:textId="77777777" w:rsidR="002B6704" w:rsidRDefault="002B6704" w:rsidP="001E49E9">
      <w:r>
        <w:t>Organization groups represent organizations that are present in the playbox to help the civilians. There are three kinds: Non-Governmental Organizations (NGOs), International or Inter-Governmental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at the behest of some actor.</w:t>
      </w:r>
    </w:p>
    <w:p w14:paraId="1F07347B" w14:textId="77777777" w:rsidR="001E49E9" w:rsidRDefault="001E49E9" w:rsidP="001E49E9"/>
    <w:p w14:paraId="72751105" w14:textId="77777777" w:rsidR="002B6704" w:rsidRDefault="002B6704" w:rsidP="001E49E9">
      <w:r>
        <w:lastRenderedPageBreak/>
        <w:t xml:space="preserve">Like force groups, every organization group must belong to some actor; this may be a real actor, or a fictive actor that exists only to own and direct one or more </w:t>
      </w:r>
      <w:r w:rsidR="00AA7885">
        <w:t>organization</w:t>
      </w:r>
      <w:r>
        <w:t xml:space="preserve"> groups.  Organization personnel are mobilized, deployed, and assigned using the same mechanisms as force groups, but can only be assigned a limited set of activities.</w:t>
      </w:r>
    </w:p>
    <w:p w14:paraId="101AF1D1" w14:textId="77777777" w:rsidR="002B6704" w:rsidRDefault="002B6704" w:rsidP="001E49E9">
      <w:pPr>
        <w:pStyle w:val="Heading4"/>
      </w:pPr>
      <w:bookmarkStart w:id="50" w:name="_Toc310421749"/>
      <w:bookmarkStart w:id="51" w:name="_Toc380578187"/>
      <w:r>
        <w:t>Force, Security, and Volatility</w:t>
      </w:r>
      <w:bookmarkEnd w:id="50"/>
      <w:bookmarkEnd w:id="51"/>
    </w:p>
    <w:p w14:paraId="74BBA249" w14:textId="77777777" w:rsidR="002B6704" w:rsidRDefault="004F6D5C" w:rsidP="001E49E9">
      <w:r>
        <w:t>C</w:t>
      </w:r>
      <w:r w:rsidR="002B6704">
        <w:t xml:space="preserve">ivilian and force groups, and to a much lesser extent organization groups, have the ability and willingness to project and use force. Athena analyzes the balance of forces in each neighborhood, taking into account the populations and personnel present in the neighborhood, the types of each, and the ability of each group and unit type to project force. As the result of this analysis Athena computes the </w:t>
      </w:r>
      <w:r w:rsidR="002B6704">
        <w:rPr>
          <w:i/>
        </w:rPr>
        <w:t>security</w:t>
      </w:r>
      <w:r w:rsidR="002B6704">
        <w:t xml:space="preserve"> of each group in each neighborhood.  Closely related to security is </w:t>
      </w:r>
      <w:r w:rsidR="002B6704">
        <w:rPr>
          <w:i/>
        </w:rPr>
        <w:t>volatility</w:t>
      </w:r>
      <w:r w:rsidR="002B6704">
        <w:t>, a measure of the likelihood of random violence within the neighborhood.</w:t>
      </w:r>
    </w:p>
    <w:p w14:paraId="5D4DAFAC" w14:textId="77777777" w:rsidR="001E49E9" w:rsidRDefault="001E49E9" w:rsidP="001E49E9"/>
    <w:p w14:paraId="08593BB8" w14:textId="77777777" w:rsidR="002B6704" w:rsidRDefault="002B6704" w:rsidP="001E49E9">
      <w:r>
        <w:t>A force or organization group’s security in a neighborhood will determine which activities it can perform, if any.</w:t>
      </w:r>
      <w:r w:rsidR="00771818">
        <w:t xml:space="preserve">  Further, a group's security determines the extent to which it can support actors politically.</w:t>
      </w:r>
    </w:p>
    <w:p w14:paraId="6254BA57" w14:textId="77777777" w:rsidR="002B6704" w:rsidRDefault="002B6704" w:rsidP="001E49E9">
      <w:pPr>
        <w:pStyle w:val="Heading3"/>
      </w:pPr>
      <w:bookmarkStart w:id="52" w:name="_Toc310421750"/>
      <w:bookmarkStart w:id="53" w:name="_Toc380578188"/>
      <w:r>
        <w:t>Modeling Areas</w:t>
      </w:r>
      <w:bookmarkEnd w:id="52"/>
      <w:bookmarkEnd w:id="53"/>
    </w:p>
    <w:p w14:paraId="677D73CB" w14:textId="79A62052" w:rsidR="002B6704" w:rsidRDefault="002B6704" w:rsidP="001E49E9">
      <w:r>
        <w:t>Athena's models are loosely grouped into a handful of modeling areas</w:t>
      </w:r>
      <w:r w:rsidR="00C32465">
        <w:t xml:space="preserve"> based on the PMESII-PT paradigm</w:t>
      </w:r>
      <w:r>
        <w:t>.</w:t>
      </w:r>
      <w:r w:rsidR="00291D8A">
        <w:rPr>
          <w:rStyle w:val="FootnoteReference"/>
        </w:rPr>
        <w:footnoteReference w:id="6"/>
      </w:r>
      <w:r>
        <w:t xml:space="preserve">  The models themselves will be described in detail in the body of this document; this section </w:t>
      </w:r>
      <w:r w:rsidR="00AA7885">
        <w:t xml:space="preserve">gives a brief description of </w:t>
      </w:r>
      <w:r>
        <w:t>each area and the models within it.</w:t>
      </w:r>
    </w:p>
    <w:p w14:paraId="71AE003F" w14:textId="77777777" w:rsidR="00BE08E0" w:rsidRDefault="00BE08E0" w:rsidP="001E49E9"/>
    <w:p w14:paraId="4C54C6E1" w14:textId="12305B7D" w:rsidR="00BE08E0" w:rsidRPr="00BE08E0" w:rsidRDefault="00BE08E0" w:rsidP="001E49E9">
      <w:r>
        <w:t xml:space="preserve">Several of the modeling areas include attitudes which are tracked by the Unified Regional Attitude Model (URAM), which is described in the </w:t>
      </w:r>
      <w:r>
        <w:rPr>
          <w:i/>
        </w:rPr>
        <w:t>Mars Analyst's Guide</w:t>
      </w:r>
      <w:r>
        <w:t>.</w:t>
      </w:r>
    </w:p>
    <w:p w14:paraId="64B25624" w14:textId="77777777" w:rsidR="00291D8A" w:rsidRDefault="00291D8A" w:rsidP="001E49E9"/>
    <w:p w14:paraId="289F8A55" w14:textId="6DF4FA79" w:rsidR="00291D8A" w:rsidRDefault="00291D8A" w:rsidP="00291D8A">
      <w:pPr>
        <w:pStyle w:val="Heading4"/>
      </w:pPr>
      <w:bookmarkStart w:id="54" w:name="_Toc380578189"/>
      <w:r>
        <w:t>Physical</w:t>
      </w:r>
      <w:bookmarkEnd w:id="54"/>
    </w:p>
    <w:p w14:paraId="28D550EC" w14:textId="72A213EB" w:rsidR="00291D8A" w:rsidRDefault="00291D8A" w:rsidP="00291D8A">
      <w:r>
        <w:t xml:space="preserve">The most basic area is the </w:t>
      </w:r>
      <w:r>
        <w:t>Physical</w:t>
      </w:r>
      <w:r>
        <w:t xml:space="preserve"> area. </w:t>
      </w:r>
      <w:r>
        <w:t xml:space="preserve"> It includes the neighborhoods</w:t>
      </w:r>
      <w:r>
        <w:t xml:space="preserve"> and units, as described above, and also the following specific models:</w:t>
      </w:r>
    </w:p>
    <w:p w14:paraId="1A8E31FF" w14:textId="77777777" w:rsidR="00291D8A" w:rsidRDefault="00291D8A" w:rsidP="00291D8A"/>
    <w:p w14:paraId="5C20C952" w14:textId="77777777" w:rsidR="00291D8A" w:rsidRDefault="00291D8A" w:rsidP="00291D8A">
      <w:pPr>
        <w:pStyle w:val="ListParagraph"/>
        <w:numPr>
          <w:ilvl w:val="0"/>
          <w:numId w:val="13"/>
        </w:numPr>
      </w:pPr>
      <w:r>
        <w:t>Force, security, and volatility</w:t>
      </w:r>
    </w:p>
    <w:p w14:paraId="70D825C7" w14:textId="77777777" w:rsidR="00291D8A" w:rsidRDefault="00291D8A" w:rsidP="00291D8A">
      <w:pPr>
        <w:pStyle w:val="ListParagraph"/>
        <w:numPr>
          <w:ilvl w:val="0"/>
          <w:numId w:val="13"/>
        </w:numPr>
      </w:pPr>
      <w:r>
        <w:t>Group activity analysis, including activity coverage and the resulting Activity Situations (actsits).</w:t>
      </w:r>
    </w:p>
    <w:p w14:paraId="1C369871" w14:textId="77777777" w:rsidR="00291D8A" w:rsidRDefault="00291D8A" w:rsidP="00291D8A">
      <w:pPr>
        <w:pStyle w:val="ListParagraph"/>
        <w:numPr>
          <w:ilvl w:val="0"/>
          <w:numId w:val="13"/>
        </w:numPr>
      </w:pPr>
      <w:r>
        <w:t>Environmental Situations (ensits)</w:t>
      </w:r>
    </w:p>
    <w:p w14:paraId="7582E709" w14:textId="77777777" w:rsidR="00291D8A" w:rsidRDefault="00291D8A" w:rsidP="00291D8A">
      <w:pPr>
        <w:pStyle w:val="ListParagraph"/>
        <w:numPr>
          <w:ilvl w:val="0"/>
          <w:numId w:val="13"/>
        </w:numPr>
      </w:pPr>
      <w:r>
        <w:t>Services</w:t>
      </w:r>
    </w:p>
    <w:p w14:paraId="09A6C838" w14:textId="5E5BB960" w:rsidR="00BD073E" w:rsidRDefault="00BD073E" w:rsidP="00291D8A">
      <w:pPr>
        <w:pStyle w:val="ListParagraph"/>
        <w:numPr>
          <w:ilvl w:val="0"/>
          <w:numId w:val="13"/>
        </w:numPr>
      </w:pPr>
      <w:r>
        <w:t>Consumption of Goods</w:t>
      </w:r>
    </w:p>
    <w:p w14:paraId="7E9EB010" w14:textId="77777777" w:rsidR="00291D8A" w:rsidRPr="00291D8A" w:rsidRDefault="00291D8A" w:rsidP="00291D8A"/>
    <w:p w14:paraId="1EB702D9" w14:textId="6AA36839" w:rsidR="00291D8A" w:rsidRDefault="00291D8A" w:rsidP="00291D8A">
      <w:pPr>
        <w:pStyle w:val="Heading4"/>
      </w:pPr>
      <w:bookmarkStart w:id="55" w:name="_Toc380578190"/>
      <w:r>
        <w:lastRenderedPageBreak/>
        <w:t>Time</w:t>
      </w:r>
      <w:bookmarkEnd w:id="55"/>
    </w:p>
    <w:p w14:paraId="7FE37814" w14:textId="704AC3FE" w:rsidR="00BD073E" w:rsidRPr="00BD073E" w:rsidRDefault="00BD073E" w:rsidP="00BD073E">
      <w:r>
        <w:t>There are no specific models in the Time area; but as Athena is a time-step simulation, many models take time explicitly into account.</w:t>
      </w:r>
    </w:p>
    <w:p w14:paraId="19E249FF" w14:textId="37C0BA28" w:rsidR="00291D8A" w:rsidRDefault="00291D8A" w:rsidP="00291D8A">
      <w:pPr>
        <w:pStyle w:val="Heading4"/>
      </w:pPr>
      <w:bookmarkStart w:id="56" w:name="_Toc380578191"/>
      <w:r>
        <w:t>Political</w:t>
      </w:r>
      <w:bookmarkEnd w:id="56"/>
    </w:p>
    <w:p w14:paraId="7F4DD81D" w14:textId="042E128F" w:rsidR="00BD073E" w:rsidRPr="00BD073E" w:rsidRDefault="00BD073E" w:rsidP="00BD073E">
      <w:r>
        <w:t>The Politics area covers actors and their strategies</w:t>
      </w:r>
      <w:r>
        <w:t>; vertical relationships of groups with the actors;</w:t>
      </w:r>
      <w:r>
        <w:t xml:space="preserve"> and the computation of actor support, influence, and control.</w:t>
      </w:r>
    </w:p>
    <w:p w14:paraId="603A4D9F" w14:textId="13C70341" w:rsidR="00291D8A" w:rsidRDefault="00291D8A" w:rsidP="00291D8A">
      <w:pPr>
        <w:pStyle w:val="Heading4"/>
      </w:pPr>
      <w:bookmarkStart w:id="57" w:name="_Toc380578192"/>
      <w:r>
        <w:t>Military</w:t>
      </w:r>
      <w:bookmarkEnd w:id="57"/>
    </w:p>
    <w:p w14:paraId="22CA528C" w14:textId="46CD9555" w:rsidR="00BD073E" w:rsidRPr="00BD073E" w:rsidRDefault="00BD073E" w:rsidP="00BD073E">
      <w:r>
        <w:t>The Military area covers force groups and their activities, and the Athena Attrition Model (AAM).</w:t>
      </w:r>
    </w:p>
    <w:p w14:paraId="77B271DC" w14:textId="79DFDBBB" w:rsidR="00291D8A" w:rsidRDefault="00291D8A" w:rsidP="00291D8A">
      <w:pPr>
        <w:pStyle w:val="Heading4"/>
      </w:pPr>
      <w:bookmarkStart w:id="58" w:name="_Toc380578193"/>
      <w:r>
        <w:t>Economics</w:t>
      </w:r>
      <w:bookmarkEnd w:id="58"/>
    </w:p>
    <w:p w14:paraId="499B9A15" w14:textId="6463BAB5" w:rsidR="00BD073E" w:rsidRPr="00BD073E" w:rsidRDefault="00BD073E" w:rsidP="00BD073E">
      <w:r>
        <w:t>The Economics area tracks employment and the production of goods and services in the local region.  The economy changes in response to changes in neighborhood demographics and production capacity, as well as actor expenditures.  It also drives actor incomes.</w:t>
      </w:r>
    </w:p>
    <w:p w14:paraId="54D49187" w14:textId="672A55AC" w:rsidR="00291D8A" w:rsidRDefault="00291D8A" w:rsidP="00291D8A">
      <w:pPr>
        <w:pStyle w:val="Heading4"/>
      </w:pPr>
      <w:bookmarkStart w:id="59" w:name="_Toc380578194"/>
      <w:r>
        <w:t>Social</w:t>
      </w:r>
      <w:bookmarkEnd w:id="59"/>
    </w:p>
    <w:p w14:paraId="60FEA96A" w14:textId="038398D5" w:rsidR="00BD073E" w:rsidRDefault="00BD073E" w:rsidP="00BD073E">
      <w:r>
        <w:t xml:space="preserve">The Social area includes the civilian groups, </w:t>
      </w:r>
      <w:r w:rsidR="00BE08E0">
        <w:t xml:space="preserve">their beliefs (and the stated beliefs of actors), </w:t>
      </w:r>
      <w:r>
        <w:t xml:space="preserve">their </w:t>
      </w:r>
      <w:r w:rsidR="00BE08E0">
        <w:t>satisfaction levels</w:t>
      </w:r>
      <w:r>
        <w:t xml:space="preserve">, </w:t>
      </w:r>
      <w:r w:rsidR="002A41C1">
        <w:t xml:space="preserve">their relationships with other groups, </w:t>
      </w:r>
      <w:r>
        <w:t>and their demographics</w:t>
      </w:r>
      <w:r w:rsidR="00BE08E0">
        <w:t>.  Organization groups also appear here.</w:t>
      </w:r>
    </w:p>
    <w:p w14:paraId="6A8AE64A" w14:textId="77777777" w:rsidR="002A41C1" w:rsidRDefault="002A41C1" w:rsidP="00BD073E"/>
    <w:p w14:paraId="4E85234D" w14:textId="77777777" w:rsidR="002A41C1" w:rsidRDefault="002A41C1" w:rsidP="002A41C1">
      <w:r>
        <w:t xml:space="preserve">Both horizontal and vertical relationships are based on group-to-group and group-to-actor affinities computed from the groups' and actors' belief systems by the Mars Affinity Model (MAM), which is described in the </w:t>
      </w:r>
      <w:r>
        <w:rPr>
          <w:i/>
        </w:rPr>
        <w:t>Mars Analyst's Guide.</w:t>
      </w:r>
      <w:r>
        <w:t xml:space="preserve"> </w:t>
      </w:r>
    </w:p>
    <w:p w14:paraId="64A80FB8" w14:textId="77777777" w:rsidR="002A41C1" w:rsidRDefault="002A41C1" w:rsidP="002A41C1"/>
    <w:p w14:paraId="5D5F5FE6" w14:textId="77777777" w:rsidR="002A41C1" w:rsidRDefault="002A41C1" w:rsidP="002A41C1">
      <w:r>
        <w:t xml:space="preserve">The </w:t>
      </w:r>
      <w:r w:rsidRPr="003C1985">
        <w:rPr>
          <w:iCs/>
        </w:rPr>
        <w:t>Driver Assessment Model</w:t>
      </w:r>
      <w:r>
        <w:t xml:space="preserve"> (DAM) is responsible for assessing the effects of each driver of attitude change, and giving related inputs to URAM.  DAM primarily consists of a large collection of rule sets; each rule set is devoted to one particular kind of driver, e.g., civilian casualties or presence of a force group.  The DAM rule sets are described in the </w:t>
      </w:r>
      <w:r>
        <w:rPr>
          <w:i/>
          <w:iCs/>
        </w:rPr>
        <w:t>Athena Rules</w:t>
      </w:r>
      <w:r>
        <w:t xml:space="preserve"> document.  A wide variety of drivers already exist: activity situations, environmental situations, demographic situations,  and civilian and organization casualties; in addition, the user may create their own </w:t>
      </w:r>
      <w:r>
        <w:rPr>
          <w:i/>
          <w:iCs/>
        </w:rPr>
        <w:t>Magic Attitude Drivers</w:t>
      </w:r>
      <w:r>
        <w:t xml:space="preserve"> (MADs), in effect writing DAM rules on the fly.</w:t>
      </w:r>
    </w:p>
    <w:p w14:paraId="2EEED96A" w14:textId="77777777" w:rsidR="002A41C1" w:rsidRDefault="002A41C1" w:rsidP="002A41C1"/>
    <w:p w14:paraId="1C178FB3" w14:textId="77777777" w:rsidR="002A41C1" w:rsidRDefault="002A41C1" w:rsidP="002A41C1">
      <w:r>
        <w:t>Attitudes for empty civilian groups are fixed at their natural levels.</w:t>
      </w:r>
    </w:p>
    <w:p w14:paraId="6DB18696" w14:textId="77777777" w:rsidR="002A41C1" w:rsidRDefault="002A41C1" w:rsidP="00BD073E"/>
    <w:p w14:paraId="5F74F791" w14:textId="305C7E81" w:rsidR="002A5217" w:rsidRDefault="002A5217" w:rsidP="002A5217">
      <w:r>
        <w:t xml:space="preserve">The Demographics </w:t>
      </w:r>
      <w:r>
        <w:t>model</w:t>
      </w:r>
      <w:r>
        <w:t xml:space="preserve"> tracks the civilian population of the playbox by group and neighborhood, and breaks down each group's population in a variety of ways.  Populations change as civilian lives are lost due to collateral damage and direct attrition, and as civilians flow to other groups in other neighborhoods.  </w:t>
      </w:r>
      <w:r w:rsidR="00FF60B0">
        <w:t>It</w:t>
      </w:r>
      <w:r>
        <w:t xml:space="preserve"> provides population statistics, e.g., the number </w:t>
      </w:r>
      <w:r>
        <w:lastRenderedPageBreak/>
        <w:t>of consumers and the size of the labor force, to the Economics model, and creates demographic situations (demsits) in response to the rest of Athena.</w:t>
      </w:r>
      <w:r>
        <w:rPr>
          <w:rStyle w:val="FootnoteReference"/>
        </w:rPr>
        <w:footnoteReference w:id="7"/>
      </w:r>
    </w:p>
    <w:p w14:paraId="23145E5E" w14:textId="77777777" w:rsidR="002A5217" w:rsidRPr="00BD073E" w:rsidRDefault="002A5217" w:rsidP="00BD073E"/>
    <w:p w14:paraId="1BFD8029" w14:textId="614C2E66" w:rsidR="00291D8A" w:rsidRDefault="00291D8A" w:rsidP="00291D8A">
      <w:pPr>
        <w:pStyle w:val="Heading4"/>
      </w:pPr>
      <w:bookmarkStart w:id="60" w:name="_Toc380578195"/>
      <w:r>
        <w:t>Infrastructure</w:t>
      </w:r>
      <w:bookmarkEnd w:id="60"/>
    </w:p>
    <w:p w14:paraId="54D534C3" w14:textId="64BAAF18" w:rsidR="0084590F" w:rsidRPr="0084590F" w:rsidRDefault="0084590F" w:rsidP="0084590F">
      <w:r>
        <w:t xml:space="preserve">The Infrastructure area includes all physical infrastructure in the playbox.  At present, that consists of Communications Asset Packages (CAPs), used by the Information area, and </w:t>
      </w:r>
      <w:r>
        <w:rPr>
          <w:b/>
        </w:rPr>
        <w:t>goods</w:t>
      </w:r>
      <w:r>
        <w:t xml:space="preserve"> production infrastructure.</w:t>
      </w:r>
    </w:p>
    <w:p w14:paraId="130B40B6" w14:textId="77777777" w:rsidR="001E49E9" w:rsidRDefault="001E49E9" w:rsidP="001E49E9">
      <w:pPr>
        <w:pStyle w:val="Heading4"/>
      </w:pPr>
      <w:bookmarkStart w:id="61" w:name="_Toc380578196"/>
      <w:r>
        <w:t>Information</w:t>
      </w:r>
      <w:bookmarkEnd w:id="61"/>
    </w:p>
    <w:p w14:paraId="31BE540B" w14:textId="77777777" w:rsidR="00F75CF0" w:rsidRDefault="001E49E9" w:rsidP="001E49E9">
      <w:r>
        <w:t xml:space="preserve">The Information area covers information flow to and among the civilian population, including propaganda and other information operations.  </w:t>
      </w:r>
      <w:r w:rsidR="00F75CF0">
        <w:t>Information flow is modeled in three ways:</w:t>
      </w:r>
    </w:p>
    <w:p w14:paraId="6DAB003C" w14:textId="77777777" w:rsidR="00F75CF0" w:rsidRDefault="00F75CF0" w:rsidP="001E49E9"/>
    <w:p w14:paraId="5435009F" w14:textId="77777777" w:rsidR="00F75CF0" w:rsidRDefault="00F75CF0" w:rsidP="00D85867">
      <w:pPr>
        <w:pStyle w:val="ListParagraph"/>
        <w:numPr>
          <w:ilvl w:val="0"/>
          <w:numId w:val="48"/>
        </w:numPr>
      </w:pPr>
      <w:r>
        <w:t>In the spread of indirect satisfaction and cooperation effects in URAM, reflecting implicit communication among the civilians.</w:t>
      </w:r>
    </w:p>
    <w:p w14:paraId="1065B34C" w14:textId="77777777" w:rsidR="00F75CF0" w:rsidRDefault="00F75CF0" w:rsidP="00D85867">
      <w:pPr>
        <w:pStyle w:val="ListParagraph"/>
        <w:numPr>
          <w:ilvl w:val="0"/>
          <w:numId w:val="48"/>
        </w:numPr>
      </w:pPr>
      <w:r>
        <w:t>In the use of cooperation in the Athena Attrition Model, reflecting implicit communication (or the lack thereof) between civilian groups and force groups.</w:t>
      </w:r>
    </w:p>
    <w:p w14:paraId="289C34CA" w14:textId="77777777" w:rsidR="001E49E9" w:rsidRPr="001E49E9" w:rsidRDefault="00F75CF0" w:rsidP="00D85867">
      <w:pPr>
        <w:pStyle w:val="ListParagraph"/>
        <w:numPr>
          <w:ilvl w:val="0"/>
          <w:numId w:val="48"/>
        </w:numPr>
      </w:pPr>
      <w:r>
        <w:t>Explicitly, when actors conduct information operations campaigns to change the attitudes of the civilian population.</w:t>
      </w:r>
      <w:r w:rsidR="00F34ED3">
        <w:t xml:space="preserve"> </w:t>
      </w:r>
    </w:p>
    <w:p w14:paraId="0BA1FC7B" w14:textId="77777777" w:rsidR="002B6704" w:rsidRDefault="002B6704" w:rsidP="00F34ED3">
      <w:pPr>
        <w:pStyle w:val="Heading3"/>
      </w:pPr>
      <w:bookmarkStart w:id="62" w:name="_Toc310421755"/>
      <w:bookmarkStart w:id="63" w:name="_Toc380578197"/>
      <w:r>
        <w:t>Simulation States and the Advancement of Time</w:t>
      </w:r>
      <w:bookmarkEnd w:id="62"/>
      <w:bookmarkEnd w:id="63"/>
    </w:p>
    <w:p w14:paraId="605FBF04" w14:textId="77777777" w:rsidR="002B6704" w:rsidRDefault="002B6704" w:rsidP="00F34ED3">
      <w:r>
        <w:t xml:space="preserve">The Athena simulation has a number of states.  When a new scenario is created, Athena is in the Scenario Preparation or </w:t>
      </w:r>
      <w:r>
        <w:rPr>
          <w:b/>
          <w:bCs/>
        </w:rPr>
        <w:t>PREP</w:t>
      </w:r>
      <w:r>
        <w:t xml:space="preserve"> state.  In this state, the analyst creates neighborhoods, groups, and so forth, and sets up their initial attributes.  </w:t>
      </w:r>
    </w:p>
    <w:p w14:paraId="542FEF78" w14:textId="77777777" w:rsidR="00F34ED3" w:rsidRDefault="00F34ED3" w:rsidP="00F34ED3"/>
    <w:p w14:paraId="4E02A177" w14:textId="77777777" w:rsidR="002B6704" w:rsidRDefault="002B6704" w:rsidP="00F34ED3">
      <w:r>
        <w:t xml:space="preserve">When the analyst is satisfied with the scenario, the scenario is </w:t>
      </w:r>
      <w:r>
        <w:rPr>
          <w:i/>
          <w:iCs/>
        </w:rPr>
        <w:t>locked</w:t>
      </w:r>
      <w:r w:rsidR="00A76464">
        <w:t>.  At this time, Athena initializes the simulation resulting in a complete view of the simulated world at time 0.  In particular, Athena:</w:t>
      </w:r>
    </w:p>
    <w:p w14:paraId="55F92806" w14:textId="77777777" w:rsidR="00F34ED3" w:rsidRDefault="00F34ED3" w:rsidP="00F34ED3"/>
    <w:p w14:paraId="52814732" w14:textId="77777777" w:rsidR="00A76464" w:rsidRDefault="00A76464" w:rsidP="00EA4D0B">
      <w:pPr>
        <w:pStyle w:val="ListParagraph"/>
        <w:numPr>
          <w:ilvl w:val="0"/>
          <w:numId w:val="14"/>
        </w:numPr>
      </w:pPr>
      <w:r>
        <w:t>Initializes the various models</w:t>
      </w:r>
    </w:p>
    <w:p w14:paraId="44951AE9" w14:textId="77777777" w:rsidR="00A76464" w:rsidRDefault="00A76464" w:rsidP="00EA4D0B">
      <w:pPr>
        <w:pStyle w:val="ListParagraph"/>
        <w:numPr>
          <w:ilvl w:val="0"/>
          <w:numId w:val="14"/>
        </w:numPr>
      </w:pPr>
      <w:r>
        <w:t>Executes all tactics whose "on lock" flag is true, to establish the initial state of affairs</w:t>
      </w:r>
    </w:p>
    <w:p w14:paraId="27363D01" w14:textId="77777777" w:rsidR="00A76464" w:rsidRDefault="00A76464" w:rsidP="00EA4D0B">
      <w:pPr>
        <w:pStyle w:val="ListParagraph"/>
        <w:numPr>
          <w:ilvl w:val="0"/>
          <w:numId w:val="14"/>
        </w:numPr>
      </w:pPr>
      <w:r>
        <w:t xml:space="preserve"> Assesses attitude drivers and gives attitude inputs to URAM, to get the appropriate set of transient attitude effects at time 0.</w:t>
      </w:r>
    </w:p>
    <w:p w14:paraId="66CF1977" w14:textId="77777777" w:rsidR="00A76464" w:rsidRDefault="00A76464" w:rsidP="00EA4D0B">
      <w:pPr>
        <w:pStyle w:val="ListParagraph"/>
        <w:numPr>
          <w:ilvl w:val="0"/>
          <w:numId w:val="14"/>
        </w:numPr>
      </w:pPr>
      <w:r>
        <w:t>Saves the historical data for time 0.</w:t>
      </w:r>
    </w:p>
    <w:p w14:paraId="3210DCB9" w14:textId="77777777" w:rsidR="002B6704" w:rsidRDefault="002B6704" w:rsidP="00EA4D0B">
      <w:pPr>
        <w:pStyle w:val="ListParagraph"/>
        <w:numPr>
          <w:ilvl w:val="0"/>
          <w:numId w:val="14"/>
        </w:numPr>
      </w:pPr>
      <w:r>
        <w:t xml:space="preserve">Enters the </w:t>
      </w:r>
      <w:r w:rsidRPr="00F34ED3">
        <w:rPr>
          <w:b/>
          <w:bCs/>
        </w:rPr>
        <w:t>PAUSED</w:t>
      </w:r>
      <w:r>
        <w:t xml:space="preserve"> state.</w:t>
      </w:r>
    </w:p>
    <w:p w14:paraId="4BF06DAA" w14:textId="77777777" w:rsidR="00F34ED3" w:rsidRDefault="00F34ED3" w:rsidP="009A2EBD"/>
    <w:p w14:paraId="61ABDF08" w14:textId="77777777" w:rsidR="002B6704" w:rsidRDefault="002B6704" w:rsidP="00F34ED3">
      <w:r>
        <w:t xml:space="preserve">In the </w:t>
      </w:r>
      <w:r>
        <w:rPr>
          <w:b/>
          <w:bCs/>
        </w:rPr>
        <w:t>PAUSED</w:t>
      </w:r>
      <w:r>
        <w:t xml:space="preserve"> state the analyst may </w:t>
      </w:r>
      <w:r w:rsidR="009A2EBD">
        <w:t>exam</w:t>
      </w:r>
      <w:r w:rsidR="00A76464">
        <w:t>ine the state of the simulation</w:t>
      </w:r>
      <w:r w:rsidR="009A2EBD">
        <w:t xml:space="preserve"> and make changes if desired (though it usually wise to return to the </w:t>
      </w:r>
      <w:r w:rsidR="009A2EBD" w:rsidRPr="00A76464">
        <w:rPr>
          <w:b/>
        </w:rPr>
        <w:t>PREP</w:t>
      </w:r>
      <w:r w:rsidR="009A2EBD">
        <w:t xml:space="preserve"> state first).  </w:t>
      </w:r>
      <w:r>
        <w:t xml:space="preserve">Then, the analyst may ask </w:t>
      </w:r>
      <w:r>
        <w:lastRenderedPageBreak/>
        <w:t xml:space="preserve">the model to run time forward by some number of </w:t>
      </w:r>
      <w:r w:rsidR="009A2EBD">
        <w:t>weeks</w:t>
      </w:r>
      <w:r>
        <w:t xml:space="preserve">.  The simulation state changes to </w:t>
      </w:r>
      <w:r>
        <w:rPr>
          <w:b/>
          <w:bCs/>
        </w:rPr>
        <w:t>RUNNING</w:t>
      </w:r>
      <w:r>
        <w:t xml:space="preserve">, and time advances </w:t>
      </w:r>
      <w:r w:rsidR="009A2EBD">
        <w:t>week</w:t>
      </w:r>
      <w:r>
        <w:t xml:space="preserve"> by </w:t>
      </w:r>
      <w:r w:rsidR="009A2EBD">
        <w:t>week</w:t>
      </w:r>
      <w:r>
        <w:t>.</w:t>
      </w:r>
    </w:p>
    <w:p w14:paraId="199832AA" w14:textId="77777777" w:rsidR="00F34ED3" w:rsidRDefault="00F34ED3" w:rsidP="00F34ED3"/>
    <w:p w14:paraId="7EDC67CA" w14:textId="77777777" w:rsidR="002B6704" w:rsidRDefault="002B6704" w:rsidP="00F34ED3">
      <w:r>
        <w:t xml:space="preserve">During each </w:t>
      </w:r>
      <w:r w:rsidR="00A76464">
        <w:t>week</w:t>
      </w:r>
      <w:r>
        <w:t>, Athena performs the following steps:</w:t>
      </w:r>
    </w:p>
    <w:p w14:paraId="6886ADE3" w14:textId="77777777" w:rsidR="00F34ED3" w:rsidRDefault="00F34ED3" w:rsidP="00F34ED3"/>
    <w:p w14:paraId="11C9C0E6" w14:textId="77777777" w:rsidR="009A2EBD" w:rsidRDefault="009A2EBD" w:rsidP="00EA4D0B">
      <w:pPr>
        <w:pStyle w:val="ListParagraph"/>
        <w:numPr>
          <w:ilvl w:val="0"/>
          <w:numId w:val="15"/>
        </w:numPr>
      </w:pPr>
      <w:r>
        <w:t>Increments the simulation time by one tick (i.e., one week)</w:t>
      </w:r>
    </w:p>
    <w:p w14:paraId="03F9EC75" w14:textId="77777777" w:rsidR="009A2EBD" w:rsidRDefault="009A2EBD" w:rsidP="00EA4D0B">
      <w:pPr>
        <w:pStyle w:val="ListParagraph"/>
        <w:numPr>
          <w:ilvl w:val="0"/>
          <w:numId w:val="15"/>
        </w:numPr>
      </w:pPr>
      <w:r>
        <w:t>Executes actor's strategies</w:t>
      </w:r>
    </w:p>
    <w:p w14:paraId="25F1011F" w14:textId="77777777" w:rsidR="00A76464" w:rsidRDefault="00A76464" w:rsidP="00EA4D0B">
      <w:pPr>
        <w:pStyle w:val="ListParagraph"/>
        <w:numPr>
          <w:ilvl w:val="0"/>
          <w:numId w:val="15"/>
        </w:numPr>
      </w:pPr>
      <w:r>
        <w:t>Executes any scheduled events (i.e., ensit spawns or resolutions)</w:t>
      </w:r>
    </w:p>
    <w:p w14:paraId="29C4DA14" w14:textId="77777777" w:rsidR="009A2EBD" w:rsidRDefault="009A2EBD" w:rsidP="00EA4D0B">
      <w:pPr>
        <w:pStyle w:val="ListParagraph"/>
        <w:numPr>
          <w:ilvl w:val="0"/>
          <w:numId w:val="15"/>
        </w:numPr>
      </w:pPr>
      <w:r>
        <w:t>Determines the new state of affairs "on the ground".</w:t>
      </w:r>
    </w:p>
    <w:p w14:paraId="7FEF069B" w14:textId="77777777" w:rsidR="009A2EBD" w:rsidRDefault="009A2EBD" w:rsidP="00EA4D0B">
      <w:pPr>
        <w:pStyle w:val="ListParagraph"/>
        <w:numPr>
          <w:ilvl w:val="0"/>
          <w:numId w:val="15"/>
        </w:numPr>
      </w:pPr>
      <w:r>
        <w:t>Assesses attitude drivers and gives attitude inputs to URAM.</w:t>
      </w:r>
    </w:p>
    <w:p w14:paraId="0FDD643E" w14:textId="77777777" w:rsidR="009A2EBD" w:rsidRDefault="009A2EBD" w:rsidP="00EA4D0B">
      <w:pPr>
        <w:pStyle w:val="ListParagraph"/>
        <w:numPr>
          <w:ilvl w:val="0"/>
          <w:numId w:val="15"/>
        </w:numPr>
      </w:pPr>
      <w:r>
        <w:t>Advances URAM, thus applying all of the new attitude inputs.</w:t>
      </w:r>
    </w:p>
    <w:p w14:paraId="3B5B62C9" w14:textId="77777777" w:rsidR="002B6704" w:rsidRDefault="002B6704" w:rsidP="00EA4D0B">
      <w:pPr>
        <w:pStyle w:val="ListParagraph"/>
        <w:numPr>
          <w:ilvl w:val="0"/>
          <w:numId w:val="15"/>
        </w:numPr>
      </w:pPr>
      <w:r>
        <w:t>Sav</w:t>
      </w:r>
      <w:r w:rsidR="009A2EBD">
        <w:t>es a variety of historical data</w:t>
      </w:r>
      <w:r>
        <w:t xml:space="preserve"> for later </w:t>
      </w:r>
      <w:r w:rsidR="009A2EBD">
        <w:t>access (e.g., plotting)</w:t>
      </w:r>
    </w:p>
    <w:p w14:paraId="3BE97EB4" w14:textId="77777777" w:rsidR="00A76464" w:rsidRDefault="00A76464" w:rsidP="00EA4D0B">
      <w:pPr>
        <w:pStyle w:val="ListParagraph"/>
        <w:numPr>
          <w:ilvl w:val="0"/>
          <w:numId w:val="15"/>
        </w:numPr>
      </w:pPr>
      <w:r>
        <w:t xml:space="preserve">Returns to the </w:t>
      </w:r>
      <w:r w:rsidRPr="00A76464">
        <w:rPr>
          <w:b/>
        </w:rPr>
        <w:t>PAUSED</w:t>
      </w:r>
      <w:r>
        <w:t xml:space="preserve"> state if the stop time has been reached, allowing the analyst to examine the current state and make course corrections.</w:t>
      </w:r>
    </w:p>
    <w:p w14:paraId="07AE9663" w14:textId="77777777" w:rsidR="00F34ED3" w:rsidRDefault="00F34ED3" w:rsidP="00F34ED3"/>
    <w:p w14:paraId="4FCC0305" w14:textId="77777777" w:rsidR="00A76464" w:rsidRPr="00A76464" w:rsidRDefault="00A76464" w:rsidP="00F34ED3">
      <w:r>
        <w:t xml:space="preserve">When Athena is </w:t>
      </w:r>
      <w:r w:rsidRPr="00A76464">
        <w:rPr>
          <w:b/>
        </w:rPr>
        <w:t>PAUSED</w:t>
      </w:r>
      <w:r>
        <w:t xml:space="preserve"> at time </w:t>
      </w:r>
      <w:r>
        <w:rPr>
          <w:i/>
        </w:rPr>
        <w:t>t</w:t>
      </w:r>
      <w:r>
        <w:t xml:space="preserve">, all simulation events for time </w:t>
      </w:r>
      <w:r>
        <w:rPr>
          <w:i/>
        </w:rPr>
        <w:t>t</w:t>
      </w:r>
      <w:r>
        <w:t xml:space="preserve"> have already occurred and all history has been saved.  Any steps the analyst might take will have their effect at </w:t>
      </w:r>
      <w:r>
        <w:rPr>
          <w:i/>
        </w:rPr>
        <w:t>t</w:t>
      </w:r>
      <w:r>
        <w:t xml:space="preserve">+1 or later. </w:t>
      </w:r>
    </w:p>
    <w:p w14:paraId="4603D754" w14:textId="77777777" w:rsidR="00502610" w:rsidRDefault="00502610" w:rsidP="00502610">
      <w:pPr>
        <w:pStyle w:val="Heading2"/>
      </w:pPr>
      <w:bookmarkStart w:id="64" w:name="_Toc310421770"/>
      <w:bookmarkStart w:id="65" w:name="_Ref316890632"/>
      <w:bookmarkStart w:id="66" w:name="_Toc380578198"/>
      <w:r>
        <w:lastRenderedPageBreak/>
        <w:t>Relationships and Control</w:t>
      </w:r>
      <w:bookmarkEnd w:id="64"/>
      <w:bookmarkEnd w:id="65"/>
      <w:bookmarkEnd w:id="66"/>
    </w:p>
    <w:p w14:paraId="1C689506" w14:textId="77777777" w:rsidR="00502610" w:rsidRDefault="00502610" w:rsidP="0036543E">
      <w:r>
        <w:t>Athena models the relationships between groups and between groups and actors.  This section describes how relationships are defined and how they vary over time.  In addition, it describes the closely related issue of actor support and influence in neighborhoods, and how influence leads to neighborhood control.  More particular, this section addresses the following topics:</w:t>
      </w:r>
    </w:p>
    <w:p w14:paraId="7329C30B" w14:textId="77777777" w:rsidR="0036543E" w:rsidRDefault="0036543E" w:rsidP="0036543E"/>
    <w:p w14:paraId="242C8238" w14:textId="77777777" w:rsidR="00502610" w:rsidRDefault="00502610" w:rsidP="00EA4D0B">
      <w:pPr>
        <w:pStyle w:val="ListParagraph"/>
        <w:numPr>
          <w:ilvl w:val="0"/>
          <w:numId w:val="21"/>
        </w:numPr>
      </w:pPr>
      <w:r>
        <w:t>Inter-group relationships, also called “horizontal” relationships.</w:t>
      </w:r>
    </w:p>
    <w:p w14:paraId="5A8C76AF" w14:textId="77777777" w:rsidR="00502610" w:rsidRDefault="00502610" w:rsidP="00EA4D0B">
      <w:pPr>
        <w:pStyle w:val="ListParagraph"/>
        <w:numPr>
          <w:ilvl w:val="0"/>
          <w:numId w:val="21"/>
        </w:numPr>
      </w:pPr>
      <w:r>
        <w:t>Group/actor relationships, also called “vertical” relationships.</w:t>
      </w:r>
    </w:p>
    <w:p w14:paraId="59B1F755" w14:textId="77777777" w:rsidR="00502610" w:rsidRDefault="00502610" w:rsidP="00EA4D0B">
      <w:pPr>
        <w:pStyle w:val="ListParagraph"/>
        <w:numPr>
          <w:ilvl w:val="0"/>
          <w:numId w:val="21"/>
        </w:numPr>
      </w:pPr>
      <w:r>
        <w:t>How relationships vary with time.</w:t>
      </w:r>
    </w:p>
    <w:p w14:paraId="1B6A56F7" w14:textId="77777777" w:rsidR="00502610" w:rsidRDefault="00502610" w:rsidP="00EA4D0B">
      <w:pPr>
        <w:pStyle w:val="ListParagraph"/>
        <w:numPr>
          <w:ilvl w:val="0"/>
          <w:numId w:val="21"/>
        </w:numPr>
      </w:pPr>
      <w:r>
        <w:t>Support for actors by groups in neighborhoods.</w:t>
      </w:r>
    </w:p>
    <w:p w14:paraId="59970876" w14:textId="77777777" w:rsidR="00502610" w:rsidRDefault="00502610" w:rsidP="00EA4D0B">
      <w:pPr>
        <w:pStyle w:val="ListParagraph"/>
        <w:numPr>
          <w:ilvl w:val="0"/>
          <w:numId w:val="21"/>
        </w:numPr>
      </w:pPr>
      <w:r>
        <w:t>Support for actors by other actors.</w:t>
      </w:r>
    </w:p>
    <w:p w14:paraId="122C82B1" w14:textId="77777777" w:rsidR="00502610" w:rsidRDefault="00502610" w:rsidP="00EA4D0B">
      <w:pPr>
        <w:pStyle w:val="ListParagraph"/>
        <w:numPr>
          <w:ilvl w:val="0"/>
          <w:numId w:val="21"/>
        </w:numPr>
      </w:pPr>
      <w:r>
        <w:t>The influence of actors in neighborhoods due to the support they receive.</w:t>
      </w:r>
    </w:p>
    <w:p w14:paraId="509E8263" w14:textId="77777777" w:rsidR="00502610" w:rsidRDefault="00502610" w:rsidP="00EA4D0B">
      <w:pPr>
        <w:pStyle w:val="ListParagraph"/>
        <w:numPr>
          <w:ilvl w:val="0"/>
          <w:numId w:val="21"/>
        </w:numPr>
      </w:pPr>
      <w:r>
        <w:t>The circumstances under which control of a neighborhood shifts from one actor to another (or to or from no actor at all)</w:t>
      </w:r>
      <w:r w:rsidR="00C8130A">
        <w:t>.</w:t>
      </w:r>
    </w:p>
    <w:p w14:paraId="6BFCF1BE" w14:textId="77777777" w:rsidR="00502610" w:rsidRDefault="00502610" w:rsidP="00EA4D0B">
      <w:pPr>
        <w:pStyle w:val="ListParagraph"/>
        <w:numPr>
          <w:ilvl w:val="0"/>
          <w:numId w:val="21"/>
        </w:numPr>
      </w:pPr>
      <w:r>
        <w:t>What happens when control of a neighborhood shifts.</w:t>
      </w:r>
    </w:p>
    <w:p w14:paraId="61D307CC" w14:textId="77777777" w:rsidR="0036543E" w:rsidRDefault="0036543E" w:rsidP="0036543E"/>
    <w:p w14:paraId="77DF0E06" w14:textId="77777777" w:rsidR="00502610" w:rsidRDefault="00502610" w:rsidP="00502610">
      <w:pPr>
        <w:pStyle w:val="Heading3"/>
      </w:pPr>
      <w:bookmarkStart w:id="67" w:name="_Toc310421771"/>
      <w:bookmarkStart w:id="68" w:name="_Ref339611827"/>
      <w:bookmarkStart w:id="69" w:name="_Toc380578199"/>
      <w:r>
        <w:t>Relationships and Affinity</w:t>
      </w:r>
      <w:bookmarkEnd w:id="67"/>
      <w:bookmarkEnd w:id="68"/>
      <w:bookmarkEnd w:id="69"/>
    </w:p>
    <w:p w14:paraId="4329F21E" w14:textId="77777777" w:rsidR="00502610" w:rsidRDefault="00502610" w:rsidP="0036543E">
      <w:r>
        <w:t xml:space="preserve">Athena defines two kinds of relationship, horizontal relationships and vertical relationships.  In each case, a relationship is expressed as a number </w:t>
      </w:r>
      <w:r>
        <w:rPr>
          <w:i/>
        </w:rPr>
        <w:t>X</w:t>
      </w:r>
      <w:r>
        <w:t xml:space="preserve"> where </w:t>
      </w:r>
      <m:oMath>
        <m:r>
          <w:rPr>
            <w:rFonts w:ascii="Cambria Math" w:hAnsi="Cambria Math"/>
          </w:rPr>
          <m:t>-1.0≤X≤ +1.0</m:t>
        </m:r>
      </m:oMath>
      <w:r>
        <w:t>.  The magnitude of the number indicates the strength of the relationship and the sign indicates whether the related parties are friends or foes.  We usually assume that an entity’s relationship with itself is 1.0.</w:t>
      </w:r>
    </w:p>
    <w:p w14:paraId="3B3A3F24" w14:textId="77777777" w:rsidR="001C2A31" w:rsidRDefault="001C2A31" w:rsidP="0036543E"/>
    <w:p w14:paraId="4495248A" w14:textId="57508D1F" w:rsidR="00502610" w:rsidRDefault="00D2147B" w:rsidP="0036543E">
      <w:r>
        <w:t>A</w:t>
      </w:r>
      <w:r w:rsidR="001C2A31">
        <w:t xml:space="preserve">ll relationships are tracked by URAM and are subject to change due to attitude drivers, as described in the </w:t>
      </w:r>
      <w:r w:rsidR="001C2A31">
        <w:rPr>
          <w:i/>
        </w:rPr>
        <w:t>Athena Rules Document</w:t>
      </w:r>
      <w:r w:rsidR="001C2A31">
        <w:t xml:space="preserve">.  The baseline and natural levels of each relationship default to the affinity </w:t>
      </w:r>
      <w:r w:rsidR="001C2A31">
        <w:rPr>
          <w:i/>
        </w:rPr>
        <w:t>A</w:t>
      </w:r>
      <w:r w:rsidR="001C2A31">
        <w:t xml:space="preserve"> computed by comparing the </w:t>
      </w:r>
      <w:r w:rsidR="00502610">
        <w:t xml:space="preserve">belief systems of the entities involved, where </w:t>
      </w:r>
      <m:oMath>
        <m:r>
          <w:rPr>
            <w:rFonts w:ascii="Cambria Math" w:hAnsi="Cambria Math"/>
          </w:rPr>
          <m:t>-1.0≤A≤+1.0</m:t>
        </m:r>
      </m:oMath>
      <w:r w:rsidR="001C2A31">
        <w:t xml:space="preserve">, as described in the </w:t>
      </w:r>
      <w:r w:rsidR="001C2A31">
        <w:rPr>
          <w:i/>
        </w:rPr>
        <w:t>Mars Analyst's Guide</w:t>
      </w:r>
      <w:r w:rsidR="001C2A31">
        <w:t>, though this default may be overridden by the analyst.</w:t>
      </w:r>
    </w:p>
    <w:p w14:paraId="28A7A185" w14:textId="77777777" w:rsidR="0036543E" w:rsidRDefault="0036543E" w:rsidP="0036543E"/>
    <w:p w14:paraId="41EC278F" w14:textId="77777777" w:rsidR="00502610" w:rsidRDefault="00502610" w:rsidP="0036543E">
      <w:r>
        <w:t xml:space="preserve">Athena uses </w:t>
      </w:r>
      <w:r>
        <w:rPr>
          <w:i/>
        </w:rPr>
        <w:t>quality</w:t>
      </w:r>
      <w:r>
        <w:t xml:space="preserve"> data types to relate numeric values to symbolic constants.  The </w:t>
      </w:r>
      <w:r w:rsidRPr="000D1D6F">
        <w:rPr>
          <w:rFonts w:ascii="Courier New" w:hAnsi="Courier New" w:cs="Courier New"/>
        </w:rPr>
        <w:t>qaffinity</w:t>
      </w:r>
      <w:r>
        <w:t xml:space="preserve"> data type is used with both affinity and relationship values; it is defined as follows:</w:t>
      </w:r>
    </w:p>
    <w:p w14:paraId="1BB6744A" w14:textId="77777777" w:rsidR="00502610" w:rsidRDefault="00502610" w:rsidP="00502610"/>
    <w:tbl>
      <w:tblPr>
        <w:tblStyle w:val="TableGrid"/>
        <w:tblW w:w="0" w:type="auto"/>
        <w:jc w:val="center"/>
        <w:tblLook w:val="04A0" w:firstRow="1" w:lastRow="0" w:firstColumn="1" w:lastColumn="0" w:noHBand="0" w:noVBand="1"/>
      </w:tblPr>
      <w:tblGrid>
        <w:gridCol w:w="2484"/>
        <w:gridCol w:w="1224"/>
        <w:gridCol w:w="1080"/>
        <w:gridCol w:w="2160"/>
      </w:tblGrid>
      <w:tr w:rsidR="00502610" w:rsidRPr="00553721" w14:paraId="78D9CC23" w14:textId="77777777" w:rsidTr="001D79EC">
        <w:trPr>
          <w:cantSplit/>
          <w:jc w:val="center"/>
        </w:trPr>
        <w:tc>
          <w:tcPr>
            <w:tcW w:w="2484" w:type="dxa"/>
          </w:tcPr>
          <w:p w14:paraId="4197FE78" w14:textId="77777777" w:rsidR="00502610" w:rsidRPr="00553721" w:rsidRDefault="00502610" w:rsidP="001D79EC">
            <w:r w:rsidRPr="00553721">
              <w:t>Narrative</w:t>
            </w:r>
          </w:p>
        </w:tc>
        <w:tc>
          <w:tcPr>
            <w:tcW w:w="1224" w:type="dxa"/>
          </w:tcPr>
          <w:p w14:paraId="7F0A1549" w14:textId="77777777" w:rsidR="00502610" w:rsidRPr="00553721" w:rsidRDefault="00502610" w:rsidP="001D79EC">
            <w:r w:rsidRPr="00553721">
              <w:t>Symbol</w:t>
            </w:r>
          </w:p>
        </w:tc>
        <w:tc>
          <w:tcPr>
            <w:tcW w:w="1080" w:type="dxa"/>
          </w:tcPr>
          <w:p w14:paraId="40DF8D9A" w14:textId="77777777" w:rsidR="00502610" w:rsidRPr="00553721" w:rsidRDefault="00502610" w:rsidP="001D79EC">
            <w:r w:rsidRPr="00553721">
              <w:t>Value</w:t>
            </w:r>
          </w:p>
        </w:tc>
        <w:tc>
          <w:tcPr>
            <w:tcW w:w="2160" w:type="dxa"/>
          </w:tcPr>
          <w:p w14:paraId="5B481EFE" w14:textId="77777777" w:rsidR="00502610" w:rsidRPr="00553721" w:rsidRDefault="00502610" w:rsidP="001D79EC">
            <w:r w:rsidRPr="00553721">
              <w:t>Range</w:t>
            </w:r>
          </w:p>
        </w:tc>
      </w:tr>
      <w:tr w:rsidR="00502610" w14:paraId="0AAD6204" w14:textId="77777777" w:rsidTr="001D79EC">
        <w:trPr>
          <w:cantSplit/>
          <w:jc w:val="center"/>
        </w:trPr>
        <w:tc>
          <w:tcPr>
            <w:tcW w:w="2484" w:type="dxa"/>
          </w:tcPr>
          <w:p w14:paraId="5679610F" w14:textId="77777777" w:rsidR="00502610" w:rsidRPr="00553721" w:rsidRDefault="00502610" w:rsidP="001D79EC">
            <w:pPr>
              <w:rPr>
                <w:i/>
              </w:rPr>
            </w:pPr>
            <w:r>
              <w:rPr>
                <w:i/>
              </w:rPr>
              <w:t>a</w:t>
            </w:r>
            <w:r>
              <w:t xml:space="preserve"> supports </w:t>
            </w:r>
            <w:r>
              <w:rPr>
                <w:i/>
              </w:rPr>
              <w:t>b</w:t>
            </w:r>
          </w:p>
        </w:tc>
        <w:tc>
          <w:tcPr>
            <w:tcW w:w="1224" w:type="dxa"/>
          </w:tcPr>
          <w:p w14:paraId="098D7084" w14:textId="77777777" w:rsidR="00502610" w:rsidRDefault="00502610" w:rsidP="001D79EC">
            <w:r>
              <w:t>SUPPORT</w:t>
            </w:r>
          </w:p>
        </w:tc>
        <w:tc>
          <w:tcPr>
            <w:tcW w:w="1080" w:type="dxa"/>
          </w:tcPr>
          <w:p w14:paraId="1222394B" w14:textId="77777777" w:rsidR="00502610" w:rsidRDefault="00502610" w:rsidP="001D79EC">
            <w:r>
              <w:t>0.8</w:t>
            </w:r>
          </w:p>
        </w:tc>
        <w:tc>
          <w:tcPr>
            <w:tcW w:w="2160" w:type="dxa"/>
          </w:tcPr>
          <w:p w14:paraId="45FCB4B5" w14:textId="77777777" w:rsidR="00502610" w:rsidRPr="00553721" w:rsidRDefault="00502610" w:rsidP="001D79EC">
            <w:r>
              <w:t xml:space="preserve">+0.7 &lt; </w:t>
            </w:r>
            <w:r>
              <w:rPr>
                <w:i/>
              </w:rPr>
              <w:t>value</w:t>
            </w:r>
            <w:r>
              <w:t xml:space="preserve"> ≤ +1.0</w:t>
            </w:r>
          </w:p>
        </w:tc>
      </w:tr>
      <w:tr w:rsidR="00502610" w14:paraId="757B8612" w14:textId="77777777" w:rsidTr="001D79EC">
        <w:trPr>
          <w:cantSplit/>
          <w:jc w:val="center"/>
        </w:trPr>
        <w:tc>
          <w:tcPr>
            <w:tcW w:w="2484" w:type="dxa"/>
          </w:tcPr>
          <w:p w14:paraId="3895FA43" w14:textId="77777777" w:rsidR="00502610" w:rsidRPr="00553721" w:rsidRDefault="00502610" w:rsidP="001D79EC">
            <w:pPr>
              <w:rPr>
                <w:i/>
              </w:rPr>
            </w:pPr>
            <w:r>
              <w:rPr>
                <w:i/>
              </w:rPr>
              <w:t xml:space="preserve">a </w:t>
            </w:r>
            <w:r>
              <w:t xml:space="preserve">likes </w:t>
            </w:r>
            <w:r>
              <w:rPr>
                <w:i/>
              </w:rPr>
              <w:t>b</w:t>
            </w:r>
          </w:p>
        </w:tc>
        <w:tc>
          <w:tcPr>
            <w:tcW w:w="1224" w:type="dxa"/>
          </w:tcPr>
          <w:p w14:paraId="6CAEA8C4" w14:textId="77777777" w:rsidR="00502610" w:rsidRDefault="00502610" w:rsidP="001D79EC">
            <w:r>
              <w:t>LIKE</w:t>
            </w:r>
          </w:p>
        </w:tc>
        <w:tc>
          <w:tcPr>
            <w:tcW w:w="1080" w:type="dxa"/>
          </w:tcPr>
          <w:p w14:paraId="038D4B89" w14:textId="77777777" w:rsidR="00502610" w:rsidRDefault="00502610" w:rsidP="001D79EC">
            <w:r>
              <w:t>0.4</w:t>
            </w:r>
          </w:p>
        </w:tc>
        <w:tc>
          <w:tcPr>
            <w:tcW w:w="2160" w:type="dxa"/>
          </w:tcPr>
          <w:p w14:paraId="5E9782A3" w14:textId="77777777" w:rsidR="00502610" w:rsidRPr="00553721" w:rsidRDefault="00502610" w:rsidP="001D79EC">
            <w:r>
              <w:t xml:space="preserve">+0.2 &lt; </w:t>
            </w:r>
            <w:r>
              <w:rPr>
                <w:i/>
              </w:rPr>
              <w:t>value</w:t>
            </w:r>
            <w:r>
              <w:t xml:space="preserve"> ≤ +0.7</w:t>
            </w:r>
          </w:p>
        </w:tc>
      </w:tr>
      <w:tr w:rsidR="00502610" w14:paraId="0F0C89E8" w14:textId="77777777" w:rsidTr="001D79EC">
        <w:trPr>
          <w:cantSplit/>
          <w:jc w:val="center"/>
        </w:trPr>
        <w:tc>
          <w:tcPr>
            <w:tcW w:w="2484" w:type="dxa"/>
          </w:tcPr>
          <w:p w14:paraId="1ED35F18" w14:textId="77777777" w:rsidR="00502610" w:rsidRPr="00553721" w:rsidRDefault="00502610" w:rsidP="001D79EC">
            <w:r>
              <w:rPr>
                <w:i/>
              </w:rPr>
              <w:t>a</w:t>
            </w:r>
            <w:r>
              <w:t xml:space="preserve"> is indifferent to </w:t>
            </w:r>
            <w:r>
              <w:rPr>
                <w:i/>
              </w:rPr>
              <w:t>b</w:t>
            </w:r>
          </w:p>
        </w:tc>
        <w:tc>
          <w:tcPr>
            <w:tcW w:w="1224" w:type="dxa"/>
          </w:tcPr>
          <w:p w14:paraId="2DF3ED9E" w14:textId="77777777" w:rsidR="00502610" w:rsidRDefault="00502610" w:rsidP="001D79EC">
            <w:r>
              <w:t>INDIFF</w:t>
            </w:r>
          </w:p>
        </w:tc>
        <w:tc>
          <w:tcPr>
            <w:tcW w:w="1080" w:type="dxa"/>
          </w:tcPr>
          <w:p w14:paraId="01EF8E55" w14:textId="77777777" w:rsidR="00502610" w:rsidRDefault="00502610" w:rsidP="001D79EC">
            <w:r>
              <w:t>0.0</w:t>
            </w:r>
          </w:p>
        </w:tc>
        <w:tc>
          <w:tcPr>
            <w:tcW w:w="2160" w:type="dxa"/>
          </w:tcPr>
          <w:p w14:paraId="5E3414BD" w14:textId="77777777" w:rsidR="00502610" w:rsidRPr="00553721" w:rsidRDefault="00502610" w:rsidP="001D79EC">
            <w:r>
              <w:t xml:space="preserve">–0.2 &lt; </w:t>
            </w:r>
            <w:r>
              <w:rPr>
                <w:i/>
              </w:rPr>
              <w:t>value</w:t>
            </w:r>
            <w:r>
              <w:t xml:space="preserve"> ≤ +0.2</w:t>
            </w:r>
          </w:p>
        </w:tc>
      </w:tr>
      <w:tr w:rsidR="00502610" w14:paraId="261164F6" w14:textId="77777777" w:rsidTr="001D79EC">
        <w:trPr>
          <w:cantSplit/>
          <w:jc w:val="center"/>
        </w:trPr>
        <w:tc>
          <w:tcPr>
            <w:tcW w:w="2484" w:type="dxa"/>
          </w:tcPr>
          <w:p w14:paraId="6F133B55" w14:textId="77777777" w:rsidR="00502610" w:rsidRPr="00553721" w:rsidRDefault="00502610" w:rsidP="001D79EC">
            <w:r>
              <w:rPr>
                <w:i/>
              </w:rPr>
              <w:t>a</w:t>
            </w:r>
            <w:r>
              <w:t xml:space="preserve"> dislikes </w:t>
            </w:r>
            <w:r>
              <w:rPr>
                <w:i/>
              </w:rPr>
              <w:t>b</w:t>
            </w:r>
          </w:p>
        </w:tc>
        <w:tc>
          <w:tcPr>
            <w:tcW w:w="1224" w:type="dxa"/>
          </w:tcPr>
          <w:p w14:paraId="4FD8129B" w14:textId="77777777" w:rsidR="00502610" w:rsidRDefault="00502610" w:rsidP="001D79EC">
            <w:r>
              <w:t>DISLIKE</w:t>
            </w:r>
          </w:p>
        </w:tc>
        <w:tc>
          <w:tcPr>
            <w:tcW w:w="1080" w:type="dxa"/>
          </w:tcPr>
          <w:p w14:paraId="2F4E9F59" w14:textId="77777777" w:rsidR="00502610" w:rsidRDefault="00502610" w:rsidP="001D79EC">
            <w:r>
              <w:t>–0.4</w:t>
            </w:r>
          </w:p>
        </w:tc>
        <w:tc>
          <w:tcPr>
            <w:tcW w:w="2160" w:type="dxa"/>
          </w:tcPr>
          <w:p w14:paraId="7643E768" w14:textId="77777777" w:rsidR="00502610" w:rsidRDefault="00502610" w:rsidP="001D79EC">
            <w:r>
              <w:t xml:space="preserve">–0.7 &lt; </w:t>
            </w:r>
            <w:r>
              <w:rPr>
                <w:i/>
              </w:rPr>
              <w:t>value</w:t>
            </w:r>
            <w:r>
              <w:t xml:space="preserve"> ≤ –0.2</w:t>
            </w:r>
          </w:p>
        </w:tc>
      </w:tr>
      <w:tr w:rsidR="00502610" w14:paraId="5ECC86CF" w14:textId="77777777" w:rsidTr="001D79EC">
        <w:trPr>
          <w:cantSplit/>
          <w:jc w:val="center"/>
        </w:trPr>
        <w:tc>
          <w:tcPr>
            <w:tcW w:w="2484" w:type="dxa"/>
          </w:tcPr>
          <w:p w14:paraId="045B05AA" w14:textId="77777777" w:rsidR="00502610" w:rsidRPr="00553721" w:rsidRDefault="00502610" w:rsidP="001D79EC">
            <w:pPr>
              <w:rPr>
                <w:i/>
              </w:rPr>
            </w:pPr>
            <w:r>
              <w:rPr>
                <w:i/>
              </w:rPr>
              <w:t>a</w:t>
            </w:r>
            <w:r>
              <w:t xml:space="preserve"> opposes </w:t>
            </w:r>
            <w:r>
              <w:rPr>
                <w:i/>
              </w:rPr>
              <w:t>b</w:t>
            </w:r>
          </w:p>
        </w:tc>
        <w:tc>
          <w:tcPr>
            <w:tcW w:w="1224" w:type="dxa"/>
          </w:tcPr>
          <w:p w14:paraId="32F50B7F" w14:textId="77777777" w:rsidR="00502610" w:rsidRDefault="00502610" w:rsidP="001D79EC">
            <w:r>
              <w:t>OPPOSE</w:t>
            </w:r>
          </w:p>
        </w:tc>
        <w:tc>
          <w:tcPr>
            <w:tcW w:w="1080" w:type="dxa"/>
          </w:tcPr>
          <w:p w14:paraId="7DC6DE93" w14:textId="77777777" w:rsidR="00502610" w:rsidRDefault="00502610" w:rsidP="001D79EC">
            <w:r>
              <w:t>–0.8</w:t>
            </w:r>
          </w:p>
        </w:tc>
        <w:tc>
          <w:tcPr>
            <w:tcW w:w="2160" w:type="dxa"/>
          </w:tcPr>
          <w:p w14:paraId="5155ACA1" w14:textId="77777777" w:rsidR="00502610" w:rsidRDefault="00502610" w:rsidP="001D79EC">
            <w:r>
              <w:t xml:space="preserve">–1.0 ≤ </w:t>
            </w:r>
            <w:r>
              <w:rPr>
                <w:i/>
              </w:rPr>
              <w:t>value</w:t>
            </w:r>
            <w:r>
              <w:t xml:space="preserve"> ≤ –0.7</w:t>
            </w:r>
          </w:p>
        </w:tc>
      </w:tr>
    </w:tbl>
    <w:p w14:paraId="675CA9BC" w14:textId="77777777" w:rsidR="00502610" w:rsidRDefault="00502610" w:rsidP="00502610">
      <w:pPr>
        <w:pStyle w:val="Heading3"/>
      </w:pPr>
      <w:bookmarkStart w:id="70" w:name="_Toc310421772"/>
      <w:bookmarkStart w:id="71" w:name="_Toc380578200"/>
      <w:r>
        <w:lastRenderedPageBreak/>
        <w:t>Horizontal Relationships</w:t>
      </w:r>
      <w:bookmarkEnd w:id="70"/>
      <w:bookmarkEnd w:id="71"/>
    </w:p>
    <w:p w14:paraId="68E878C5" w14:textId="77777777" w:rsidR="00502610" w:rsidRDefault="00502610" w:rsidP="0036543E">
      <w:r>
        <w:t xml:space="preserve">The horizontal relationship between group </w:t>
      </w:r>
      <w:r>
        <w:rPr>
          <w:i/>
        </w:rPr>
        <w:t>f</w:t>
      </w:r>
      <w:r>
        <w:t xml:space="preserve"> and group </w:t>
      </w:r>
      <w:r>
        <w:rPr>
          <w:i/>
        </w:rPr>
        <w:t>g</w:t>
      </w:r>
      <w:r>
        <w:t xml:space="preserve"> is denoted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This is the familiar group relationship from earlier versions of Athena and from JNEM.  </w:t>
      </w:r>
      <w:r w:rsidR="007C6DC9">
        <w:t>I</w:t>
      </w:r>
      <w:r>
        <w:t xml:space="preserve">t is a static, unchanging value that reflects the amity or enmity between the pair of groups.  It is not symmetric; it will often be the case that </w:t>
      </w:r>
      <m:oMath>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Athena </w:t>
      </w:r>
      <w:r w:rsidR="007C6DC9">
        <w:t>4</w:t>
      </w:r>
      <w:r>
        <w:t xml:space="preserve"> </w:t>
      </w:r>
      <w:r w:rsidR="001C2A31">
        <w:t xml:space="preserve">establishes the natural and baseline levels of horizontal relationships </w:t>
      </w:r>
      <w:r>
        <w:t>on group affinity as described in this section.</w:t>
      </w:r>
      <w:r w:rsidR="007C6DC9">
        <w:t xml:space="preserve">  Horizontal relationships are tracked in URAM, and may vary dynamically.</w:t>
      </w:r>
    </w:p>
    <w:p w14:paraId="396E17DA" w14:textId="77777777" w:rsidR="00502610" w:rsidRDefault="00502610" w:rsidP="00502610">
      <w:pPr>
        <w:pStyle w:val="Heading4"/>
      </w:pPr>
      <w:bookmarkStart w:id="72" w:name="_Toc310421773"/>
      <w:bookmarkStart w:id="73" w:name="_Toc380578201"/>
      <w:r>
        <w:t>Force and Organization Group Affinities</w:t>
      </w:r>
      <w:bookmarkEnd w:id="72"/>
      <w:bookmarkEnd w:id="73"/>
    </w:p>
    <w:p w14:paraId="4F95CA74" w14:textId="77777777" w:rsidR="00502610" w:rsidRDefault="00502610" w:rsidP="0036543E">
      <w:r>
        <w:t xml:space="preserve">Force and organization groups have neither belief systems nor affinities.  They are, however, owned by actors, which do.  For the purposes of computing </w:t>
      </w:r>
      <w:r w:rsidR="007C6DC9">
        <w:t xml:space="preserve">initial </w:t>
      </w:r>
      <w:r>
        <w:t>relationships, we assume that force and organization groups inherit the belief systems and affinities of their owning actors.</w:t>
      </w:r>
    </w:p>
    <w:p w14:paraId="4084B030" w14:textId="77777777" w:rsidR="0036543E" w:rsidRDefault="0036543E" w:rsidP="0036543E"/>
    <w:p w14:paraId="3D67F86E" w14:textId="77777777" w:rsidR="00502610" w:rsidRDefault="00502610" w:rsidP="0036543E">
      <w:r>
        <w:t xml:space="preserve">To put it another way, each group gets its affinities from its associated </w:t>
      </w:r>
      <w:r>
        <w:rPr>
          <w:i/>
        </w:rPr>
        <w:t>belief system entity</w:t>
      </w:r>
      <w:r>
        <w:t>, where:</w:t>
      </w:r>
    </w:p>
    <w:p w14:paraId="58B26961" w14:textId="77777777" w:rsidR="00502610" w:rsidRDefault="00502610" w:rsidP="00502610"/>
    <w:p w14:paraId="4F818AC6" w14:textId="77777777" w:rsidR="00502610" w:rsidRDefault="00502610" w:rsidP="00EA4D0B">
      <w:pPr>
        <w:pStyle w:val="ListParagraph"/>
        <w:numPr>
          <w:ilvl w:val="0"/>
          <w:numId w:val="22"/>
        </w:numPr>
      </w:pPr>
      <w:r>
        <w:t>The belief system entity for each force and organization group is the actor that owns the group.</w:t>
      </w:r>
    </w:p>
    <w:p w14:paraId="37B5B448" w14:textId="77777777" w:rsidR="00502610" w:rsidRDefault="00502610" w:rsidP="00EA4D0B">
      <w:pPr>
        <w:pStyle w:val="ListParagraph"/>
        <w:numPr>
          <w:ilvl w:val="0"/>
          <w:numId w:val="22"/>
        </w:numPr>
      </w:pPr>
      <w:r>
        <w:t>The belief system entity for each civilian group is the group itself.</w:t>
      </w:r>
    </w:p>
    <w:p w14:paraId="50D20CA4" w14:textId="77777777" w:rsidR="0036543E" w:rsidRDefault="0036543E" w:rsidP="001C2A31"/>
    <w:p w14:paraId="253BCB4B" w14:textId="77777777" w:rsidR="00502610" w:rsidRPr="006E5FAD" w:rsidRDefault="00502610" w:rsidP="0036543E">
      <w:r>
        <w:t xml:space="preserve">Thus, when we speak of the affinity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of group </w:t>
      </w:r>
      <w:r>
        <w:rPr>
          <w:i/>
        </w:rPr>
        <w:t>f</w:t>
      </w:r>
      <w:r>
        <w:t xml:space="preserve"> for group </w:t>
      </w:r>
      <w:r>
        <w:rPr>
          <w:i/>
        </w:rPr>
        <w:t>g</w:t>
      </w:r>
      <w:r>
        <w:t xml:space="preserve">, we are really speaking of the affinity of group </w:t>
      </w:r>
      <w:r>
        <w:rPr>
          <w:i/>
        </w:rPr>
        <w:t>f’</w:t>
      </w:r>
      <w:r>
        <w:t xml:space="preserve">s belief system entity with group </w:t>
      </w:r>
      <w:r>
        <w:rPr>
          <w:i/>
        </w:rPr>
        <w:t>g’</w:t>
      </w:r>
      <w:r>
        <w:t>s belief system entity.</w:t>
      </w:r>
    </w:p>
    <w:p w14:paraId="01F2BC50" w14:textId="77777777" w:rsidR="00502610" w:rsidRDefault="00502610" w:rsidP="00502610">
      <w:pPr>
        <w:pStyle w:val="Heading4"/>
      </w:pPr>
      <w:bookmarkStart w:id="74" w:name="_Toc310421774"/>
      <w:bookmarkStart w:id="75" w:name="_Toc380578202"/>
      <w:r>
        <w:t>Computing Horizontal Relationships</w:t>
      </w:r>
      <w:bookmarkEnd w:id="74"/>
      <w:bookmarkEnd w:id="75"/>
    </w:p>
    <w:p w14:paraId="582F0827" w14:textId="77777777" w:rsidR="00502610" w:rsidRDefault="00502610" w:rsidP="0036543E">
      <w:r>
        <w:t xml:space="preserve">The </w:t>
      </w:r>
      <w:r w:rsidR="007C6DC9">
        <w:t xml:space="preserve">initial baseline </w:t>
      </w:r>
      <w:r>
        <w:t>horizontal relationship between two groups is then defined as follows:</w:t>
      </w:r>
    </w:p>
    <w:p w14:paraId="1F5897C4" w14:textId="77777777" w:rsidR="0036543E" w:rsidRPr="00885938" w:rsidRDefault="0036543E" w:rsidP="0036543E"/>
    <w:p w14:paraId="24C2EB48" w14:textId="77777777" w:rsidR="00502610" w:rsidRPr="0081375D" w:rsidRDefault="00C32465" w:rsidP="0036543E">
      <w:pPr>
        <w:ind w:left="360"/>
      </w:pPr>
      <m:oMathPara>
        <m:oMathParaPr>
          <m:jc m:val="left"/>
        </m:oMathParaPr>
        <m:oMath>
          <m:sSub>
            <m:sSubPr>
              <m:ctrlPr>
                <w:rPr>
                  <w:rFonts w:ascii="Cambria Math" w:hAnsi="Cambria Math"/>
                </w:rPr>
              </m:ctrlPr>
            </m:sSubPr>
            <m:e>
              <m:r>
                <w:rPr>
                  <w:rFonts w:ascii="Cambria Math" w:hAnsi="Cambria Math"/>
                </w:rPr>
                <m:t>BR</m:t>
              </m:r>
            </m:e>
            <m:sub>
              <m:r>
                <w:rPr>
                  <w:rFonts w:ascii="Cambria Math" w:hAnsi="Cambria Math"/>
                </w:rPr>
                <m:t>fg</m:t>
              </m:r>
            </m:sub>
          </m:sSub>
          <m:r>
            <m:rPr>
              <m:sty m:val="p"/>
            </m:rPr>
            <w:rPr>
              <w:rFonts w:ascii="Cambria Math" w:hAnsi="Cambria Math"/>
            </w:rPr>
            <m:t>(0)=</m:t>
          </m:r>
          <m:d>
            <m:dPr>
              <m:begChr m:val="{"/>
              <m:endChr m:val=""/>
              <m:ctrlPr>
                <w:rPr>
                  <w:rFonts w:ascii="Cambria Math" w:hAnsi="Cambria Math"/>
                </w:rPr>
              </m:ctrlPr>
            </m:dPr>
            <m:e>
              <m:m>
                <m:mPr>
                  <m:cGp m:val="8"/>
                  <m:mcs>
                    <m:mc>
                      <m:mcPr>
                        <m:count m:val="2"/>
                        <m:mcJc m:val="left"/>
                      </m:mcPr>
                    </m:mc>
                  </m:mcs>
                  <m:ctrlPr>
                    <w:rPr>
                      <w:rFonts w:ascii="Cambria Math" w:hAnsi="Cambria Math"/>
                    </w:rPr>
                  </m:ctrlPr>
                </m:mPr>
                <m:mr>
                  <m:e>
                    <m:r>
                      <m:rPr>
                        <m:sty m:val="p"/>
                      </m:rPr>
                      <w:rPr>
                        <w:rFonts w:ascii="Cambria Math" w:hAnsi="Cambria Math"/>
                      </w:rPr>
                      <m:t>1.0</m:t>
                    </m:r>
                  </m:e>
                  <m:e>
                    <m:r>
                      <m:rPr>
                        <m:nor/>
                      </m:rPr>
                      <m:t>where</m:t>
                    </m:r>
                    <m:r>
                      <m:rPr>
                        <m:sty m:val="p"/>
                      </m:rPr>
                      <w:rPr>
                        <w:rFonts w:ascii="Cambria Math" w:hAnsi="Cambria Math"/>
                      </w:rPr>
                      <m:t xml:space="preserve"> </m:t>
                    </m:r>
                    <m:r>
                      <w:rPr>
                        <w:rFonts w:ascii="Cambria Math" w:hAnsi="Cambria Math"/>
                      </w:rPr>
                      <m:t>f</m:t>
                    </m:r>
                    <m:r>
                      <m:rPr>
                        <m:sty m:val="p"/>
                      </m:rPr>
                      <w:rPr>
                        <w:rFonts w:ascii="Cambria Math" w:hAnsi="Cambria Math"/>
                      </w:rPr>
                      <m:t>=</m:t>
                    </m:r>
                    <m:r>
                      <w:rPr>
                        <w:rFonts w:ascii="Cambria Math" w:hAnsi="Cambria Math"/>
                      </w:rPr>
                      <m:t>g</m:t>
                    </m:r>
                  </m:e>
                </m:mr>
                <m:mr>
                  <m:e>
                    <m:sSub>
                      <m:sSubPr>
                        <m:ctrlPr>
                          <w:rPr>
                            <w:rFonts w:ascii="Cambria Math" w:hAnsi="Cambria Math"/>
                          </w:rPr>
                        </m:ctrlPr>
                      </m:sSubPr>
                      <m:e>
                        <m:r>
                          <w:rPr>
                            <w:rFonts w:ascii="Cambria Math" w:hAnsi="Cambria Math"/>
                          </w:rPr>
                          <m:t>A</m:t>
                        </m:r>
                      </m:e>
                      <m:sub>
                        <m:r>
                          <w:rPr>
                            <w:rFonts w:ascii="Cambria Math" w:hAnsi="Cambria Math"/>
                          </w:rPr>
                          <m:t>fg</m:t>
                        </m:r>
                      </m:sub>
                    </m:sSub>
                  </m:e>
                  <m:e>
                    <m:r>
                      <m:rPr>
                        <m:nor/>
                      </m:rPr>
                      <m:t>otherwise</m:t>
                    </m:r>
                  </m:e>
                </m:mr>
              </m:m>
            </m:e>
          </m:d>
        </m:oMath>
      </m:oMathPara>
    </w:p>
    <w:p w14:paraId="64C90205" w14:textId="77777777" w:rsidR="00502610" w:rsidRDefault="00502610" w:rsidP="00502610"/>
    <w:p w14:paraId="0E5F63FE" w14:textId="77777777" w:rsidR="00502610" w:rsidRDefault="00502610" w:rsidP="0036543E">
      <w:r>
        <w:t xml:space="preserve">Basing relationships on affinity provides </w:t>
      </w:r>
      <w:r w:rsidR="007C6DC9">
        <w:t>two ways</w:t>
      </w:r>
      <w:r>
        <w:t xml:space="preserve"> to allow relationships to vary dynamically: if a group’s belief about a topic changes (perhaps due to information operations), its </w:t>
      </w:r>
      <w:r w:rsidR="007C6DC9">
        <w:t>affinities will change; and relationships can change due to URAM inputs.</w:t>
      </w:r>
    </w:p>
    <w:p w14:paraId="7C8BC982" w14:textId="77777777" w:rsidR="000B2579" w:rsidRDefault="000B2579" w:rsidP="0036543E"/>
    <w:p w14:paraId="19BE6FF3" w14:textId="77777777" w:rsidR="000B2579" w:rsidRDefault="000B2579" w:rsidP="0036543E">
      <w:r>
        <w:t>The natural level of the relationship is the same as the initial baseline.</w:t>
      </w:r>
    </w:p>
    <w:p w14:paraId="39D96A29" w14:textId="77777777" w:rsidR="00502610" w:rsidRDefault="00502610" w:rsidP="00502610">
      <w:pPr>
        <w:pStyle w:val="Heading3"/>
      </w:pPr>
      <w:bookmarkStart w:id="76" w:name="_Ref174775754"/>
      <w:bookmarkStart w:id="77" w:name="_Toc310421775"/>
      <w:bookmarkStart w:id="78" w:name="_Toc380578203"/>
      <w:r>
        <w:t>Vertical Relationship</w:t>
      </w:r>
      <w:bookmarkEnd w:id="76"/>
      <w:r>
        <w:t>s</w:t>
      </w:r>
      <w:bookmarkEnd w:id="77"/>
      <w:bookmarkEnd w:id="78"/>
    </w:p>
    <w:p w14:paraId="64CA792A" w14:textId="77777777" w:rsidR="00502610" w:rsidRDefault="00502610" w:rsidP="0036543E">
      <w:r>
        <w:t xml:space="preserve">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a number that determines the extent of group </w:t>
      </w:r>
      <w:r>
        <w:rPr>
          <w:i/>
        </w:rPr>
        <w:t>g</w:t>
      </w:r>
      <w:r>
        <w:t xml:space="preserve">’s opposition </w:t>
      </w:r>
      <w:r w:rsidR="007A42EC">
        <w:t xml:space="preserve">to </w:t>
      </w:r>
      <w:r>
        <w:t xml:space="preserve">or support for actor </w:t>
      </w:r>
      <w:r>
        <w:rPr>
          <w:i/>
        </w:rPr>
        <w:t>a</w:t>
      </w:r>
      <w:r>
        <w:t xml:space="preserve">.  As with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m:oMath>
        <m:r>
          <w:rPr>
            <w:rFonts w:ascii="Cambria Math" w:hAnsi="Cambria Math"/>
          </w:rPr>
          <m:t xml:space="preserve">-1.0≤ </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unlike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the vertical relationship is unidirectional.  We are measuring </w:t>
      </w:r>
      <w:r>
        <w:rPr>
          <w:i/>
        </w:rPr>
        <w:t>g’</w:t>
      </w:r>
      <w:r>
        <w:t xml:space="preserve">s opposition </w:t>
      </w:r>
      <w:r w:rsidR="007A42EC">
        <w:t xml:space="preserve">to </w:t>
      </w:r>
      <w:r>
        <w:t xml:space="preserve">or support for </w:t>
      </w:r>
      <w:r>
        <w:rPr>
          <w:i/>
        </w:rPr>
        <w:t>a</w:t>
      </w:r>
      <w:r>
        <w:t xml:space="preserve">; </w:t>
      </w:r>
      <w:r>
        <w:rPr>
          <w:i/>
        </w:rPr>
        <w:t>a’</w:t>
      </w:r>
      <w:r>
        <w:t>s opposition</w:t>
      </w:r>
      <w:r w:rsidR="007A42EC">
        <w:t xml:space="preserve"> to</w:t>
      </w:r>
      <w:r>
        <w:t xml:space="preserve"> or support for </w:t>
      </w:r>
      <w:r>
        <w:rPr>
          <w:i/>
        </w:rPr>
        <w:t>g</w:t>
      </w:r>
      <w:r>
        <w:t xml:space="preserve"> will be revealed by </w:t>
      </w:r>
      <w:r>
        <w:rPr>
          <w:i/>
        </w:rPr>
        <w:t>a’</w:t>
      </w:r>
      <w:r>
        <w:t>s choice of tactics.</w:t>
      </w:r>
      <w:r w:rsidR="007C6DC9">
        <w:t xml:space="preserve">  Like horizontal relationships, vertical </w:t>
      </w:r>
      <w:r w:rsidR="007C6DC9">
        <w:lastRenderedPageBreak/>
        <w:t>relationships are tracked in URAM and may vary dynamically over the course of the simulation.</w:t>
      </w:r>
    </w:p>
    <w:p w14:paraId="46972B08" w14:textId="77777777" w:rsidR="0036543E" w:rsidRDefault="0036543E" w:rsidP="0036543E"/>
    <w:p w14:paraId="305AA587" w14:textId="77777777" w:rsidR="00502610" w:rsidRDefault="00502610" w:rsidP="0036543E">
      <w:r>
        <w:t xml:space="preserve">The foundation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the affinity </w:t>
      </w:r>
      <m:oMath>
        <m:sSub>
          <m:sSubPr>
            <m:ctrlPr>
              <w:rPr>
                <w:rFonts w:ascii="Cambria Math" w:hAnsi="Cambria Math"/>
                <w:i/>
              </w:rPr>
            </m:ctrlPr>
          </m:sSubPr>
          <m:e>
            <m:r>
              <w:rPr>
                <w:rFonts w:ascii="Cambria Math" w:hAnsi="Cambria Math"/>
              </w:rPr>
              <m:t>A</m:t>
            </m:r>
          </m:e>
          <m:sub>
            <m:r>
              <w:rPr>
                <w:rFonts w:ascii="Cambria Math" w:hAnsi="Cambria Math"/>
              </w:rPr>
              <m:t>ga</m:t>
            </m:r>
          </m:sub>
        </m:sSub>
      </m:oMath>
      <w:r>
        <w:t xml:space="preserve"> of </w:t>
      </w:r>
      <w:r w:rsidRPr="00A77C92">
        <w:rPr>
          <w:i/>
        </w:rPr>
        <w:t>g</w:t>
      </w:r>
      <w:r>
        <w:t xml:space="preserve"> for </w:t>
      </w:r>
      <w:r>
        <w:rPr>
          <w:i/>
        </w:rPr>
        <w:t>a</w:t>
      </w:r>
      <w:r>
        <w:t xml:space="preserve"> based on their belief systems, where force and organization groups inherit their belief systems and affinities from the owning actors, as stated above.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w:t>
      </w:r>
      <w:r w:rsidR="000B2579">
        <w:t xml:space="preserve">usually </w:t>
      </w:r>
      <w:r>
        <w:t xml:space="preserve">static when </w:t>
      </w:r>
      <w:r>
        <w:rPr>
          <w:i/>
        </w:rPr>
        <w:t xml:space="preserve">g </w:t>
      </w:r>
      <w:r>
        <w:t>is a force or organization group</w:t>
      </w:r>
      <w:r w:rsidR="000B2579">
        <w:rPr>
          <w:rStyle w:val="FootnoteReference"/>
        </w:rPr>
        <w:footnoteReference w:id="8"/>
      </w:r>
      <w:r>
        <w:t xml:space="preserve">; for civilian groups,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is dynamic, varying over time according to </w:t>
      </w:r>
      <w:r>
        <w:rPr>
          <w:i/>
        </w:rPr>
        <w:t>a</w:t>
      </w:r>
      <w:r>
        <w:t xml:space="preserve">’s actions and </w:t>
      </w:r>
      <w:r>
        <w:rPr>
          <w:i/>
        </w:rPr>
        <w:t>g</w:t>
      </w:r>
      <w:r>
        <w:t>’s circumstances.  Groups expect things from actors, and the relationship will depend on how well the actors meet those expectations.</w:t>
      </w:r>
    </w:p>
    <w:p w14:paraId="208CFACB" w14:textId="77777777" w:rsidR="0036543E" w:rsidRDefault="0036543E" w:rsidP="0036543E"/>
    <w:p w14:paraId="5B7E13EA" w14:textId="77777777" w:rsidR="007C6DC9" w:rsidRPr="007C6DC9" w:rsidRDefault="007C6DC9" w:rsidP="0036543E">
      <w:r>
        <w:t xml:space="preserve">See the </w:t>
      </w:r>
      <w:r>
        <w:rPr>
          <w:i/>
        </w:rPr>
        <w:t>Athena Rules</w:t>
      </w:r>
      <w:r>
        <w:t xml:space="preserve"> document for attitude drivers that affect vertical relationships (notably the CONTROL, ENI, and MOOD rule sets).</w:t>
      </w:r>
    </w:p>
    <w:p w14:paraId="0ECECD81" w14:textId="77777777" w:rsidR="007C6DC9" w:rsidRDefault="007C6DC9" w:rsidP="007C6DC9">
      <w:pPr>
        <w:pStyle w:val="Heading4"/>
      </w:pPr>
      <w:bookmarkStart w:id="79" w:name="_Toc380578204"/>
      <w:r>
        <w:t>Baseline Vertical Relationships</w:t>
      </w:r>
      <w:bookmarkEnd w:id="79"/>
    </w:p>
    <w:p w14:paraId="2EAE8B02" w14:textId="77777777" w:rsidR="007C6DC9" w:rsidRDefault="007C6DC9" w:rsidP="007C6DC9">
      <w:r>
        <w:t xml:space="preserve">The initial baseline vertical relationship for civilian group </w:t>
      </w:r>
      <w:r>
        <w:rPr>
          <w:i/>
        </w:rPr>
        <w:t>g</w:t>
      </w:r>
      <w:r>
        <w:t xml:space="preserve"> with actor </w:t>
      </w:r>
      <w:r>
        <w:rPr>
          <w:i/>
        </w:rPr>
        <w:t>a</w:t>
      </w:r>
      <w:r>
        <w:t xml:space="preserve"> is simply the affinity, unless this is overridden by the analyst:</w:t>
      </w:r>
    </w:p>
    <w:p w14:paraId="79178797" w14:textId="77777777" w:rsidR="007C6DC9" w:rsidRDefault="007C6DC9" w:rsidP="007C6DC9"/>
    <w:p w14:paraId="16B9B115" w14:textId="77777777" w:rsidR="007C6DC9" w:rsidRPr="007C6DC9" w:rsidRDefault="00C32465" w:rsidP="007C6DC9">
      <w:pPr>
        <w:ind w:left="360"/>
      </w:pPr>
      <m:oMathPara>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m:rPr>
                  <m:sty m:val="p"/>
                </m:rPr>
                <w:rPr>
                  <w:rFonts w:ascii="Cambria Math" w:hAnsi="Cambria Math"/>
                </w:rPr>
                <m:t>0</m:t>
              </m:r>
            </m:e>
          </m:d>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ga</m:t>
              </m:r>
            </m:sub>
          </m:sSub>
        </m:oMath>
      </m:oMathPara>
    </w:p>
    <w:p w14:paraId="6CCB249B" w14:textId="77777777" w:rsidR="007C6DC9" w:rsidRDefault="007C6DC9" w:rsidP="0036543E"/>
    <w:p w14:paraId="48482E11" w14:textId="77777777" w:rsidR="00502610" w:rsidRDefault="00502610" w:rsidP="0036543E">
      <w:r>
        <w:t xml:space="preserve">Force and organization groups are owned by actors, and share the relationships of their actors. When </w:t>
      </w:r>
      <w:r>
        <w:rPr>
          <w:i/>
        </w:rPr>
        <w:t xml:space="preserve">g </w:t>
      </w:r>
      <w:r>
        <w:t xml:space="preserve">is a force or organization group owned by actor </w:t>
      </w:r>
      <w:r>
        <w:rPr>
          <w:i/>
        </w:rPr>
        <w:t>b</w:t>
      </w:r>
      <w:r>
        <w:t>, we define</w:t>
      </w:r>
      <w:r w:rsidR="007C6DC9">
        <w:t xml:space="preserve"> the initial baseline vertical relationship, </w:t>
      </w:r>
      <w:r>
        <w:t xml:space="preserve"> </w:t>
      </w:r>
      <m:oMath>
        <m:r>
          <w:rPr>
            <w:rFonts w:ascii="Cambria Math" w:hAnsi="Cambria Math"/>
          </w:rPr>
          <m:t>B</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(0)</m:t>
        </m:r>
      </m:oMath>
      <w:r>
        <w:t xml:space="preserve"> as follows:</w:t>
      </w:r>
    </w:p>
    <w:p w14:paraId="141C216A" w14:textId="77777777" w:rsidR="00502610" w:rsidRDefault="00502610" w:rsidP="00502610"/>
    <w:p w14:paraId="163A8DD1" w14:textId="77777777" w:rsidR="00502610" w:rsidRPr="00300366" w:rsidRDefault="00C32465" w:rsidP="0036543E">
      <w:pPr>
        <w:ind w:left="360"/>
      </w:pPr>
      <m:oMathPara>
        <m:oMathParaPr>
          <m:jc m:val="left"/>
        </m:oMathParaPr>
        <m:oMath>
          <m:sSub>
            <m:sSubPr>
              <m:ctrlPr>
                <w:rPr>
                  <w:rFonts w:ascii="Cambria Math" w:hAnsi="Cambria Math"/>
                </w:rPr>
              </m:ctrlPr>
            </m:sSubPr>
            <m:e>
              <m:r>
                <w:rPr>
                  <w:rFonts w:ascii="Cambria Math" w:hAnsi="Cambria Math"/>
                </w:rPr>
                <m:t>BV</m:t>
              </m:r>
            </m:e>
            <m:sub>
              <m:r>
                <w:rPr>
                  <w:rFonts w:ascii="Cambria Math" w:hAnsi="Cambria Math"/>
                </w:rPr>
                <m:t>ga</m:t>
              </m:r>
            </m:sub>
          </m:sSub>
          <m:d>
            <m:dPr>
              <m:ctrlPr>
                <w:rPr>
                  <w:rFonts w:ascii="Cambria Math" w:hAnsi="Cambria Math"/>
                </w:rPr>
              </m:ctrlPr>
            </m:dPr>
            <m:e>
              <m:r>
                <w:rPr>
                  <w:rFonts w:ascii="Cambria Math" w:hAnsi="Cambria Math"/>
                </w:rPr>
                <m:t>0</m:t>
              </m:r>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
                      <m:mcPr>
                        <m:count m:val="1"/>
                        <m:mcJc m:val="left"/>
                      </m:mcPr>
                    </m:mc>
                  </m:mcs>
                  <m:ctrlPr>
                    <w:rPr>
                      <w:rFonts w:ascii="Cambria Math" w:hAnsi="Cambria Math"/>
                    </w:rPr>
                  </m:ctrlPr>
                </m:mPr>
                <m:mr>
                  <m:e>
                    <m:r>
                      <m:rPr>
                        <m:sty m:val="p"/>
                      </m:rPr>
                      <w:rPr>
                        <w:rFonts w:ascii="Cambria Math" w:hAnsi="Cambria Math"/>
                      </w:rPr>
                      <m:t>1.0</m:t>
                    </m:r>
                  </m:e>
                  <m:e>
                    <m:r>
                      <m:rPr>
                        <m:nor/>
                      </m:rPr>
                      <m:t>when</m:t>
                    </m:r>
                    <m:r>
                      <m:rPr>
                        <m:sty m:val="p"/>
                      </m:rPr>
                      <w:rPr>
                        <w:rFonts w:ascii="Cambria Math" w:hAnsi="Cambria Math"/>
                      </w:rPr>
                      <m:t xml:space="preserve"> </m:t>
                    </m:r>
                    <m:r>
                      <w:rPr>
                        <w:rFonts w:ascii="Cambria Math" w:hAnsi="Cambria Math"/>
                      </w:rPr>
                      <m:t>a</m:t>
                    </m:r>
                    <m:r>
                      <m:rPr>
                        <m:sty m:val="p"/>
                      </m:rPr>
                      <w:rPr>
                        <w:rFonts w:ascii="Cambria Math" w:hAnsi="Cambria Math"/>
                      </w:rPr>
                      <m:t>=</m:t>
                    </m:r>
                    <m:r>
                      <w:rPr>
                        <w:rFonts w:ascii="Cambria Math" w:hAnsi="Cambria Math"/>
                      </w:rPr>
                      <m:t>b</m:t>
                    </m:r>
                  </m:e>
                </m:mr>
                <m:mr>
                  <m:e>
                    <m:sSub>
                      <m:sSubPr>
                        <m:ctrlPr>
                          <w:rPr>
                            <w:rFonts w:ascii="Cambria Math" w:hAnsi="Cambria Math"/>
                          </w:rPr>
                        </m:ctrlPr>
                      </m:sSubPr>
                      <m:e>
                        <m:r>
                          <w:rPr>
                            <w:rFonts w:ascii="Cambria Math" w:hAnsi="Cambria Math"/>
                          </w:rPr>
                          <m:t>A</m:t>
                        </m:r>
                      </m:e>
                      <m:sub>
                        <m:r>
                          <w:rPr>
                            <w:rFonts w:ascii="Cambria Math" w:hAnsi="Cambria Math"/>
                          </w:rPr>
                          <m:t>ba</m:t>
                        </m:r>
                      </m:sub>
                    </m:sSub>
                  </m:e>
                  <m:e>
                    <m:r>
                      <m:rPr>
                        <m:nor/>
                      </m:rPr>
                      <m:t>otherwise</m:t>
                    </m:r>
                  </m:e>
                </m:mr>
              </m:m>
            </m:e>
          </m:d>
        </m:oMath>
      </m:oMathPara>
    </w:p>
    <w:p w14:paraId="5F5F4824" w14:textId="77777777" w:rsidR="00502610" w:rsidRDefault="00502610" w:rsidP="00502610"/>
    <w:p w14:paraId="655F7647" w14:textId="77777777" w:rsidR="007C6DC9" w:rsidRDefault="00502610" w:rsidP="0036543E">
      <w:r>
        <w:t>That is, a force or organization group has a perfect relationship with its owner, and its vertical relationship with any other actor is simply the affinity of its owner for that actor.</w:t>
      </w:r>
    </w:p>
    <w:p w14:paraId="1A495C89" w14:textId="77777777" w:rsidR="000B2579" w:rsidRDefault="000B2579" w:rsidP="0036543E"/>
    <w:p w14:paraId="0B6FA5FA" w14:textId="77777777" w:rsidR="00F45187" w:rsidRDefault="000B2579" w:rsidP="00502610">
      <w:r>
        <w:t>The natural level of the relationship is the same as the initial baseline.</w:t>
      </w:r>
    </w:p>
    <w:p w14:paraId="553F0FC2" w14:textId="77777777" w:rsidR="00502610" w:rsidRDefault="00502610" w:rsidP="00502610">
      <w:pPr>
        <w:pStyle w:val="Heading3"/>
      </w:pPr>
      <w:bookmarkStart w:id="80" w:name="_Toc310421784"/>
      <w:bookmarkStart w:id="81" w:name="_Toc380578205"/>
      <w:r>
        <w:t>Actor Support and Influence</w:t>
      </w:r>
      <w:bookmarkEnd w:id="80"/>
      <w:bookmarkEnd w:id="81"/>
    </w:p>
    <w:p w14:paraId="6F4C5832" w14:textId="77777777" w:rsidR="00502610" w:rsidRDefault="00502610" w:rsidP="00FF0D58">
      <w:r>
        <w:t xml:space="preserve">An actor receives </w:t>
      </w:r>
      <w:r w:rsidRPr="00744FFA">
        <w:rPr>
          <w:i/>
        </w:rPr>
        <w:t>support</w:t>
      </w:r>
      <w:r>
        <w:t xml:space="preserve"> in a neighborhood from the groups in the neighborhood, and also possibly from other actors.  Given enough support, the actor can gain </w:t>
      </w:r>
      <w:r>
        <w:rPr>
          <w:i/>
        </w:rPr>
        <w:t>influence</w:t>
      </w:r>
      <w:r>
        <w:t xml:space="preserve"> in the neighborhood, and perhaps even control the neighborhood.  This section defines the terms “support” and “influence” as they are used in Athena.</w:t>
      </w:r>
    </w:p>
    <w:p w14:paraId="5EE06462" w14:textId="77777777" w:rsidR="00502610" w:rsidRDefault="00502610" w:rsidP="00502610">
      <w:pPr>
        <w:pStyle w:val="Heading4"/>
      </w:pPr>
      <w:bookmarkStart w:id="82" w:name="_Toc310421785"/>
      <w:bookmarkStart w:id="83" w:name="_Toc380578206"/>
      <w:r>
        <w:lastRenderedPageBreak/>
        <w:t>Direct vs. Derived Support</w:t>
      </w:r>
      <w:bookmarkEnd w:id="82"/>
      <w:bookmarkEnd w:id="83"/>
    </w:p>
    <w:p w14:paraId="6177E4EF" w14:textId="77777777" w:rsidR="00502610" w:rsidRPr="00D2373B" w:rsidRDefault="00502610" w:rsidP="00FF0D58">
      <w:r>
        <w:t xml:space="preserve">An actor’s political influence in a neighborhood derives from the support he receives from the groups in the neighborhood.  An actor may make use of this support himself, or he may choose to give his support to another actor.  We will call the support an actor receives directly from groups his </w:t>
      </w:r>
      <w:r>
        <w:rPr>
          <w:i/>
        </w:rPr>
        <w:t>direct support</w:t>
      </w:r>
      <w:r>
        <w:t xml:space="preserve">, and support an actor receives from other actors his </w:t>
      </w:r>
      <w:r>
        <w:rPr>
          <w:i/>
        </w:rPr>
        <w:t>derived support</w:t>
      </w:r>
      <w:r>
        <w:t>.</w:t>
      </w:r>
    </w:p>
    <w:p w14:paraId="4F967CCA" w14:textId="77777777" w:rsidR="00502610" w:rsidRPr="00AB39B0" w:rsidRDefault="00502610" w:rsidP="00502610">
      <w:pPr>
        <w:pStyle w:val="Heading4"/>
      </w:pPr>
      <w:bookmarkStart w:id="84" w:name="_Toc310421786"/>
      <w:bookmarkStart w:id="85" w:name="_Toc380578207"/>
      <w:r>
        <w:t>Direct Support</w:t>
      </w:r>
      <w:bookmarkEnd w:id="84"/>
      <w:bookmarkEnd w:id="85"/>
    </w:p>
    <w:p w14:paraId="5B3E34A9" w14:textId="77777777" w:rsidR="00744469" w:rsidRDefault="00502610" w:rsidP="00FF0D58">
      <w:r>
        <w:t xml:space="preserve">Actor </w:t>
      </w:r>
      <w:r>
        <w:rPr>
          <w:i/>
        </w:rPr>
        <w:t>a’</w:t>
      </w:r>
      <w:r>
        <w:t xml:space="preserve">s direct support in </w:t>
      </w:r>
      <w:r>
        <w:rPr>
          <w:i/>
        </w:rPr>
        <w:t>n</w:t>
      </w:r>
      <w:r>
        <w:t xml:space="preserve"> is determined by</w:t>
      </w:r>
      <w:r w:rsidR="00744469">
        <w:t>:</w:t>
      </w:r>
    </w:p>
    <w:p w14:paraId="7C772B15" w14:textId="77777777" w:rsidR="00744469" w:rsidRDefault="00744469" w:rsidP="00FF0D58"/>
    <w:p w14:paraId="02BCAFDB" w14:textId="77777777" w:rsidR="00744469" w:rsidRDefault="00744469" w:rsidP="00D85867">
      <w:pPr>
        <w:pStyle w:val="ListParagraph"/>
        <w:numPr>
          <w:ilvl w:val="0"/>
          <w:numId w:val="49"/>
        </w:numPr>
      </w:pPr>
      <w:r>
        <w:t>T</w:t>
      </w:r>
      <w:r w:rsidR="00502610">
        <w:t>he number of people</w:t>
      </w:r>
      <w:r>
        <w:t xml:space="preserve"> in </w:t>
      </w:r>
      <w:r>
        <w:rPr>
          <w:i/>
        </w:rPr>
        <w:t>n</w:t>
      </w:r>
      <w:r w:rsidR="00502610">
        <w:t xml:space="preserve"> who favor </w:t>
      </w:r>
      <w:r>
        <w:t>actor</w:t>
      </w:r>
      <w:r>
        <w:rPr>
          <w:i/>
        </w:rPr>
        <w:t xml:space="preserve"> a </w:t>
      </w:r>
      <w:r>
        <w:t>(including personnel from all three kinds of group)</w:t>
      </w:r>
    </w:p>
    <w:p w14:paraId="1BB31557" w14:textId="77777777" w:rsidR="00744469" w:rsidRDefault="00744469" w:rsidP="00D85867">
      <w:pPr>
        <w:pStyle w:val="ListParagraph"/>
        <w:numPr>
          <w:ilvl w:val="0"/>
          <w:numId w:val="49"/>
        </w:numPr>
      </w:pPr>
      <w:r>
        <w:t xml:space="preserve">The strength of their favor, </w:t>
      </w:r>
      <w:r w:rsidR="00502610">
        <w:t xml:space="preserve">as determined by the vertical relationship between them and </w:t>
      </w:r>
      <w:r>
        <w:t xml:space="preserve">actor </w:t>
      </w:r>
      <w:r>
        <w:rPr>
          <w:i/>
        </w:rPr>
        <w:t>a</w:t>
      </w:r>
    </w:p>
    <w:p w14:paraId="4046679A" w14:textId="77777777" w:rsidR="00744469" w:rsidRDefault="00744469" w:rsidP="00D85867">
      <w:pPr>
        <w:pStyle w:val="ListParagraph"/>
        <w:numPr>
          <w:ilvl w:val="0"/>
          <w:numId w:val="49"/>
        </w:numPr>
      </w:pPr>
      <w:r>
        <w:t>T</w:t>
      </w:r>
      <w:r w:rsidR="00502610">
        <w:t>heir ability to move and work within</w:t>
      </w:r>
      <w:r>
        <w:t xml:space="preserve"> the neighborhood, as determined by their security (see Section </w:t>
      </w:r>
      <w:r w:rsidR="001F15B9">
        <w:fldChar w:fldCharType="begin"/>
      </w:r>
      <w:r>
        <w:instrText xml:space="preserve"> REF _Ref339455549 \r \h </w:instrText>
      </w:r>
      <w:r w:rsidR="001F15B9">
        <w:fldChar w:fldCharType="separate"/>
      </w:r>
      <w:r w:rsidR="000135AC">
        <w:t>4</w:t>
      </w:r>
      <w:r w:rsidR="001F15B9">
        <w:fldChar w:fldCharType="end"/>
      </w:r>
      <w:r>
        <w:t>)</w:t>
      </w:r>
    </w:p>
    <w:p w14:paraId="680143E1" w14:textId="77777777" w:rsidR="00744469" w:rsidRDefault="00744469" w:rsidP="00744469"/>
    <w:p w14:paraId="1395ECC7" w14:textId="77777777" w:rsidR="00502610" w:rsidRDefault="00502610" w:rsidP="00744469">
      <w:r>
        <w:t>Thus,</w:t>
      </w:r>
    </w:p>
    <w:p w14:paraId="79A94031" w14:textId="77777777" w:rsidR="00502610" w:rsidRDefault="00502610" w:rsidP="00502610"/>
    <w:p w14:paraId="6D1096F4" w14:textId="77777777" w:rsidR="00502610" w:rsidRPr="00314031" w:rsidRDefault="00C32465" w:rsidP="00502610">
      <w:pPr>
        <w:ind w:left="360"/>
      </w:pPr>
      <m:oMathPara>
        <m:oMathParaPr>
          <m:jc m:val="left"/>
        </m:oMathParaPr>
        <m:oMath>
          <m:sSub>
            <m:sSubPr>
              <m:ctrlPr>
                <w:rPr>
                  <w:rFonts w:ascii="Cambria Math" w:hAnsi="Cambria Math"/>
                  <w:i/>
                </w:rPr>
              </m:ctrlPr>
            </m:sSubPr>
            <m:e>
              <m:r>
                <w:rPr>
                  <w:rFonts w:ascii="Cambria Math" w:hAnsi="Cambria Math"/>
                </w:rPr>
                <m:t>DirectSupport</m:t>
              </m:r>
            </m:e>
            <m:sub>
              <m:r>
                <w:rPr>
                  <w:rFonts w:ascii="Cambria Math" w:hAnsi="Cambria Math"/>
                </w:rPr>
                <m:t>na</m:t>
              </m:r>
            </m:sub>
          </m:sSub>
          <m:r>
            <w:rPr>
              <w:rFonts w:ascii="Cambria Math" w:hAnsi="Cambria Math"/>
            </w:rPr>
            <m:t>=</m:t>
          </m:r>
          <m:nary>
            <m:naryPr>
              <m:chr m:val="∑"/>
              <m:limLoc m:val="undOvr"/>
              <m:supHide m:val="1"/>
              <m:ctrlPr>
                <w:rPr>
                  <w:rFonts w:ascii="Cambria Math" w:hAnsi="Cambria Math"/>
                  <w:i/>
                </w:rPr>
              </m:ctrlPr>
            </m:naryPr>
            <m:sub>
              <m:m>
                <m:mPr>
                  <m:mcs>
                    <m:mc>
                      <m:mcPr>
                        <m:count m:val="1"/>
                        <m:mcJc m:val="center"/>
                      </m:mcPr>
                    </m:mc>
                  </m:mcs>
                  <m:ctrlPr>
                    <w:rPr>
                      <w:rFonts w:ascii="Cambria Math" w:hAnsi="Cambria Math"/>
                      <w:i/>
                    </w:rPr>
                  </m:ctrlPr>
                </m:mPr>
                <m:mr>
                  <m:e>
                    <m:r>
                      <w:rPr>
                        <w:rFonts w:ascii="Cambria Math" w:hAnsi="Cambria Math"/>
                      </w:rPr>
                      <m:t>g∈n</m:t>
                    </m:r>
                  </m:e>
                </m:mr>
                <m:mr>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r>
                          <w:rPr>
                            <w:rFonts w:ascii="Cambria Math" w:hAnsi="Cambria Math"/>
                          </w:rPr>
                          <m:t>in</m:t>
                        </m:r>
                      </m:sub>
                    </m:sSub>
                  </m:e>
                </m:mr>
                <m:mr>
                  <m:e>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&gt;0</m:t>
                    </m:r>
                  </m:e>
                </m:mr>
              </m:m>
            </m:sub>
            <m:sup/>
            <m:e>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m:t>
              </m:r>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ng</m:t>
                      </m:r>
                    </m:sub>
                  </m:sSub>
                </m:num>
                <m:den>
                  <m:sSub>
                    <m:sSubPr>
                      <m:ctrlPr>
                        <w:rPr>
                          <w:rFonts w:ascii="Cambria Math" w:hAnsi="Cambria Math"/>
                          <w:i/>
                        </w:rPr>
                      </m:ctrlPr>
                    </m:sSubPr>
                    <m:e>
                      <m:r>
                        <w:rPr>
                          <w:rFonts w:ascii="Cambria Math" w:hAnsi="Cambria Math"/>
                        </w:rPr>
                        <m:t>P</m:t>
                      </m:r>
                    </m:e>
                    <m:sub>
                      <m:r>
                        <w:rPr>
                          <w:rFonts w:ascii="Cambria Math" w:hAnsi="Cambria Math"/>
                        </w:rPr>
                        <m:t>n</m:t>
                      </m:r>
                    </m:sub>
                  </m:sSub>
                </m:den>
              </m:f>
            </m:e>
          </m:nary>
        </m:oMath>
      </m:oMathPara>
    </w:p>
    <w:p w14:paraId="307BF1EC" w14:textId="77777777" w:rsidR="00502610" w:rsidRDefault="00502610" w:rsidP="00502610"/>
    <w:p w14:paraId="1DFCB823" w14:textId="77777777" w:rsidR="00502610" w:rsidRDefault="00502610" w:rsidP="00502610">
      <w:r>
        <w:t>where</w:t>
      </w:r>
    </w:p>
    <w:p w14:paraId="0330E28C" w14:textId="77777777" w:rsidR="00502610" w:rsidRDefault="00502610" w:rsidP="00502610"/>
    <w:p w14:paraId="056FC172" w14:textId="77777777" w:rsidR="00502610" w:rsidRPr="00A06820" w:rsidRDefault="00C32465" w:rsidP="00502610">
      <w:pPr>
        <w:pStyle w:val="Definitions"/>
      </w:pP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rsidR="00502610">
        <w:tab/>
        <w:t>=</w:t>
      </w:r>
      <w:r w:rsidR="00502610">
        <w:tab/>
        <w:t xml:space="preserve">The </w:t>
      </w:r>
      <w:r w:rsidR="00502610" w:rsidRPr="00F74421">
        <w:t>fraction</w:t>
      </w:r>
      <w:r w:rsidR="00502610">
        <w:t xml:space="preserve"> of </w:t>
      </w:r>
      <w:r w:rsidR="00502610">
        <w:rPr>
          <w:i/>
        </w:rPr>
        <w:t>n’</w:t>
      </w:r>
      <w:r w:rsidR="00502610">
        <w:t xml:space="preserve">s population that is willing and able to support </w:t>
      </w:r>
      <w:r w:rsidR="00502610">
        <w:rPr>
          <w:i/>
        </w:rPr>
        <w:t>a</w:t>
      </w:r>
      <w:r w:rsidR="00502610">
        <w:t>.</w:t>
      </w:r>
    </w:p>
    <w:p w14:paraId="2B5CE8D1" w14:textId="77777777" w:rsidR="00502610" w:rsidRDefault="00C32465"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ng</m:t>
            </m:r>
          </m:sub>
        </m:sSub>
      </m:oMath>
      <w:r w:rsidR="00502610">
        <w:t xml:space="preserve"> </w:t>
      </w:r>
      <w:r w:rsidR="00502610">
        <w:tab/>
        <w:t xml:space="preserve">= </w:t>
      </w:r>
      <w:r w:rsidR="00502610">
        <w:tab/>
        <w:t xml:space="preserve">The number of people belonging to </w:t>
      </w:r>
      <w:r w:rsidR="00502610">
        <w:rPr>
          <w:i/>
        </w:rPr>
        <w:t>g</w:t>
      </w:r>
      <w:r w:rsidR="00502610">
        <w:t xml:space="preserve"> in </w:t>
      </w:r>
      <w:r w:rsidR="00502610">
        <w:rPr>
          <w:i/>
        </w:rPr>
        <w:t>n</w:t>
      </w:r>
      <w:r w:rsidR="00502610">
        <w:t xml:space="preserve">.  Group </w:t>
      </w:r>
      <w:r w:rsidR="00502610">
        <w:rPr>
          <w:i/>
        </w:rPr>
        <w:t>g</w:t>
      </w:r>
      <w:r w:rsidR="00502610">
        <w:t xml:space="preserve"> can be a civilian, force, or organization group.</w:t>
      </w:r>
    </w:p>
    <w:p w14:paraId="265C5F74" w14:textId="77777777" w:rsidR="00502610" w:rsidRPr="00A06820" w:rsidRDefault="00C32465" w:rsidP="00502610">
      <w:pPr>
        <w:pStyle w:val="Definitions"/>
      </w:pP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00502610">
        <w:tab/>
        <w:t>=</w:t>
      </w:r>
      <w:r w:rsidR="00502610">
        <w:tab/>
        <w:t xml:space="preserve">The total number of people of all groups in </w:t>
      </w:r>
      <w:r w:rsidR="00502610">
        <w:rPr>
          <w:i/>
        </w:rPr>
        <w:t>n</w:t>
      </w:r>
      <w:r w:rsidR="00502610">
        <w:t>.</w:t>
      </w:r>
    </w:p>
    <w:p w14:paraId="40C69EF3" w14:textId="77777777" w:rsidR="00502610" w:rsidRPr="00187EC5" w:rsidRDefault="00C32465"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ga</m:t>
            </m:r>
          </m:sub>
        </m:sSub>
      </m:oMath>
      <w:r w:rsidR="00502610">
        <w:t xml:space="preserve"> </w:t>
      </w:r>
      <w:r w:rsidR="00502610">
        <w:tab/>
        <w:t xml:space="preserve">= </w:t>
      </w:r>
      <w:r w:rsidR="00502610">
        <w:tab/>
        <w:t xml:space="preserve">The vertical relationship between group </w:t>
      </w:r>
      <w:r w:rsidR="00502610" w:rsidRPr="00187EC5">
        <w:rPr>
          <w:i/>
        </w:rPr>
        <w:t>g</w:t>
      </w:r>
      <w:r w:rsidR="00502610">
        <w:t xml:space="preserve"> and actor </w:t>
      </w:r>
      <w:r w:rsidR="00502610">
        <w:rPr>
          <w:i/>
        </w:rPr>
        <w:t>a</w:t>
      </w:r>
      <w:r w:rsidR="00502610">
        <w:t>.</w:t>
      </w:r>
    </w:p>
    <w:p w14:paraId="1ECC9C25" w14:textId="77777777" w:rsidR="00502610" w:rsidRDefault="00C32465" w:rsidP="00502610">
      <w:pPr>
        <w:pStyle w:val="Definitions"/>
      </w:pPr>
      <m:oMath>
        <m:sSub>
          <m:sSubPr>
            <m:ctrlPr>
              <w:rPr>
                <w:rFonts w:ascii="Cambria Math" w:hAnsi="Cambria Math"/>
                <w:i/>
              </w:rPr>
            </m:ctrlPr>
          </m:sSubPr>
          <m:e>
            <m:r>
              <w:rPr>
                <w:rFonts w:ascii="Cambria Math" w:hAnsi="Cambria Math"/>
              </w:rPr>
              <m:t>V</m:t>
            </m:r>
          </m:e>
          <m:sub>
            <m:r>
              <w:rPr>
                <w:rFonts w:ascii="Cambria Math" w:hAnsi="Cambria Math"/>
              </w:rPr>
              <m:t>min</m:t>
            </m:r>
          </m:sub>
        </m:sSub>
      </m:oMath>
      <w:r w:rsidR="00502610">
        <w:tab/>
        <w:t xml:space="preserve">= </w:t>
      </w:r>
      <w:r w:rsidR="00502610">
        <w:tab/>
        <w:t xml:space="preserve">The </w:t>
      </w:r>
      <w:r w:rsidR="00502610" w:rsidRPr="00314031">
        <w:t>minimum</w:t>
      </w:r>
      <w:r w:rsidR="00502610">
        <w:t xml:space="preserve"> relationship needed to qualify as “support”, nominally 0.2.</w:t>
      </w:r>
      <w:r w:rsidR="00502610">
        <w:rPr>
          <w:rStyle w:val="FootnoteReference"/>
          <w:rFonts w:eastAsia="Wingdings"/>
        </w:rPr>
        <w:footnoteReference w:id="9"/>
      </w:r>
    </w:p>
    <w:p w14:paraId="2A8EFABB" w14:textId="77777777" w:rsidR="00502610" w:rsidRDefault="00C32465" w:rsidP="00502610">
      <w:pPr>
        <w:pStyle w:val="Definitions"/>
      </w:pPr>
      <m:oMath>
        <m:sSub>
          <m:sSubPr>
            <m:ctrlPr>
              <w:rPr>
                <w:rFonts w:ascii="Cambria Math" w:hAnsi="Cambria Math"/>
                <w:i/>
              </w:rPr>
            </m:ctrlPr>
          </m:sSubPr>
          <m:e>
            <m:r>
              <w:rPr>
                <w:rFonts w:ascii="Cambria Math" w:hAnsi="Cambria Math"/>
              </w:rPr>
              <m:t>SF</m:t>
            </m:r>
          </m:e>
          <m:sub>
            <m:r>
              <w:rPr>
                <w:rFonts w:ascii="Cambria Math" w:hAnsi="Cambria Math"/>
              </w:rPr>
              <m:t>ng</m:t>
            </m:r>
          </m:sub>
        </m:sSub>
      </m:oMath>
      <w:r w:rsidR="00502610">
        <w:t xml:space="preserve"> </w:t>
      </w:r>
      <w:r w:rsidR="00502610">
        <w:tab/>
        <w:t>=</w:t>
      </w:r>
      <w:r w:rsidR="00502610">
        <w:tab/>
        <w:t xml:space="preserve">Group </w:t>
      </w:r>
      <w:r w:rsidR="00502610">
        <w:rPr>
          <w:i/>
        </w:rPr>
        <w:t>g</w:t>
      </w:r>
      <w:r w:rsidR="00502610">
        <w:t xml:space="preserve">’s security factor in neighborhood </w:t>
      </w:r>
      <w:r w:rsidR="00502610">
        <w:rPr>
          <w:i/>
        </w:rPr>
        <w:t>n</w:t>
      </w:r>
      <w:r w:rsidR="00502610">
        <w:t>, as computed from its security using a Z-curve.</w:t>
      </w:r>
    </w:p>
    <w:p w14:paraId="4A358FC1" w14:textId="77777777" w:rsidR="00502610" w:rsidRPr="00187EC5" w:rsidRDefault="00502610" w:rsidP="00502610">
      <w:pPr>
        <w:pStyle w:val="Definitions"/>
      </w:pPr>
    </w:p>
    <w:p w14:paraId="03D8C552" w14:textId="77777777" w:rsidR="00502610" w:rsidRDefault="00502610" w:rsidP="00FF0D58">
      <w:r>
        <w:t xml:space="preserve">The security factor is a number that indicates the fraction of a group that is able to actively support actors given the group’s security level.  The security of group </w:t>
      </w:r>
      <w:r>
        <w:rPr>
          <w:i/>
        </w:rPr>
        <w:t>g</w:t>
      </w:r>
      <w:r>
        <w:t xml:space="preserve"> in neighborhood </w:t>
      </w:r>
      <w:r>
        <w:rPr>
          <w:i/>
        </w:rPr>
        <w:t>n</w:t>
      </w:r>
      <w:r>
        <w:t xml:space="preserve"> is a</w:t>
      </w:r>
      <w:r w:rsidR="00F90382">
        <w:t xml:space="preserve">n </w:t>
      </w:r>
      <w:r w:rsidR="00F90382">
        <w:lastRenderedPageBreak/>
        <w:t>integer in the range</w:t>
      </w:r>
      <w:r>
        <w:t xml:space="preserve"> </w:t>
      </w:r>
      <m:oMath>
        <m:r>
          <w:rPr>
            <w:rFonts w:ascii="Cambria Math" w:hAnsi="Cambria Math"/>
          </w:rPr>
          <m:t>-100≤</m:t>
        </m:r>
        <m:sSub>
          <m:sSubPr>
            <m:ctrlPr>
              <w:rPr>
                <w:rFonts w:ascii="Cambria Math" w:hAnsi="Cambria Math"/>
                <w:i/>
              </w:rPr>
            </m:ctrlPr>
          </m:sSubPr>
          <m:e>
            <m:r>
              <w:rPr>
                <w:rFonts w:ascii="Cambria Math" w:hAnsi="Cambria Math"/>
              </w:rPr>
              <m:t>Security</m:t>
            </m:r>
          </m:e>
          <m:sub>
            <m:r>
              <w:rPr>
                <w:rFonts w:ascii="Cambria Math" w:hAnsi="Cambria Math"/>
              </w:rPr>
              <m:t>ng</m:t>
            </m:r>
          </m:sub>
        </m:sSub>
        <m:r>
          <w:rPr>
            <w:rFonts w:ascii="Cambria Math" w:hAnsi="Cambria Math"/>
          </w:rPr>
          <m:t>≤+100</m:t>
        </m:r>
      </m:oMath>
      <w:r>
        <w:t>; the number is interpreted according to the following scale:</w:t>
      </w:r>
    </w:p>
    <w:p w14:paraId="2E1684FA" w14:textId="77777777" w:rsidR="00FF0D58" w:rsidRDefault="00FF0D58" w:rsidP="00FF0D58"/>
    <w:tbl>
      <w:tblPr>
        <w:tblStyle w:val="TableGrid"/>
        <w:tblW w:w="0" w:type="auto"/>
        <w:jc w:val="center"/>
        <w:tblInd w:w="3708" w:type="dxa"/>
        <w:tblLook w:val="04A0" w:firstRow="1" w:lastRow="0" w:firstColumn="1" w:lastColumn="0" w:noHBand="0" w:noVBand="1"/>
      </w:tblPr>
      <w:tblGrid>
        <w:gridCol w:w="1260"/>
        <w:gridCol w:w="2430"/>
      </w:tblGrid>
      <w:tr w:rsidR="00502610" w:rsidRPr="0077163F" w14:paraId="34D849C9" w14:textId="77777777" w:rsidTr="00FF0D58">
        <w:trPr>
          <w:jc w:val="center"/>
        </w:trPr>
        <w:tc>
          <w:tcPr>
            <w:tcW w:w="1260" w:type="dxa"/>
          </w:tcPr>
          <w:p w14:paraId="30F8286A" w14:textId="77777777" w:rsidR="00502610" w:rsidRPr="0077163F" w:rsidRDefault="00502610" w:rsidP="001D79EC">
            <w:pPr>
              <w:rPr>
                <w:b/>
              </w:rPr>
            </w:pPr>
            <w:r w:rsidRPr="0077163F">
              <w:rPr>
                <w:b/>
              </w:rPr>
              <w:t>Bin</w:t>
            </w:r>
          </w:p>
        </w:tc>
        <w:tc>
          <w:tcPr>
            <w:tcW w:w="2430" w:type="dxa"/>
          </w:tcPr>
          <w:p w14:paraId="3B3329D3" w14:textId="77777777" w:rsidR="00502610" w:rsidRPr="0077163F" w:rsidRDefault="00502610" w:rsidP="001D79EC">
            <w:pPr>
              <w:jc w:val="center"/>
              <w:rPr>
                <w:b/>
              </w:rPr>
            </w:pPr>
            <w:r w:rsidRPr="0077163F">
              <w:rPr>
                <w:b/>
              </w:rPr>
              <w:t>Range</w:t>
            </w:r>
          </w:p>
        </w:tc>
      </w:tr>
      <w:tr w:rsidR="00502610" w14:paraId="7AE519BB" w14:textId="77777777" w:rsidTr="00FF0D58">
        <w:trPr>
          <w:jc w:val="center"/>
        </w:trPr>
        <w:tc>
          <w:tcPr>
            <w:tcW w:w="1260" w:type="dxa"/>
          </w:tcPr>
          <w:p w14:paraId="68937E75" w14:textId="77777777" w:rsidR="00502610" w:rsidRDefault="00502610" w:rsidP="001D79EC">
            <w:r>
              <w:t>High</w:t>
            </w:r>
          </w:p>
        </w:tc>
        <w:tc>
          <w:tcPr>
            <w:tcW w:w="2430" w:type="dxa"/>
          </w:tcPr>
          <w:p w14:paraId="7D67318E" w14:textId="77777777" w:rsidR="00502610" w:rsidRPr="0077163F" w:rsidRDefault="00502610" w:rsidP="001D79EC">
            <w:pPr>
              <w:tabs>
                <w:tab w:val="right" w:pos="522"/>
              </w:tabs>
              <w:jc w:val="center"/>
            </w:pPr>
            <w:r>
              <w:t>25</w:t>
            </w:r>
            <w:r>
              <w:tab/>
              <w:t xml:space="preserve"> &lt; </w:t>
            </w:r>
            <w:r>
              <w:rPr>
                <w:i/>
              </w:rPr>
              <w:t>security</w:t>
            </w:r>
            <w:r>
              <w:t xml:space="preserve"> ≤ 100</w:t>
            </w:r>
          </w:p>
        </w:tc>
      </w:tr>
      <w:tr w:rsidR="00502610" w14:paraId="17586AB1" w14:textId="77777777" w:rsidTr="00FF0D58">
        <w:trPr>
          <w:jc w:val="center"/>
        </w:trPr>
        <w:tc>
          <w:tcPr>
            <w:tcW w:w="1260" w:type="dxa"/>
          </w:tcPr>
          <w:p w14:paraId="42191298" w14:textId="77777777" w:rsidR="00502610" w:rsidRDefault="00502610" w:rsidP="001D79EC">
            <w:r>
              <w:t>Medium</w:t>
            </w:r>
          </w:p>
        </w:tc>
        <w:tc>
          <w:tcPr>
            <w:tcW w:w="2430" w:type="dxa"/>
          </w:tcPr>
          <w:p w14:paraId="56EB2E34" w14:textId="77777777" w:rsidR="00502610" w:rsidRPr="0077163F" w:rsidRDefault="00502610" w:rsidP="001D79EC">
            <w:pPr>
              <w:tabs>
                <w:tab w:val="right" w:pos="522"/>
              </w:tabs>
              <w:jc w:val="center"/>
            </w:pPr>
            <w:r>
              <w:t xml:space="preserve">5 &lt; </w:t>
            </w:r>
            <w:r>
              <w:rPr>
                <w:i/>
              </w:rPr>
              <w:t xml:space="preserve">security ≤ </w:t>
            </w:r>
            <w:r>
              <w:t>25</w:t>
            </w:r>
          </w:p>
        </w:tc>
      </w:tr>
      <w:tr w:rsidR="00502610" w14:paraId="1C68D472" w14:textId="77777777" w:rsidTr="00FF0D58">
        <w:trPr>
          <w:jc w:val="center"/>
        </w:trPr>
        <w:tc>
          <w:tcPr>
            <w:tcW w:w="1260" w:type="dxa"/>
          </w:tcPr>
          <w:p w14:paraId="3601CE0F" w14:textId="77777777" w:rsidR="00502610" w:rsidRDefault="00502610" w:rsidP="001D79EC">
            <w:r>
              <w:t>Low</w:t>
            </w:r>
          </w:p>
        </w:tc>
        <w:tc>
          <w:tcPr>
            <w:tcW w:w="2430" w:type="dxa"/>
          </w:tcPr>
          <w:p w14:paraId="7E4AF368" w14:textId="77777777" w:rsidR="00502610" w:rsidRPr="0077163F" w:rsidRDefault="00502610" w:rsidP="001D79EC">
            <w:pPr>
              <w:tabs>
                <w:tab w:val="right" w:pos="522"/>
              </w:tabs>
              <w:jc w:val="center"/>
            </w:pPr>
            <w:r>
              <w:t xml:space="preserve">-25 &lt; </w:t>
            </w:r>
            <w:r>
              <w:rPr>
                <w:i/>
              </w:rPr>
              <w:t>security</w:t>
            </w:r>
            <w:r>
              <w:t xml:space="preserve"> ≤ 5</w:t>
            </w:r>
          </w:p>
        </w:tc>
      </w:tr>
      <w:tr w:rsidR="00502610" w14:paraId="3ADD1F4C" w14:textId="77777777" w:rsidTr="00FF0D58">
        <w:trPr>
          <w:jc w:val="center"/>
        </w:trPr>
        <w:tc>
          <w:tcPr>
            <w:tcW w:w="1260" w:type="dxa"/>
          </w:tcPr>
          <w:p w14:paraId="7CAAD009" w14:textId="77777777" w:rsidR="00502610" w:rsidRDefault="00502610" w:rsidP="001D79EC">
            <w:r>
              <w:t>None</w:t>
            </w:r>
          </w:p>
        </w:tc>
        <w:tc>
          <w:tcPr>
            <w:tcW w:w="2430" w:type="dxa"/>
          </w:tcPr>
          <w:p w14:paraId="3FFBD312" w14:textId="77777777" w:rsidR="00502610" w:rsidRPr="0077163F" w:rsidRDefault="00502610" w:rsidP="001D79EC">
            <w:pPr>
              <w:tabs>
                <w:tab w:val="right" w:pos="522"/>
              </w:tabs>
              <w:jc w:val="center"/>
            </w:pPr>
            <w:r>
              <w:t xml:space="preserve">-100 &lt; </w:t>
            </w:r>
            <w:r>
              <w:rPr>
                <w:i/>
              </w:rPr>
              <w:t>security</w:t>
            </w:r>
            <w:r>
              <w:t xml:space="preserve"> ≤ -25</w:t>
            </w:r>
          </w:p>
        </w:tc>
      </w:tr>
    </w:tbl>
    <w:p w14:paraId="50068492" w14:textId="77777777" w:rsidR="00502610" w:rsidRDefault="00502610" w:rsidP="00502610"/>
    <w:p w14:paraId="2518A657" w14:textId="77777777" w:rsidR="00502610" w:rsidRDefault="00502610" w:rsidP="00FF0D58">
      <w:r>
        <w:t>We compute the security factor from the security level as follows:</w:t>
      </w:r>
    </w:p>
    <w:p w14:paraId="3DB20E27" w14:textId="77777777" w:rsidR="00FF0D58" w:rsidRDefault="00FF0D58" w:rsidP="00FF0D58"/>
    <w:p w14:paraId="72D5D0FF" w14:textId="77777777" w:rsidR="00502610" w:rsidRPr="00F74421" w:rsidRDefault="00C32465" w:rsidP="00502610">
      <w:pPr>
        <w:ind w:left="360"/>
      </w:pPr>
      <m:oMathPara>
        <m:oMathParaPr>
          <m:jc m:val="left"/>
        </m:oMathParaPr>
        <m:oMath>
          <m:sSub>
            <m:sSubPr>
              <m:ctrlPr>
                <w:rPr>
                  <w:rFonts w:ascii="Cambria Math" w:hAnsi="Cambria Math"/>
                  <w:i/>
                </w:rPr>
              </m:ctrlPr>
            </m:sSubPr>
            <m:e>
              <m:r>
                <w:rPr>
                  <w:rFonts w:ascii="Cambria Math" w:hAnsi="Cambria Math"/>
                </w:rPr>
                <m:t>SF</m:t>
              </m:r>
            </m:e>
            <m:sub>
              <m:r>
                <w:rPr>
                  <w:rFonts w:ascii="Cambria Math" w:hAnsi="Cambria Math"/>
                </w:rPr>
                <m:t>ng</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security</m:t>
                  </m:r>
                </m:sub>
              </m:sSub>
              <m:r>
                <w:rPr>
                  <w:rFonts w:ascii="Cambria Math" w:hAnsi="Cambria Math"/>
                </w:rPr>
                <m:t>(Security</m:t>
              </m:r>
            </m:e>
            <m:sub>
              <m:r>
                <w:rPr>
                  <w:rFonts w:ascii="Cambria Math" w:hAnsi="Cambria Math"/>
                </w:rPr>
                <m:t>ng</m:t>
              </m:r>
            </m:sub>
          </m:sSub>
          <m:r>
            <w:rPr>
              <w:rFonts w:ascii="Cambria Math" w:hAnsi="Cambria Math"/>
            </w:rPr>
            <m:t>)</m:t>
          </m:r>
        </m:oMath>
      </m:oMathPara>
    </w:p>
    <w:p w14:paraId="0FBFB6E2" w14:textId="77777777" w:rsidR="00502610" w:rsidRDefault="00502610" w:rsidP="00502610"/>
    <w:p w14:paraId="48D7B379" w14:textId="77777777" w:rsidR="00502610" w:rsidRDefault="00502610" w:rsidP="00FF0D58">
      <w:r>
        <w:t xml:space="preserve">where </w:t>
      </w:r>
      <m:oMath>
        <m:sSub>
          <m:sSubPr>
            <m:ctrlPr>
              <w:rPr>
                <w:rFonts w:ascii="Cambria Math" w:hAnsi="Cambria Math"/>
              </w:rPr>
            </m:ctrlPr>
          </m:sSubPr>
          <m:e>
            <m:r>
              <w:rPr>
                <w:rFonts w:ascii="Cambria Math" w:hAnsi="Cambria Math"/>
              </w:rPr>
              <m:t>Z</m:t>
            </m:r>
          </m:e>
          <m:sub>
            <m:r>
              <w:rPr>
                <w:rFonts w:ascii="Cambria Math" w:hAnsi="Cambria Math"/>
              </w:rPr>
              <m:t>security</m:t>
            </m:r>
          </m:sub>
        </m:sSub>
      </m:oMath>
      <w:r>
        <w:t xml:space="preserve"> is a Z-curve:</w:t>
      </w:r>
      <w:r>
        <w:rPr>
          <w:rStyle w:val="FootnoteReference"/>
          <w:rFonts w:eastAsia="Wingdings"/>
        </w:rPr>
        <w:footnoteReference w:id="10"/>
      </w:r>
    </w:p>
    <w:p w14:paraId="160D0BB7" w14:textId="77777777" w:rsidR="00502610" w:rsidRDefault="00502610" w:rsidP="00502610">
      <w:pPr>
        <w:jc w:val="center"/>
      </w:pPr>
    </w:p>
    <w:p w14:paraId="0D872E65" w14:textId="77777777" w:rsidR="00502610" w:rsidRDefault="00502610" w:rsidP="00502610">
      <w:pPr>
        <w:jc w:val="center"/>
      </w:pPr>
      <w:r>
        <w:rPr>
          <w:noProof/>
        </w:rPr>
        <w:drawing>
          <wp:inline distT="0" distB="0" distL="0" distR="0" wp14:anchorId="4FDF6159" wp14:editId="47A67470">
            <wp:extent cx="3175635" cy="1717040"/>
            <wp:effectExtent l="0" t="0" r="24765" b="35560"/>
            <wp:docPr id="39" name="Chart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0B940A" w14:textId="77777777" w:rsidR="00502610" w:rsidRDefault="00502610" w:rsidP="00502610"/>
    <w:p w14:paraId="553AF1B6" w14:textId="77777777" w:rsidR="00502610" w:rsidRDefault="00502610" w:rsidP="00FF0D58">
      <w:r>
        <w:t xml:space="preserve">This Z-curve is based on the assumption that groups with a security of “None” (-25 or less) can’t support anyone, and once a group has a security of “High” (25 or more) it is supporting as much as it can.  Increasing security in between increases the group’s support per person directly, as shown.  The </w:t>
      </w:r>
      <m:oMath>
        <m:sSub>
          <m:sSubPr>
            <m:ctrlPr>
              <w:rPr>
                <w:rFonts w:ascii="Cambria Math" w:hAnsi="Cambria Math"/>
                <w:i/>
              </w:rPr>
            </m:ctrlPr>
          </m:sSubPr>
          <m:e>
            <m:r>
              <w:rPr>
                <w:rFonts w:ascii="Cambria Math" w:hAnsi="Cambria Math"/>
              </w:rPr>
              <m:t>Z</m:t>
            </m:r>
          </m:e>
          <m:sub>
            <m:r>
              <w:rPr>
                <w:rFonts w:ascii="Cambria Math" w:hAnsi="Cambria Math"/>
              </w:rPr>
              <m:t>security</m:t>
            </m:r>
          </m:sub>
        </m:sSub>
      </m:oMath>
      <w:r>
        <w:t xml:space="preserve"> parameters are defined in the model parameter database, and so can be changed to reflect different assumptions.</w:t>
      </w:r>
    </w:p>
    <w:p w14:paraId="5157C828" w14:textId="77777777" w:rsidR="00502610" w:rsidRDefault="00502610" w:rsidP="00502610">
      <w:pPr>
        <w:pStyle w:val="Heading4"/>
      </w:pPr>
      <w:bookmarkStart w:id="86" w:name="_Toc310421787"/>
      <w:bookmarkStart w:id="87" w:name="_Toc380578208"/>
      <w:r>
        <w:t>Derived Support</w:t>
      </w:r>
      <w:bookmarkEnd w:id="86"/>
      <w:bookmarkEnd w:id="87"/>
    </w:p>
    <w:p w14:paraId="2FA675BB" w14:textId="77777777" w:rsidR="00502610" w:rsidRDefault="00502610" w:rsidP="00FF0D58">
      <w:r>
        <w:t xml:space="preserve">Actor </w:t>
      </w:r>
      <w:r>
        <w:rPr>
          <w:i/>
        </w:rPr>
        <w:t>a</w:t>
      </w:r>
      <w:r>
        <w:t xml:space="preserve"> may do one of three things with his direct support in neighborhood </w:t>
      </w:r>
      <w:r>
        <w:rPr>
          <w:i/>
        </w:rPr>
        <w:t>n</w:t>
      </w:r>
      <w:r>
        <w:t>:</w:t>
      </w:r>
    </w:p>
    <w:p w14:paraId="1FFF608D" w14:textId="77777777" w:rsidR="00FF0D58" w:rsidRDefault="00FF0D58" w:rsidP="00FF0D58"/>
    <w:p w14:paraId="2327BDFE" w14:textId="77777777" w:rsidR="00502610" w:rsidRDefault="00502610" w:rsidP="00EA4D0B">
      <w:pPr>
        <w:pStyle w:val="ListParagraph"/>
        <w:numPr>
          <w:ilvl w:val="0"/>
          <w:numId w:val="23"/>
        </w:numPr>
      </w:pPr>
      <w:r>
        <w:t xml:space="preserve">He may use it himself, to try to take control in the neighborhood.  In this case, we say that </w:t>
      </w:r>
      <w:r w:rsidRPr="00FF0D58">
        <w:rPr>
          <w:i/>
        </w:rPr>
        <w:t>a</w:t>
      </w:r>
      <w:r>
        <w:t xml:space="preserve"> supports himself in </w:t>
      </w:r>
      <w:r w:rsidRPr="00FF0D58">
        <w:rPr>
          <w:i/>
        </w:rPr>
        <w:t>n</w:t>
      </w:r>
      <w:r>
        <w:t>.</w:t>
      </w:r>
    </w:p>
    <w:p w14:paraId="46B078AA" w14:textId="77777777" w:rsidR="00FF0D58" w:rsidRDefault="00FF0D58" w:rsidP="00FF0D58"/>
    <w:p w14:paraId="7B11DEDB" w14:textId="77777777" w:rsidR="00502610" w:rsidRDefault="00502610" w:rsidP="00EA4D0B">
      <w:pPr>
        <w:pStyle w:val="ListParagraph"/>
        <w:numPr>
          <w:ilvl w:val="0"/>
          <w:numId w:val="23"/>
        </w:numPr>
      </w:pPr>
      <w:r>
        <w:t xml:space="preserve">He may give it to another actor </w:t>
      </w:r>
      <w:r w:rsidRPr="00FF0D58">
        <w:rPr>
          <w:i/>
        </w:rPr>
        <w:t>b</w:t>
      </w:r>
      <w:r>
        <w:t xml:space="preserve">.  In this case, we say that </w:t>
      </w:r>
      <w:r w:rsidRPr="00FF0D58">
        <w:rPr>
          <w:i/>
        </w:rPr>
        <w:t>a</w:t>
      </w:r>
      <w:r>
        <w:t xml:space="preserve"> supports </w:t>
      </w:r>
      <w:r w:rsidRPr="00FF0D58">
        <w:rPr>
          <w:i/>
        </w:rPr>
        <w:t>b</w:t>
      </w:r>
      <w:r>
        <w:t xml:space="preserve"> in </w:t>
      </w:r>
      <w:r w:rsidRPr="00FF0D58">
        <w:rPr>
          <w:i/>
        </w:rPr>
        <w:t>n</w:t>
      </w:r>
      <w:r>
        <w:t xml:space="preserve">, and that </w:t>
      </w:r>
      <w:r w:rsidRPr="00FF0D58">
        <w:rPr>
          <w:i/>
        </w:rPr>
        <w:t>b</w:t>
      </w:r>
      <w:r>
        <w:t xml:space="preserve"> receives derived support from </w:t>
      </w:r>
      <w:r w:rsidRPr="00FF0D58">
        <w:rPr>
          <w:i/>
        </w:rPr>
        <w:t>a</w:t>
      </w:r>
      <w:r>
        <w:t>.</w:t>
      </w:r>
      <w:r w:rsidRPr="004759E0">
        <w:t xml:space="preserve"> </w:t>
      </w:r>
    </w:p>
    <w:p w14:paraId="779F743C" w14:textId="77777777" w:rsidR="00FF0D58" w:rsidRDefault="00FF0D58" w:rsidP="00FF0D58"/>
    <w:p w14:paraId="3B3B2B97" w14:textId="77777777" w:rsidR="00502610" w:rsidRDefault="00502610" w:rsidP="00EA4D0B">
      <w:pPr>
        <w:pStyle w:val="ListParagraph"/>
        <w:numPr>
          <w:ilvl w:val="0"/>
          <w:numId w:val="23"/>
        </w:numPr>
      </w:pPr>
      <w:r>
        <w:t xml:space="preserve">He may choose not to use it at all, that is, he may be </w:t>
      </w:r>
      <w:r w:rsidRPr="00FF0D58">
        <w:rPr>
          <w:i/>
        </w:rPr>
        <w:t>apolitical</w:t>
      </w:r>
      <w:r>
        <w:t xml:space="preserve">.  For example, organization groups in Athena must be owned by an actor, but that actor will not usually involve himself in neighborhood politics.  He might receive support from the groups in a neighborhood, but will not use that support to take control in the neighborhood.  In this case, we say that </w:t>
      </w:r>
      <w:r w:rsidRPr="00FF0D58">
        <w:rPr>
          <w:i/>
        </w:rPr>
        <w:t>a</w:t>
      </w:r>
      <w:r>
        <w:t xml:space="preserve"> supports no one in </w:t>
      </w:r>
      <w:r w:rsidRPr="00FF0D58">
        <w:rPr>
          <w:i/>
        </w:rPr>
        <w:t>n</w:t>
      </w:r>
      <w:r>
        <w:t>.</w:t>
      </w:r>
    </w:p>
    <w:p w14:paraId="68041B31" w14:textId="77777777" w:rsidR="00FF0D58" w:rsidRPr="00CF5407" w:rsidRDefault="00FF0D58" w:rsidP="00FF0D58"/>
    <w:p w14:paraId="009410C1" w14:textId="77777777" w:rsidR="00502610" w:rsidRDefault="00502610" w:rsidP="00FF0D58">
      <w:r>
        <w:t xml:space="preserve">Note that derived support is not transitive.  If </w:t>
      </w:r>
      <w:r>
        <w:rPr>
          <w:i/>
        </w:rPr>
        <w:t>a</w:t>
      </w:r>
      <w:r>
        <w:t xml:space="preserve"> supports </w:t>
      </w:r>
      <w:r>
        <w:rPr>
          <w:i/>
        </w:rPr>
        <w:t>b</w:t>
      </w:r>
      <w:r>
        <w:t xml:space="preserve">, and </w:t>
      </w:r>
      <w:r>
        <w:rPr>
          <w:i/>
        </w:rPr>
        <w:t>b</w:t>
      </w:r>
      <w:r>
        <w:t xml:space="preserve"> supports </w:t>
      </w:r>
      <w:r>
        <w:rPr>
          <w:i/>
        </w:rPr>
        <w:t>c</w:t>
      </w:r>
      <w:r>
        <w:t xml:space="preserve">, that </w:t>
      </w:r>
      <w:r w:rsidR="00F90382">
        <w:t xml:space="preserve">does </w:t>
      </w:r>
      <w:r w:rsidR="00F90382">
        <w:rPr>
          <w:i/>
        </w:rPr>
        <w:t>not</w:t>
      </w:r>
      <w:r>
        <w:t xml:space="preserve"> mean that </w:t>
      </w:r>
      <w:r>
        <w:rPr>
          <w:i/>
        </w:rPr>
        <w:t>a</w:t>
      </w:r>
      <w:r>
        <w:t xml:space="preserve"> supports </w:t>
      </w:r>
      <w:r>
        <w:rPr>
          <w:i/>
        </w:rPr>
        <w:t>c</w:t>
      </w:r>
      <w:r>
        <w:t xml:space="preserve">.  Rather, it means that </w:t>
      </w:r>
      <w:r>
        <w:rPr>
          <w:i/>
        </w:rPr>
        <w:t>b</w:t>
      </w:r>
      <w:r>
        <w:t xml:space="preserve"> gets </w:t>
      </w:r>
      <w:r>
        <w:rPr>
          <w:i/>
        </w:rPr>
        <w:t>a’</w:t>
      </w:r>
      <w:r>
        <w:t xml:space="preserve">s direct support, and </w:t>
      </w:r>
      <w:r>
        <w:rPr>
          <w:i/>
        </w:rPr>
        <w:t>c</w:t>
      </w:r>
      <w:r>
        <w:t xml:space="preserve"> gets </w:t>
      </w:r>
      <w:r>
        <w:rPr>
          <w:i/>
        </w:rPr>
        <w:t>b</w:t>
      </w:r>
      <w:r>
        <w:t>’s direct support.</w:t>
      </w:r>
    </w:p>
    <w:p w14:paraId="4B536972" w14:textId="77777777" w:rsidR="00FF0D58" w:rsidRDefault="00FF0D58" w:rsidP="00FF0D58"/>
    <w:p w14:paraId="5A011022" w14:textId="77777777" w:rsidR="00502610" w:rsidRDefault="00502610" w:rsidP="00FF0D58">
      <w:r>
        <w:t xml:space="preserve">An actor chooses which actor to support in two ways.  First, each actor has an actor that he “usually supports”; this may be </w:t>
      </w:r>
      <w:r>
        <w:rPr>
          <w:b/>
        </w:rPr>
        <w:t>SELF</w:t>
      </w:r>
      <w:r>
        <w:t xml:space="preserve">, </w:t>
      </w:r>
      <w:r>
        <w:rPr>
          <w:b/>
        </w:rPr>
        <w:t>NONE</w:t>
      </w:r>
      <w:r>
        <w:t xml:space="preserve">, or the name of a specific actor.  This value is set as part of the definition of the actor during scenario preparation; it can be changed by the analyst as the simulation runs.  In the absence of other input, the actor will support the given actor (or none) in all neighborhoods.  Thus, for example, an actor that owns humanitarian organization groups like the Red Cross would support </w:t>
      </w:r>
      <w:r>
        <w:rPr>
          <w:b/>
        </w:rPr>
        <w:t>NONE</w:t>
      </w:r>
      <w:r>
        <w:rPr>
          <w:i/>
        </w:rPr>
        <w:t xml:space="preserve"> </w:t>
      </w:r>
      <w:r>
        <w:t>in all neighborhoods, and would thus not be included in the political process.</w:t>
      </w:r>
    </w:p>
    <w:p w14:paraId="75D4C5DC" w14:textId="77777777" w:rsidR="00FF0D58" w:rsidRDefault="00FF0D58" w:rsidP="00FF0D58"/>
    <w:p w14:paraId="7EB77D22" w14:textId="77777777" w:rsidR="00502610" w:rsidRDefault="00502610" w:rsidP="00FF0D58">
      <w:r>
        <w:t xml:space="preserve">Next, an actor can execute the </w:t>
      </w:r>
      <w:r>
        <w:rPr>
          <w:b/>
        </w:rPr>
        <w:t>SUPPORT</w:t>
      </w:r>
      <w:r>
        <w:t xml:space="preserve"> tactic</w:t>
      </w:r>
      <w:r>
        <w:rPr>
          <w:rStyle w:val="FootnoteReference"/>
          <w:rFonts w:eastAsia="Wingdings"/>
        </w:rPr>
        <w:footnoteReference w:id="11"/>
      </w:r>
      <w:r>
        <w:t xml:space="preserve"> to explicitly support another actor.  The </w:t>
      </w:r>
      <w:r>
        <w:rPr>
          <w:b/>
        </w:rPr>
        <w:t>SUPPORT</w:t>
      </w:r>
      <w:r>
        <w:t xml:space="preserve"> tactic has the following inputs:</w:t>
      </w:r>
    </w:p>
    <w:p w14:paraId="60487710" w14:textId="77777777" w:rsidR="00FF0D58" w:rsidRDefault="00FF0D58" w:rsidP="00FF0D58"/>
    <w:p w14:paraId="570C8870" w14:textId="77777777" w:rsidR="00502610" w:rsidRDefault="00502610" w:rsidP="00EA4D0B">
      <w:pPr>
        <w:pStyle w:val="ListParagraph"/>
        <w:numPr>
          <w:ilvl w:val="0"/>
          <w:numId w:val="24"/>
        </w:numPr>
      </w:pPr>
      <w:r>
        <w:t>The actor to support</w:t>
      </w:r>
    </w:p>
    <w:p w14:paraId="16DB128C" w14:textId="77777777" w:rsidR="00502610" w:rsidRDefault="00502610" w:rsidP="00EA4D0B">
      <w:pPr>
        <w:pStyle w:val="ListParagraph"/>
        <w:numPr>
          <w:ilvl w:val="0"/>
          <w:numId w:val="24"/>
        </w:numPr>
      </w:pPr>
      <w:r>
        <w:t>A list of neighborhoods in which to support him.</w:t>
      </w:r>
    </w:p>
    <w:p w14:paraId="6D6340E0" w14:textId="77777777" w:rsidR="00FF0D58" w:rsidRDefault="00FF0D58" w:rsidP="00FF0D58"/>
    <w:p w14:paraId="13BCBE2D" w14:textId="77777777" w:rsidR="00502610" w:rsidRDefault="00502610" w:rsidP="00FF0D58">
      <w:r>
        <w:t xml:space="preserve">The effect of the </w:t>
      </w:r>
      <w:r>
        <w:rPr>
          <w:b/>
        </w:rPr>
        <w:t>SUPPORT</w:t>
      </w:r>
      <w:r>
        <w:t xml:space="preserve"> tactic lasts until the next strategy execution, when it can be repeated.</w:t>
      </w:r>
    </w:p>
    <w:p w14:paraId="4AD86DEF" w14:textId="77777777" w:rsidR="00502610" w:rsidRDefault="00502610" w:rsidP="00502610"/>
    <w:p w14:paraId="6BFE3C65" w14:textId="77777777" w:rsidR="00502610" w:rsidRDefault="00502610" w:rsidP="00FF0D58">
      <w:r>
        <w:t>Thus, the political relationships between the actors depend entirely on the actor’s strategies.  This is a general rule—</w:t>
      </w:r>
      <w:r>
        <w:rPr>
          <w:b/>
        </w:rPr>
        <w:t>an actor is what an actor does</w:t>
      </w:r>
      <w:r>
        <w:t xml:space="preserve">, and hence </w:t>
      </w:r>
      <w:r w:rsidRPr="004A5FB2">
        <w:rPr>
          <w:b/>
        </w:rPr>
        <w:t>relationships between actors are always mediated by the actors’ strategies</w:t>
      </w:r>
      <w:r>
        <w:t>.</w:t>
      </w:r>
    </w:p>
    <w:p w14:paraId="135FCEFA" w14:textId="77777777" w:rsidR="00502610" w:rsidRDefault="00502610" w:rsidP="00502610">
      <w:pPr>
        <w:pStyle w:val="Heading4"/>
      </w:pPr>
      <w:bookmarkStart w:id="88" w:name="_Toc310421788"/>
      <w:bookmarkStart w:id="89" w:name="_Toc380578209"/>
      <w:r>
        <w:t>Total Support</w:t>
      </w:r>
      <w:bookmarkEnd w:id="88"/>
      <w:bookmarkEnd w:id="89"/>
    </w:p>
    <w:p w14:paraId="5D941008" w14:textId="77777777" w:rsidR="00502610" w:rsidRDefault="00502610" w:rsidP="005D33EC">
      <w:r>
        <w:t xml:space="preserve">Actor </w:t>
      </w:r>
      <w:r>
        <w:rPr>
          <w:i/>
        </w:rPr>
        <w:t>a</w:t>
      </w:r>
      <w:r>
        <w:t xml:space="preserve">’s total support in </w:t>
      </w:r>
      <w:r>
        <w:rPr>
          <w:i/>
        </w:rPr>
        <w:t>n</w:t>
      </w:r>
      <w:r>
        <w:t xml:space="preserve">, also called his </w:t>
      </w:r>
      <w:r>
        <w:rPr>
          <w:i/>
        </w:rPr>
        <w:t>effective support</w:t>
      </w:r>
      <w:r>
        <w:t xml:space="preserve"> in </w:t>
      </w:r>
      <w:r>
        <w:rPr>
          <w:i/>
        </w:rPr>
        <w:t>n</w:t>
      </w:r>
      <w:r>
        <w:t>, is computed as follows:</w:t>
      </w:r>
    </w:p>
    <w:p w14:paraId="1437DA20" w14:textId="77777777" w:rsidR="00502610" w:rsidRDefault="00502610" w:rsidP="0050261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98"/>
        <w:gridCol w:w="738"/>
      </w:tblGrid>
      <w:tr w:rsidR="00502610" w14:paraId="51B7CC3C" w14:textId="77777777" w:rsidTr="001D79EC">
        <w:tc>
          <w:tcPr>
            <w:tcW w:w="9198" w:type="dxa"/>
          </w:tcPr>
          <w:p w14:paraId="3DB7C196" w14:textId="77777777" w:rsidR="00502610" w:rsidRPr="00D2373B" w:rsidRDefault="00C32465" w:rsidP="005D33EC">
            <w:pPr>
              <w:ind w:left="360"/>
            </w:pPr>
            <m:oMathPara>
              <m:oMathParaPr>
                <m:jc m:val="left"/>
              </m:oMathParaP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 xml:space="preserve"> </m:t>
                    </m:r>
                    <m:r>
                      <m:rPr>
                        <m:nor/>
                      </m:rPr>
                      <m:t>supports</m:t>
                    </m:r>
                    <m:r>
                      <m:rPr>
                        <m:sty m:val="p"/>
                      </m:rPr>
                      <w:rPr>
                        <w:rFonts w:ascii="Cambria Math" w:hAnsi="Cambria Math"/>
                      </w:rPr>
                      <m:t xml:space="preserve"> </m:t>
                    </m:r>
                    <m:r>
                      <w:rPr>
                        <w:rFonts w:ascii="Cambria Math" w:hAnsi="Cambria Math"/>
                      </w:rPr>
                      <m:t>a</m:t>
                    </m:r>
                  </m:sub>
                  <m:sup/>
                  <m:e>
                    <m:sSub>
                      <m:sSubPr>
                        <m:ctrlPr>
                          <w:rPr>
                            <w:rFonts w:ascii="Cambria Math" w:hAnsi="Cambria Math"/>
                          </w:rPr>
                        </m:ctrlPr>
                      </m:sSubPr>
                      <m:e>
                        <m:r>
                          <w:rPr>
                            <w:rFonts w:ascii="Cambria Math" w:hAnsi="Cambria Math"/>
                          </w:rPr>
                          <m:t>DirectSupport</m:t>
                        </m:r>
                      </m:e>
                      <m:sub>
                        <m:r>
                          <w:rPr>
                            <w:rFonts w:ascii="Cambria Math" w:hAnsi="Cambria Math"/>
                          </w:rPr>
                          <m:t>nb</m:t>
                        </m:r>
                      </m:sub>
                    </m:sSub>
                  </m:e>
                </m:nary>
              </m:oMath>
            </m:oMathPara>
          </w:p>
        </w:tc>
        <w:tc>
          <w:tcPr>
            <w:tcW w:w="738" w:type="dxa"/>
            <w:vAlign w:val="center"/>
          </w:tcPr>
          <w:p w14:paraId="4D8A67AA" w14:textId="77777777" w:rsidR="00502610" w:rsidRDefault="00502610" w:rsidP="001D79EC">
            <w:pPr>
              <w:jc w:val="right"/>
            </w:pPr>
          </w:p>
        </w:tc>
      </w:tr>
    </w:tbl>
    <w:p w14:paraId="1322EDB8" w14:textId="77777777" w:rsidR="00502610" w:rsidRDefault="00502610" w:rsidP="005D33EC">
      <w:r>
        <w:t xml:space="preserve">Note that while </w:t>
      </w:r>
      <m:oMath>
        <m:sSub>
          <m:sSubPr>
            <m:ctrlPr>
              <w:rPr>
                <w:rFonts w:ascii="Cambria Math" w:hAnsi="Cambria Math"/>
                <w:i/>
              </w:rPr>
            </m:ctrlPr>
          </m:sSubPr>
          <m:e>
            <m:r>
              <w:rPr>
                <w:rFonts w:ascii="Cambria Math" w:hAnsi="Cambria Math"/>
              </w:rPr>
              <m:t>DirectSupport</m:t>
            </m:r>
          </m:e>
          <m:sub>
            <m:r>
              <w:rPr>
                <w:rFonts w:ascii="Cambria Math" w:hAnsi="Cambria Math"/>
              </w:rPr>
              <m:t>na</m:t>
            </m:r>
          </m:sub>
        </m:sSub>
      </m:oMath>
      <w:r>
        <w:t xml:space="preserve"> can be interpreted as the fraction of the population of </w:t>
      </w:r>
      <w:r>
        <w:rPr>
          <w:i/>
        </w:rPr>
        <w:t>n</w:t>
      </w:r>
      <w:r>
        <w:t xml:space="preserve"> that supports </w:t>
      </w:r>
      <w:r>
        <w:rPr>
          <w:i/>
        </w:rPr>
        <w:t>a</w:t>
      </w:r>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not.  It is simply a score used to compute influence.</w:t>
      </w:r>
    </w:p>
    <w:p w14:paraId="3E06701B" w14:textId="77777777" w:rsidR="005D33EC" w:rsidRDefault="005D33EC" w:rsidP="005D33EC"/>
    <w:p w14:paraId="1807817F" w14:textId="77777777" w:rsidR="00502610" w:rsidRDefault="00502610" w:rsidP="005D33EC">
      <w:r>
        <w:lastRenderedPageBreak/>
        <w:t>Some observations:</w:t>
      </w:r>
    </w:p>
    <w:p w14:paraId="72FF95C3" w14:textId="77777777" w:rsidR="005D33EC" w:rsidRDefault="005D33EC" w:rsidP="005D33EC"/>
    <w:p w14:paraId="5221559F" w14:textId="77777777" w:rsidR="00502610" w:rsidRDefault="00502610" w:rsidP="00EA4D0B">
      <w:pPr>
        <w:pStyle w:val="ListParagraph"/>
        <w:numPr>
          <w:ilvl w:val="0"/>
          <w:numId w:val="25"/>
        </w:numPr>
      </w:pPr>
      <w:r>
        <w:t xml:space="preserve">If every actor supports himself, then </w:t>
      </w:r>
      <m:oMath>
        <m:sSub>
          <m:sSubPr>
            <m:ctrlPr>
              <w:rPr>
                <w:rFonts w:ascii="Cambria Math" w:hAnsi="Cambria Math"/>
              </w:rPr>
            </m:ctrlPr>
          </m:sSubPr>
          <m:e>
            <m:r>
              <w:rPr>
                <w:rFonts w:ascii="Cambria Math" w:hAnsi="Cambria Math"/>
              </w:rPr>
              <m:t>Support</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DirectSupport</m:t>
            </m:r>
          </m:e>
          <m:sub>
            <m:r>
              <w:rPr>
                <w:rFonts w:ascii="Cambria Math" w:hAnsi="Cambria Math"/>
              </w:rPr>
              <m:t>na</m:t>
            </m:r>
          </m:sub>
        </m:sSub>
      </m:oMath>
      <w:r>
        <w:t xml:space="preserve"> for all a.</w:t>
      </w:r>
    </w:p>
    <w:p w14:paraId="63DE914C" w14:textId="77777777" w:rsidR="005D33EC" w:rsidRDefault="005D33EC" w:rsidP="005D33EC"/>
    <w:p w14:paraId="6C78F6F6" w14:textId="77777777" w:rsidR="00502610" w:rsidRDefault="00502610" w:rsidP="00EA4D0B">
      <w:pPr>
        <w:pStyle w:val="ListParagraph"/>
        <w:numPr>
          <w:ilvl w:val="0"/>
          <w:numId w:val="25"/>
        </w:numPr>
      </w:pPr>
      <w:r>
        <w:t xml:space="preserve">If no actor supports actor </w:t>
      </w:r>
      <w:r w:rsidRPr="005D33EC">
        <w:rPr>
          <w:i/>
        </w:rPr>
        <w:t>a</w:t>
      </w:r>
      <w:r>
        <w:t xml:space="preserve">, including himself, then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=0</m:t>
        </m:r>
      </m:oMath>
      <w:r>
        <w:t xml:space="preserve">, even if </w:t>
      </w:r>
      <m:oMath>
        <m:sSub>
          <m:sSubPr>
            <m:ctrlPr>
              <w:rPr>
                <w:rFonts w:ascii="Cambria Math" w:hAnsi="Cambria Math"/>
                <w:i/>
              </w:rPr>
            </m:ctrlPr>
          </m:sSubPr>
          <m:e>
            <m:r>
              <w:rPr>
                <w:rFonts w:ascii="Cambria Math" w:hAnsi="Cambria Math"/>
              </w:rPr>
              <m:t>Direc</m:t>
            </m:r>
            <m:r>
              <w:rPr>
                <w:rFonts w:ascii="Cambria Math" w:hAnsi="Cambria Math"/>
              </w:rPr>
              <m:t>tSupport</m:t>
            </m:r>
          </m:e>
          <m:sub>
            <m:r>
              <w:rPr>
                <w:rFonts w:ascii="Cambria Math" w:hAnsi="Cambria Math"/>
              </w:rPr>
              <m:t>na</m:t>
            </m:r>
          </m:sub>
        </m:sSub>
        <m:r>
          <w:rPr>
            <w:rFonts w:ascii="Cambria Math" w:hAnsi="Cambria Math"/>
          </w:rPr>
          <m:t>&gt;0</m:t>
        </m:r>
      </m:oMath>
      <w:r>
        <w:t>.</w:t>
      </w:r>
    </w:p>
    <w:p w14:paraId="77A719D9" w14:textId="77777777" w:rsidR="005D33EC" w:rsidRDefault="005D33EC" w:rsidP="005D33EC"/>
    <w:p w14:paraId="60979BFB" w14:textId="77777777" w:rsidR="00502610" w:rsidRDefault="00502610" w:rsidP="00EA4D0B">
      <w:pPr>
        <w:pStyle w:val="ListParagraph"/>
        <w:numPr>
          <w:ilvl w:val="0"/>
          <w:numId w:val="25"/>
        </w:numPr>
      </w:pPr>
      <w:r>
        <w:t xml:space="preserve">If an actor receives derived support, then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can be greater than 0, even if he gives his direct support away or chooses not to use it.</w:t>
      </w:r>
    </w:p>
    <w:p w14:paraId="3347D9A8" w14:textId="77777777" w:rsidR="005D33EC" w:rsidRDefault="005D33EC" w:rsidP="005D33EC"/>
    <w:p w14:paraId="6675C3F7" w14:textId="77777777" w:rsidR="00502610" w:rsidRDefault="00502610" w:rsidP="00EA4D0B">
      <w:pPr>
        <w:pStyle w:val="ListParagraph"/>
        <w:numPr>
          <w:ilvl w:val="0"/>
          <w:numId w:val="25"/>
        </w:numPr>
      </w:pPr>
      <w:r>
        <w:t xml:space="preserve">If an actor gives his direct support away and receives no derived support, his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will be 0.</w:t>
      </w:r>
    </w:p>
    <w:p w14:paraId="4EEBD4F0" w14:textId="77777777" w:rsidR="005D33EC" w:rsidRPr="00265F30" w:rsidRDefault="005D33EC" w:rsidP="005D33EC"/>
    <w:p w14:paraId="4854DED8" w14:textId="77777777" w:rsidR="00502610" w:rsidRPr="00D2373B" w:rsidRDefault="00502610" w:rsidP="005D33EC">
      <w:r>
        <w:t>The third bullet is particularly interesting: an actor can be “in control” of a neighborhood because of support from some other powerful actor, whether he wants to be or not.</w:t>
      </w:r>
    </w:p>
    <w:p w14:paraId="7AF5CE45" w14:textId="77777777" w:rsidR="00502610" w:rsidRDefault="00502610" w:rsidP="00502610">
      <w:pPr>
        <w:pStyle w:val="Heading4"/>
      </w:pPr>
      <w:bookmarkStart w:id="90" w:name="_Toc310421789"/>
      <w:bookmarkStart w:id="91" w:name="_Toc380578210"/>
      <w:r>
        <w:t>Influence</w:t>
      </w:r>
      <w:bookmarkEnd w:id="90"/>
      <w:bookmarkEnd w:id="91"/>
    </w:p>
    <w:p w14:paraId="42F72A0C" w14:textId="77777777" w:rsidR="00502610" w:rsidRDefault="00502610" w:rsidP="00B147AC">
      <w:r>
        <w:t xml:space="preserve">Actors have influence in a neighborhood in proportion to their support relative to other actors.  In particular, if only actor </w:t>
      </w:r>
      <w:r>
        <w:rPr>
          <w:i/>
        </w:rPr>
        <w:t>A</w:t>
      </w:r>
      <w:r>
        <w:t xml:space="preserve"> has support in neighborhood </w:t>
      </w:r>
      <w:r>
        <w:rPr>
          <w:i/>
        </w:rPr>
        <w:t>n</w:t>
      </w:r>
      <w:r>
        <w:t xml:space="preserve">, then only </w:t>
      </w:r>
      <w:r>
        <w:rPr>
          <w:i/>
        </w:rPr>
        <w:t>A</w:t>
      </w:r>
      <w:r>
        <w:t xml:space="preserve"> will have influence in </w:t>
      </w:r>
      <w:r>
        <w:rPr>
          <w:i/>
        </w:rPr>
        <w:t>n</w:t>
      </w:r>
      <w:r>
        <w:t xml:space="preserve">.  We require an actor to have a minimum of </w:t>
      </w:r>
      <w:r>
        <w:rPr>
          <w:i/>
        </w:rPr>
        <w:t>SupportThreshold</w:t>
      </w:r>
      <w:r>
        <w:t xml:space="preserve"> support</w:t>
      </w:r>
      <w:r>
        <w:rPr>
          <w:rStyle w:val="FootnoteReference"/>
          <w:rFonts w:eastAsia="Wingdings"/>
        </w:rPr>
        <w:footnoteReference w:id="12"/>
      </w:r>
      <w:r>
        <w:t xml:space="preserve"> to have any influence; this prevents an actor with a trivial (though positive) degree of support from taking control of a neighborhood in the absence of other candidates.</w:t>
      </w:r>
    </w:p>
    <w:p w14:paraId="1F14E74D" w14:textId="77777777" w:rsidR="00B147AC" w:rsidRDefault="00B147AC" w:rsidP="00B147AC"/>
    <w:p w14:paraId="7FFA3FBF" w14:textId="77777777" w:rsidR="00502610" w:rsidRDefault="00502610" w:rsidP="00B147AC">
      <w:r>
        <w:t xml:space="preserve">Let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be the set of actors </w:t>
      </w:r>
      <w:r w:rsidRPr="00AB39B0">
        <w:rPr>
          <w:i/>
        </w:rPr>
        <w:t>a</w:t>
      </w:r>
      <w:r>
        <w:t xml:space="preserve"> </w:t>
      </w:r>
      <w:r w:rsidRPr="00AB39B0">
        <w:t>for</w:t>
      </w:r>
      <w:r>
        <w:t xml:space="preserve"> which </w:t>
      </w:r>
      <m:oMath>
        <m:sSub>
          <m:sSubPr>
            <m:ctrlPr>
              <w:rPr>
                <w:rFonts w:ascii="Cambria Math" w:hAnsi="Cambria Math"/>
                <w:i/>
              </w:rPr>
            </m:ctrlPr>
          </m:sSubPr>
          <m:e>
            <m:r>
              <w:rPr>
                <w:rFonts w:ascii="Cambria Math" w:hAnsi="Cambria Math"/>
              </w:rPr>
              <m:t>Support</m:t>
            </m:r>
          </m:e>
          <m:sub>
            <m:r>
              <w:rPr>
                <w:rFonts w:ascii="Cambria Math" w:hAnsi="Cambria Math"/>
              </w:rPr>
              <m:t>na</m:t>
            </m:r>
          </m:sub>
        </m:sSub>
        <m:r>
          <w:rPr>
            <w:rFonts w:ascii="Cambria Math" w:hAnsi="Cambria Math"/>
          </w:rPr>
          <m:t>&gt;SupportThreshold</m:t>
        </m:r>
      </m:oMath>
      <w:r>
        <w:t xml:space="preserve">.  Actor </w:t>
      </w:r>
      <w:r>
        <w:rPr>
          <w:i/>
        </w:rPr>
        <w:t>a</w:t>
      </w:r>
      <w:r>
        <w:t xml:space="preserve">’s influence in neighborhood </w:t>
      </w:r>
      <w:r>
        <w:rPr>
          <w:i/>
        </w:rPr>
        <w:t>n</w:t>
      </w:r>
      <w:r>
        <w:t xml:space="preserve"> is then</w:t>
      </w:r>
    </w:p>
    <w:p w14:paraId="3E6C8D3B" w14:textId="77777777" w:rsidR="00B147AC" w:rsidRDefault="00B147AC" w:rsidP="00B147AC"/>
    <w:p w14:paraId="6572DA3C" w14:textId="77777777" w:rsidR="00502610" w:rsidRPr="00300366" w:rsidRDefault="00C32465" w:rsidP="00502610">
      <w:pPr>
        <w:ind w:left="360"/>
      </w:pPr>
      <m:oMathPara>
        <m:oMathParaPr>
          <m:jc m:val="left"/>
        </m:oMathParaPr>
        <m:oMath>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 xml:space="preserve">= </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Support</m:t>
                            </m:r>
                          </m:e>
                          <m:sub>
                            <m:r>
                              <w:rPr>
                                <w:rFonts w:ascii="Cambria Math" w:hAnsi="Cambria Math"/>
                              </w:rPr>
                              <m:t>na</m:t>
                            </m:r>
                          </m:sub>
                        </m:sSub>
                      </m:num>
                      <m:den>
                        <m:nary>
                          <m:naryPr>
                            <m:chr m:val="∑"/>
                            <m:limLoc m:val="undOvr"/>
                            <m:supHide m:val="1"/>
                            <m:ctrlPr>
                              <w:rPr>
                                <w:rFonts w:ascii="Cambria Math" w:hAnsi="Cambria Math"/>
                                <w:i/>
                              </w:rPr>
                            </m:ctrlPr>
                          </m:naryPr>
                          <m:sub>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Support</m:t>
                                </m:r>
                              </m:e>
                              <m:sub>
                                <m:r>
                                  <w:rPr>
                                    <w:rFonts w:ascii="Cambria Math" w:hAnsi="Cambria Math"/>
                                  </w:rPr>
                                  <m:t>nb</m:t>
                                </m:r>
                              </m:sub>
                            </m:sSub>
                          </m:e>
                        </m:nary>
                      </m:den>
                    </m:f>
                  </m:e>
                  <m:e>
                    <m:r>
                      <m:rPr>
                        <m:nor/>
                      </m:rPr>
                      <w:rPr>
                        <w:rFonts w:ascii="Cambria Math" w:hAnsi="Cambria Math"/>
                      </w:rPr>
                      <m:t>when</m:t>
                    </m:r>
                    <m:r>
                      <w:rPr>
                        <w:rFonts w:ascii="Cambria Math" w:hAnsi="Cambria Math"/>
                      </w:rPr>
                      <m:t xml:space="preserve"> a ∈ </m:t>
                    </m:r>
                    <m:sSub>
                      <m:sSubPr>
                        <m:ctrlPr>
                          <w:rPr>
                            <w:rFonts w:ascii="Cambria Math" w:hAnsi="Cambria Math"/>
                            <w:i/>
                          </w:rPr>
                        </m:ctrlPr>
                      </m:sSubPr>
                      <m:e>
                        <m:r>
                          <w:rPr>
                            <w:rFonts w:ascii="Cambria Math" w:hAnsi="Cambria Math"/>
                          </w:rPr>
                          <m:t>C</m:t>
                        </m:r>
                      </m:e>
                      <m:sub>
                        <m:r>
                          <w:rPr>
                            <w:rFonts w:ascii="Cambria Math" w:hAnsi="Cambria Math"/>
                          </w:rPr>
                          <m:t>n</m:t>
                        </m:r>
                      </m:sub>
                    </m:sSub>
                  </m:e>
                </m:mr>
                <m:mr>
                  <m:e>
                    <m:r>
                      <w:rPr>
                        <w:rFonts w:ascii="Cambria Math" w:hAnsi="Cambria Math"/>
                      </w:rPr>
                      <m:t>0.0</m:t>
                    </m:r>
                  </m:e>
                  <m:e>
                    <m:r>
                      <m:rPr>
                        <m:nor/>
                      </m:rPr>
                      <w:rPr>
                        <w:rFonts w:ascii="Cambria Math" w:hAnsi="Cambria Math"/>
                      </w:rPr>
                      <m:t>otherwise</m:t>
                    </m:r>
                  </m:e>
                </m:mr>
              </m:m>
            </m:e>
          </m:d>
        </m:oMath>
      </m:oMathPara>
    </w:p>
    <w:p w14:paraId="022B2CC8" w14:textId="77777777" w:rsidR="00502610" w:rsidRPr="00AB39B0" w:rsidRDefault="00502610" w:rsidP="00502610">
      <w:pPr>
        <w:rPr>
          <w:i/>
        </w:rPr>
      </w:pPr>
    </w:p>
    <w:p w14:paraId="4D61A73B" w14:textId="77777777" w:rsidR="00502610" w:rsidRPr="00AB39B0" w:rsidRDefault="00502610" w:rsidP="00B147AC">
      <w:r>
        <w:t xml:space="preserve">Note that </w:t>
      </w:r>
      <m:oMath>
        <m:r>
          <w:rPr>
            <w:rFonts w:ascii="Cambria Math" w:hAnsi="Cambria Math"/>
          </w:rPr>
          <m:t>0.0≤</m:t>
        </m:r>
        <m:sSub>
          <m:sSubPr>
            <m:ctrlPr>
              <w:rPr>
                <w:rFonts w:ascii="Cambria Math" w:hAnsi="Cambria Math"/>
                <w:i/>
              </w:rPr>
            </m:ctrlPr>
          </m:sSubPr>
          <m:e>
            <m:r>
              <w:rPr>
                <w:rFonts w:ascii="Cambria Math" w:hAnsi="Cambria Math"/>
              </w:rPr>
              <m:t>Influence</m:t>
            </m:r>
          </m:e>
          <m:sub>
            <m:r>
              <w:rPr>
                <w:rFonts w:ascii="Cambria Math" w:hAnsi="Cambria Math"/>
              </w:rPr>
              <m:t>na</m:t>
            </m:r>
          </m:sub>
        </m:sSub>
        <m:r>
          <w:rPr>
            <w:rFonts w:ascii="Cambria Math" w:hAnsi="Cambria Math"/>
          </w:rPr>
          <m:t>≤1.0</m:t>
        </m:r>
      </m:oMath>
      <w:r>
        <w:t xml:space="preserve"> and that </w:t>
      </w:r>
      <m:oMath>
        <m:nary>
          <m:naryPr>
            <m:chr m:val="∑"/>
            <m:limLoc m:val="undOvr"/>
            <m:supHide m:val="1"/>
            <m:ctrlPr>
              <w:rPr>
                <w:rFonts w:ascii="Cambria Math" w:hAnsi="Cambria Math"/>
                <w:i/>
              </w:rPr>
            </m:ctrlPr>
          </m:naryPr>
          <m:sub>
            <m:r>
              <w:rPr>
                <w:rFonts w:ascii="Cambria Math" w:hAnsi="Cambria Math"/>
              </w:rPr>
              <m:t xml:space="preserve">a ∈ </m:t>
            </m:r>
            <m:sSub>
              <m:sSubPr>
                <m:ctrlPr>
                  <w:rPr>
                    <w:rFonts w:ascii="Cambria Math" w:hAnsi="Cambria Math"/>
                    <w:i/>
                  </w:rPr>
                </m:ctrlPr>
              </m:sSubPr>
              <m:e>
                <m:r>
                  <w:rPr>
                    <w:rFonts w:ascii="Cambria Math" w:hAnsi="Cambria Math"/>
                  </w:rPr>
                  <m:t>C</m:t>
                </m:r>
              </m:e>
              <m:sub>
                <m:r>
                  <w:rPr>
                    <w:rFonts w:ascii="Cambria Math" w:hAnsi="Cambria Math"/>
                  </w:rPr>
                  <m:t>n</m:t>
                </m:r>
              </m:sub>
            </m:sSub>
          </m:sub>
          <m:sup/>
          <m:e>
            <m:sSub>
              <m:sSubPr>
                <m:ctrlPr>
                  <w:rPr>
                    <w:rFonts w:ascii="Cambria Math" w:hAnsi="Cambria Math"/>
                    <w:i/>
                  </w:rPr>
                </m:ctrlPr>
              </m:sSubPr>
              <m:e>
                <m:r>
                  <w:rPr>
                    <w:rFonts w:ascii="Cambria Math" w:hAnsi="Cambria Math"/>
                  </w:rPr>
                  <m:t>Influence</m:t>
                </m:r>
              </m:e>
              <m:sub>
                <m:r>
                  <w:rPr>
                    <w:rFonts w:ascii="Cambria Math" w:hAnsi="Cambria Math"/>
                  </w:rPr>
                  <m:t>na</m:t>
                </m:r>
              </m:sub>
            </m:sSub>
          </m:e>
        </m:nary>
        <m:r>
          <w:rPr>
            <w:rFonts w:ascii="Cambria Math" w:hAnsi="Cambria Math"/>
          </w:rPr>
          <m:t>=1.0</m:t>
        </m:r>
      </m:oMath>
      <w:r>
        <w:t xml:space="preserve"> unless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empty set, in which case all influence values in </w:t>
      </w:r>
      <w:r>
        <w:rPr>
          <w:i/>
        </w:rPr>
        <w:t>n</w:t>
      </w:r>
      <w:r>
        <w:t xml:space="preserve"> are 0.0.  Influence is thus a zero-sum game; an actor can increase his influence only at the expense of some other actor.</w:t>
      </w:r>
    </w:p>
    <w:p w14:paraId="36597394" w14:textId="77777777" w:rsidR="00502610" w:rsidRDefault="00502610" w:rsidP="00502610">
      <w:pPr>
        <w:pStyle w:val="Heading3"/>
      </w:pPr>
      <w:bookmarkStart w:id="92" w:name="_Toc310421790"/>
      <w:bookmarkStart w:id="93" w:name="_Toc380578211"/>
      <w:r>
        <w:t>Control of a Neighborhood</w:t>
      </w:r>
      <w:bookmarkEnd w:id="92"/>
      <w:bookmarkEnd w:id="93"/>
    </w:p>
    <w:p w14:paraId="20B3C9E3" w14:textId="77777777" w:rsidR="00502610" w:rsidRDefault="00502610" w:rsidP="00B147AC">
      <w:r>
        <w:t xml:space="preserve">When the residents of neighborhood </w:t>
      </w:r>
      <w:r>
        <w:rPr>
          <w:i/>
        </w:rPr>
        <w:t>n</w:t>
      </w:r>
      <w:r>
        <w:t xml:space="preserve"> see actor </w:t>
      </w:r>
      <w:r>
        <w:rPr>
          <w:i/>
        </w:rPr>
        <w:t>a</w:t>
      </w:r>
      <w:r>
        <w:t xml:space="preserve"> as being responsible for causing or fixing the current state of affairs in </w:t>
      </w:r>
      <w:r>
        <w:rPr>
          <w:i/>
        </w:rPr>
        <w:t>n</w:t>
      </w:r>
      <w:r>
        <w:t xml:space="preserve">, then </w:t>
      </w:r>
      <w:r>
        <w:rPr>
          <w:i/>
        </w:rPr>
        <w:t>a</w:t>
      </w:r>
      <w:r>
        <w:t xml:space="preserve"> is said to be in control of neighborhood </w:t>
      </w:r>
      <w:r>
        <w:rPr>
          <w:i/>
        </w:rPr>
        <w:t>n</w:t>
      </w:r>
      <w:r>
        <w:t xml:space="preserve">.  For </w:t>
      </w:r>
      <w:r w:rsidRPr="005F0349">
        <w:rPr>
          <w:i/>
        </w:rPr>
        <w:t>a</w:t>
      </w:r>
      <w:r>
        <w:t xml:space="preserve"> to be in control in </w:t>
      </w:r>
      <w:r>
        <w:rPr>
          <w:i/>
        </w:rPr>
        <w:t>n</w:t>
      </w:r>
      <w:r>
        <w:t xml:space="preserve"> might involve an official governmental position, or it might simply be a </w:t>
      </w:r>
      <w:r>
        <w:rPr>
          <w:i/>
        </w:rPr>
        <w:t>de facto</w:t>
      </w:r>
      <w:r>
        <w:t xml:space="preserve"> status, as when a military commander or warlord takes a neighborhood by force.  As shown in </w:t>
      </w:r>
      <w:r>
        <w:lastRenderedPageBreak/>
        <w:t xml:space="preserve">Section </w:t>
      </w:r>
      <w:r w:rsidR="001F15B9">
        <w:fldChar w:fldCharType="begin"/>
      </w:r>
      <w:r>
        <w:instrText xml:space="preserve"> REF _Ref174775754 \r \h </w:instrText>
      </w:r>
      <w:r w:rsidR="001F15B9">
        <w:fldChar w:fldCharType="separate"/>
      </w:r>
      <w:r w:rsidR="000135AC">
        <w:t>3.3</w:t>
      </w:r>
      <w:r w:rsidR="001F15B9">
        <w:fldChar w:fldCharType="end"/>
      </w:r>
      <w:r>
        <w:t xml:space="preserve">, the civilians in </w:t>
      </w:r>
      <w:r>
        <w:rPr>
          <w:i/>
        </w:rPr>
        <w:t>n</w:t>
      </w:r>
      <w:r>
        <w:t xml:space="preserve"> will hold </w:t>
      </w:r>
      <w:r>
        <w:rPr>
          <w:i/>
        </w:rPr>
        <w:t>a</w:t>
      </w:r>
      <w:r>
        <w:t xml:space="preserve"> responsible for increases or decreases in their mood, and also for the provision of ENI services.</w:t>
      </w:r>
    </w:p>
    <w:p w14:paraId="2C54CA21" w14:textId="77777777" w:rsidR="00B147AC" w:rsidRDefault="00B147AC" w:rsidP="00B147AC"/>
    <w:p w14:paraId="4BDB2476" w14:textId="77777777" w:rsidR="00502610" w:rsidRDefault="00502610" w:rsidP="00B147AC">
      <w:r>
        <w:t xml:space="preserve">The actor in control of </w:t>
      </w:r>
      <w:r>
        <w:rPr>
          <w:i/>
        </w:rPr>
        <w:t>n</w:t>
      </w:r>
      <w:r>
        <w:t xml:space="preserve"> will usually be the actor that has sufficient influence</w:t>
      </w:r>
      <w:r>
        <w:rPr>
          <w:rStyle w:val="FootnoteReference"/>
          <w:rFonts w:eastAsia="Wingdings"/>
        </w:rPr>
        <w:footnoteReference w:id="13"/>
      </w:r>
      <w:r>
        <w:t xml:space="preserve"> to dominate </w:t>
      </w:r>
      <w:r>
        <w:rPr>
          <w:i/>
        </w:rPr>
        <w:t>n</w:t>
      </w:r>
      <w:r>
        <w:t xml:space="preserve">; however, this is not always the case.  Suppose actor </w:t>
      </w:r>
      <w:r>
        <w:rPr>
          <w:i/>
        </w:rPr>
        <w:t>A</w:t>
      </w:r>
      <w:r>
        <w:t xml:space="preserve"> has a dominating degree of influence, and is in control of </w:t>
      </w:r>
      <w:r>
        <w:rPr>
          <w:i/>
        </w:rPr>
        <w:t>n</w:t>
      </w:r>
      <w:r>
        <w:t xml:space="preserve">.  </w:t>
      </w:r>
      <w:r>
        <w:rPr>
          <w:i/>
        </w:rPr>
        <w:t>A’</w:t>
      </w:r>
      <w:r>
        <w:t xml:space="preserve">s rival, actor </w:t>
      </w:r>
      <w:r>
        <w:rPr>
          <w:i/>
        </w:rPr>
        <w:t>B</w:t>
      </w:r>
      <w:r>
        <w:t xml:space="preserve">, moves troops into </w:t>
      </w:r>
      <w:r>
        <w:rPr>
          <w:i/>
        </w:rPr>
        <w:t>n</w:t>
      </w:r>
      <w:r>
        <w:t xml:space="preserve">, causing a crisis.  </w:t>
      </w:r>
      <w:r>
        <w:rPr>
          <w:i/>
        </w:rPr>
        <w:t>B</w:t>
      </w:r>
      <w:r w:rsidRPr="00237B77">
        <w:rPr>
          <w:i/>
        </w:rPr>
        <w:t>’</w:t>
      </w:r>
      <w:r>
        <w:t xml:space="preserve">s action decreases security levels in </w:t>
      </w:r>
      <w:r>
        <w:rPr>
          <w:i/>
        </w:rPr>
        <w:t>n</w:t>
      </w:r>
      <w:r>
        <w:t xml:space="preserve"> for everyone but </w:t>
      </w:r>
      <w:r>
        <w:rPr>
          <w:i/>
        </w:rPr>
        <w:t>B’</w:t>
      </w:r>
      <w:r>
        <w:t xml:space="preserve">s own troops, thus eroding </w:t>
      </w:r>
      <w:r>
        <w:rPr>
          <w:i/>
        </w:rPr>
        <w:t>A’</w:t>
      </w:r>
      <w:r>
        <w:t xml:space="preserve">s influence significantly.  Although </w:t>
      </w:r>
      <w:r>
        <w:rPr>
          <w:i/>
        </w:rPr>
        <w:t>A</w:t>
      </w:r>
      <w:r>
        <w:t xml:space="preserve"> may no longer be able to dominate the neighborhood, the civilians will continue to hold </w:t>
      </w:r>
      <w:r>
        <w:rPr>
          <w:i/>
        </w:rPr>
        <w:t>A</w:t>
      </w:r>
      <w:r>
        <w:t xml:space="preserve"> responsible until he either becomes irrelevant (because he is dominated by </w:t>
      </w:r>
      <w:r>
        <w:rPr>
          <w:i/>
        </w:rPr>
        <w:t>B</w:t>
      </w:r>
      <w:r>
        <w:t xml:space="preserve">) or </w:t>
      </w:r>
      <w:r>
        <w:rPr>
          <w:i/>
        </w:rPr>
        <w:t>B</w:t>
      </w:r>
      <w:r>
        <w:t xml:space="preserve"> is able to dominate the neighborhood altogether.  If </w:t>
      </w:r>
      <w:r>
        <w:rPr>
          <w:i/>
        </w:rPr>
        <w:t>A</w:t>
      </w:r>
      <w:r>
        <w:t xml:space="preserve"> manages to drive </w:t>
      </w:r>
      <w:r>
        <w:rPr>
          <w:i/>
        </w:rPr>
        <w:t>B’</w:t>
      </w:r>
      <w:r>
        <w:t xml:space="preserve">s forces out of </w:t>
      </w:r>
      <w:r>
        <w:rPr>
          <w:i/>
        </w:rPr>
        <w:t>n</w:t>
      </w:r>
      <w:r>
        <w:t>, he can maintain control throughout the crisis, even though his actual degree of influence may have been very low at times.</w:t>
      </w:r>
    </w:p>
    <w:p w14:paraId="31129FDB" w14:textId="77777777" w:rsidR="00B147AC" w:rsidRDefault="00B147AC" w:rsidP="00B147AC"/>
    <w:p w14:paraId="328B57FF" w14:textId="77777777" w:rsidR="00502610" w:rsidRDefault="00502610" w:rsidP="00B147AC">
      <w:r>
        <w:t xml:space="preserve">Thus, we define the following rules.  Suppose, first of all, that actor </w:t>
      </w:r>
      <w:r>
        <w:rPr>
          <w:i/>
        </w:rPr>
        <w:t>a</w:t>
      </w:r>
      <w:r>
        <w:t xml:space="preserve"> is in control of neighborhood </w:t>
      </w:r>
      <w:r>
        <w:rPr>
          <w:i/>
        </w:rPr>
        <w:t>n</w:t>
      </w:r>
      <w:r>
        <w:t xml:space="preserve"> </w:t>
      </w:r>
      <w:r w:rsidR="00166584">
        <w:t>before</w:t>
      </w:r>
      <w:r>
        <w:t xml:space="preserve"> we re-assess each actor’s influence in </w:t>
      </w:r>
      <w:r>
        <w:rPr>
          <w:i/>
        </w:rPr>
        <w:t>n</w:t>
      </w:r>
      <w:r>
        <w:t>.  Who is in control after the re-assessment is determined by applying these rules:</w:t>
      </w:r>
    </w:p>
    <w:p w14:paraId="26BB9766" w14:textId="77777777" w:rsidR="00B147AC" w:rsidRPr="005273FE" w:rsidRDefault="00B147AC" w:rsidP="00B147AC"/>
    <w:p w14:paraId="05ABDBA8" w14:textId="77777777"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&gt;</m:t>
        </m:r>
        <m:r>
          <w:rPr>
            <w:rFonts w:ascii="Cambria Math" w:hAnsi="Cambria Math"/>
          </w:rPr>
          <m:t>ControlThreshold</m:t>
        </m:r>
      </m:oMath>
      <w:r>
        <w:t xml:space="preserve">, </w:t>
      </w:r>
      <w:r w:rsidRPr="006E070F">
        <w:t>then</w:t>
      </w:r>
      <w:r>
        <w:t xml:space="preserve"> </w:t>
      </w:r>
      <w:r w:rsidRPr="006E070F">
        <w:rPr>
          <w:i/>
        </w:rPr>
        <w:t>a</w:t>
      </w:r>
      <w:r>
        <w:t xml:space="preserve"> remains in control.</w:t>
      </w:r>
      <w:r>
        <w:rPr>
          <w:rStyle w:val="FootnoteReference"/>
          <w:rFonts w:eastAsia="Wingdings"/>
        </w:rPr>
        <w:footnoteReference w:id="14"/>
      </w:r>
    </w:p>
    <w:p w14:paraId="2D1666F7" w14:textId="77777777" w:rsidR="00502610" w:rsidRDefault="00502610" w:rsidP="00EA4D0B">
      <w:pPr>
        <w:pStyle w:val="Textbody"/>
        <w:numPr>
          <w:ilvl w:val="0"/>
          <w:numId w:val="20"/>
        </w:numPr>
        <w:spacing w:after="0"/>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r>
          <w:rPr>
            <w:rFonts w:ascii="Cambria Math" w:hAnsi="Cambria Math"/>
          </w:rPr>
          <m:t>ControlThreshold</m:t>
        </m:r>
      </m:oMath>
      <w:r>
        <w:t xml:space="preserve"> but </w:t>
      </w:r>
      <m:oMath>
        <m:sSub>
          <m:sSubPr>
            <m:ctrlPr>
              <w:rPr>
                <w:rFonts w:ascii="Cambria Math" w:hAnsi="Cambria Math"/>
              </w:rPr>
            </m:ctrlPr>
          </m:sSubPr>
          <m:e>
            <m:r>
              <w:rPr>
                <w:rFonts w:ascii="Cambria Math" w:hAnsi="Cambria Math"/>
              </w:rPr>
              <m:t>Influence</m:t>
            </m:r>
          </m:e>
          <m:sub>
            <m:r>
              <w:rPr>
                <w:rFonts w:ascii="Cambria Math" w:hAnsi="Cambria Math"/>
              </w:rPr>
              <m:t>na</m:t>
            </m:r>
          </m:sub>
        </m:sSub>
        <m:r>
          <m:rPr>
            <m:sty m:val="p"/>
          </m:rPr>
          <w:rPr>
            <w:rFonts w:ascii="Cambria Math" w:hAnsi="Cambria Math"/>
          </w:rPr>
          <m:t>≥</m:t>
        </m:r>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 xml:space="preserve"> </m:t>
        </m:r>
        <m:r>
          <m:rPr>
            <m:nor/>
          </m:rPr>
          <m:t>for all</m:t>
        </m:r>
        <m:r>
          <m:rPr>
            <m:sty m:val="p"/>
          </m:rPr>
          <w:rPr>
            <w:rFonts w:ascii="Cambria Math" w:hAnsi="Cambria Math"/>
          </w:rPr>
          <m:t xml:space="preserve"> </m:t>
        </m:r>
        <m:r>
          <w:rPr>
            <w:rFonts w:ascii="Cambria Math" w:hAnsi="Cambria Math"/>
          </w:rPr>
          <m:t>b</m:t>
        </m:r>
      </m:oMath>
      <w:r>
        <w:t xml:space="preserve">, then </w:t>
      </w:r>
      <w:r w:rsidRPr="00397279">
        <w:rPr>
          <w:i/>
        </w:rPr>
        <w:t>a</w:t>
      </w:r>
      <w:r>
        <w:t xml:space="preserve"> no longer dominates the neighborhood, but remains in control.</w:t>
      </w:r>
    </w:p>
    <w:p w14:paraId="4F78EEA4" w14:textId="77777777" w:rsidR="00502610" w:rsidRDefault="00502610" w:rsidP="00EA4D0B">
      <w:pPr>
        <w:pStyle w:val="ListParagraph"/>
        <w:numPr>
          <w:ilvl w:val="0"/>
          <w:numId w:val="20"/>
        </w:numPr>
        <w:suppressAutoHyphens/>
        <w:autoSpaceDN w:val="0"/>
        <w:contextualSpacing w:val="0"/>
        <w:textAlignment w:val="baseline"/>
      </w:pPr>
      <w:r>
        <w:t xml:space="preserve">If </w:t>
      </w:r>
      <m:oMath>
        <m:sSub>
          <m:sSubPr>
            <m:ctrlPr>
              <w:rPr>
                <w:rFonts w:ascii="Cambria Math" w:hAnsi="Cambria Math"/>
              </w:rPr>
            </m:ctrlPr>
          </m:sSubPr>
          <m:e>
            <m:r>
              <w:rPr>
                <w:rFonts w:ascii="Cambria Math" w:hAnsi="Cambria Math"/>
              </w:rPr>
              <m:t>Influence</m:t>
            </m:r>
          </m:e>
          <m:sub>
            <m:r>
              <w:rPr>
                <w:rFonts w:ascii="Cambria Math" w:hAnsi="Cambria Math"/>
              </w:rPr>
              <m:t>nb</m:t>
            </m:r>
          </m:sub>
        </m:sSub>
        <m:r>
          <m:rPr>
            <m:sty m:val="p"/>
          </m:rPr>
          <w:rPr>
            <w:rFonts w:ascii="Cambria Math" w:hAnsi="Cambria Math"/>
          </w:rPr>
          <m:t>&gt;</m:t>
        </m:r>
        <m:sSub>
          <m:sSubPr>
            <m:ctrlPr>
              <w:rPr>
                <w:rFonts w:ascii="Cambria Math" w:hAnsi="Cambria Math"/>
              </w:rPr>
            </m:ctrlPr>
          </m:sSubPr>
          <m:e>
            <m:r>
              <w:rPr>
                <w:rFonts w:ascii="Cambria Math" w:hAnsi="Cambria Math"/>
              </w:rPr>
              <m:t>Influence</m:t>
            </m:r>
          </m:e>
          <m:sub>
            <m:r>
              <w:rPr>
                <w:rFonts w:ascii="Cambria Math" w:hAnsi="Cambria Math"/>
              </w:rPr>
              <m:t>na</m:t>
            </m:r>
          </m:sub>
        </m:sSub>
      </m:oMath>
      <w:r>
        <w:t xml:space="preserve"> for some actor </w:t>
      </w:r>
      <w:r w:rsidRPr="00397279">
        <w:rPr>
          <w:i/>
        </w:rPr>
        <w:t>b</w:t>
      </w:r>
      <w:r>
        <w:t>:</w:t>
      </w:r>
    </w:p>
    <w:p w14:paraId="6D67EC68" w14:textId="77777777" w:rsidR="00502610" w:rsidRPr="00437EAD" w:rsidRDefault="00502610" w:rsidP="00EA4D0B">
      <w:pPr>
        <w:pStyle w:val="ListParagraph"/>
        <w:numPr>
          <w:ilvl w:val="1"/>
          <w:numId w:val="20"/>
        </w:numPr>
        <w:suppressAutoHyphens/>
        <w:autoSpaceDN w:val="0"/>
        <w:contextualSpacing w:val="0"/>
        <w:textAlignment w:val="baseline"/>
      </w:pPr>
      <w:r>
        <w:t xml:space="preserve">If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actor </w:t>
      </w:r>
      <w:r>
        <w:rPr>
          <w:i/>
        </w:rPr>
        <w:t>b</w:t>
      </w:r>
      <w:r>
        <w:t xml:space="preserve"> now dominates the neighborhood and is in control. </w:t>
      </w:r>
      <w:r>
        <w:rPr>
          <w:b/>
        </w:rPr>
        <w:t>Control has shifted.</w:t>
      </w:r>
    </w:p>
    <w:p w14:paraId="46E54206" w14:textId="77777777" w:rsidR="00502610" w:rsidRDefault="00502610" w:rsidP="00EA4D0B">
      <w:pPr>
        <w:pStyle w:val="ListParagraph"/>
        <w:numPr>
          <w:ilvl w:val="1"/>
          <w:numId w:val="20"/>
        </w:numPr>
        <w:suppressAutoHyphens/>
        <w:autoSpaceDN w:val="0"/>
        <w:contextualSpacing w:val="0"/>
        <w:textAlignment w:val="baseline"/>
      </w:pPr>
      <w:r>
        <w:t xml:space="preserve">Otherwise, actor </w:t>
      </w:r>
      <w:r>
        <w:rPr>
          <w:i/>
        </w:rPr>
        <w:t>a</w:t>
      </w:r>
      <w:r>
        <w:t xml:space="preserve"> has clearly lost control, being dominated by </w:t>
      </w:r>
      <w:r w:rsidRPr="008E5602">
        <w:rPr>
          <w:i/>
        </w:rPr>
        <w:t>b</w:t>
      </w:r>
      <w:r>
        <w:t xml:space="preserve">, </w:t>
      </w:r>
      <w:r w:rsidRPr="008E5602">
        <w:t>but</w:t>
      </w:r>
      <w:r>
        <w:t xml:space="preserve"> no other actor dominates the neighborhood. No actor is in control of neighborhood </w:t>
      </w:r>
      <w:r>
        <w:rPr>
          <w:i/>
        </w:rPr>
        <w:t>n</w:t>
      </w:r>
      <w:r>
        <w:t xml:space="preserve">.  </w:t>
      </w:r>
      <w:r>
        <w:rPr>
          <w:b/>
        </w:rPr>
        <w:t>Control has shifted.</w:t>
      </w:r>
    </w:p>
    <w:p w14:paraId="6422BDEA" w14:textId="77777777" w:rsidR="00502610" w:rsidRDefault="00502610" w:rsidP="00EA4D0B">
      <w:pPr>
        <w:pStyle w:val="ListParagraph"/>
        <w:numPr>
          <w:ilvl w:val="0"/>
          <w:numId w:val="20"/>
        </w:numPr>
        <w:suppressAutoHyphens/>
        <w:autoSpaceDN w:val="0"/>
        <w:spacing w:after="245"/>
        <w:contextualSpacing w:val="0"/>
        <w:textAlignment w:val="baseline"/>
      </w:pPr>
      <w:r>
        <w:t xml:space="preserve">If no actor is in control of neighborhood </w:t>
      </w:r>
      <w:r>
        <w:rPr>
          <w:i/>
        </w:rPr>
        <w:t>n</w:t>
      </w:r>
      <w:r>
        <w:t xml:space="preserve">, and some actor </w:t>
      </w:r>
      <w:r>
        <w:rPr>
          <w:i/>
        </w:rPr>
        <w:t>b</w:t>
      </w:r>
      <w:r>
        <w:t xml:space="preserve"> gains influence such that </w:t>
      </w:r>
      <m:oMath>
        <m:sSub>
          <m:sSubPr>
            <m:ctrlPr>
              <w:rPr>
                <w:rFonts w:ascii="Cambria Math" w:hAnsi="Cambria Math"/>
                <w:i/>
              </w:rPr>
            </m:ctrlPr>
          </m:sSubPr>
          <m:e>
            <m:r>
              <w:rPr>
                <w:rFonts w:ascii="Cambria Math" w:hAnsi="Cambria Math"/>
              </w:rPr>
              <m:t>Influence</m:t>
            </m:r>
          </m:e>
          <m:sub>
            <m:r>
              <w:rPr>
                <w:rFonts w:ascii="Cambria Math" w:hAnsi="Cambria Math"/>
              </w:rPr>
              <m:t>nb</m:t>
            </m:r>
          </m:sub>
        </m:sSub>
        <m:r>
          <w:rPr>
            <w:rFonts w:ascii="Cambria Math" w:hAnsi="Cambria Math"/>
          </w:rPr>
          <m:t>&gt;ControlThreshold</m:t>
        </m:r>
      </m:oMath>
      <w:r>
        <w:t xml:space="preserve">, then naturally </w:t>
      </w:r>
      <w:r>
        <w:rPr>
          <w:i/>
        </w:rPr>
        <w:t>b</w:t>
      </w:r>
      <w:r>
        <w:t xml:space="preserve"> is now in control.  </w:t>
      </w:r>
      <w:r w:rsidRPr="00B2592D">
        <w:rPr>
          <w:b/>
        </w:rPr>
        <w:t>C</w:t>
      </w:r>
      <w:r>
        <w:rPr>
          <w:b/>
        </w:rPr>
        <w:t>ontrol has shifted.</w:t>
      </w:r>
    </w:p>
    <w:p w14:paraId="23DC9CC4" w14:textId="77777777" w:rsidR="00502610" w:rsidRDefault="00502610" w:rsidP="00B147AC">
      <w:r>
        <w:t xml:space="preserve">In the future we might want to take time into account: if actor </w:t>
      </w:r>
      <w:r>
        <w:rPr>
          <w:i/>
        </w:rPr>
        <w:t>a</w:t>
      </w:r>
      <w:r>
        <w:t xml:space="preserve"> is in control but no longer dominates the neighborhood (i.e., </w:t>
      </w:r>
      <w:r>
        <w:rPr>
          <w:i/>
        </w:rPr>
        <w:t>a</w:t>
      </w:r>
      <w:r>
        <w:t xml:space="preserve"> has influence less than the </w:t>
      </w:r>
      <w:r>
        <w:rPr>
          <w:i/>
        </w:rPr>
        <w:t>ControlThreshold</w:t>
      </w:r>
      <w:r>
        <w:t xml:space="preserve">), then after some period time he is no longer deemed to be in control even if no other actor has gained control.  Similarly, actor </w:t>
      </w:r>
      <w:r>
        <w:rPr>
          <w:i/>
        </w:rPr>
        <w:t>b</w:t>
      </w:r>
      <w:r>
        <w:t xml:space="preserve"> might need to dominate the neighborhood for some period of time to gain control.</w:t>
      </w:r>
    </w:p>
    <w:p w14:paraId="6176CE1D" w14:textId="77777777" w:rsidR="00502610" w:rsidRDefault="00502610" w:rsidP="00502610">
      <w:pPr>
        <w:pStyle w:val="Heading4"/>
      </w:pPr>
      <w:bookmarkStart w:id="94" w:name="_Toc310421791"/>
      <w:bookmarkStart w:id="95" w:name="_Toc380578212"/>
      <w:r>
        <w:t>When Control Shifts</w:t>
      </w:r>
      <w:bookmarkEnd w:id="94"/>
      <w:bookmarkEnd w:id="95"/>
    </w:p>
    <w:p w14:paraId="25CE103E" w14:textId="77777777" w:rsidR="00502610" w:rsidRDefault="00502610" w:rsidP="00B147AC">
      <w:r>
        <w:t>When control shifts:</w:t>
      </w:r>
    </w:p>
    <w:p w14:paraId="6D51EEF7" w14:textId="77777777" w:rsidR="00B147AC" w:rsidRDefault="00B147AC" w:rsidP="00B147AC"/>
    <w:p w14:paraId="7B496EC4" w14:textId="77777777" w:rsidR="00502610" w:rsidRDefault="00502610" w:rsidP="00EA4D0B">
      <w:pPr>
        <w:pStyle w:val="ListParagraph"/>
        <w:numPr>
          <w:ilvl w:val="0"/>
          <w:numId w:val="26"/>
        </w:numPr>
      </w:pPr>
      <w:r>
        <w:lastRenderedPageBreak/>
        <w:t>Support for actors is now relative</w:t>
      </w:r>
      <w:r w:rsidR="00841D46">
        <w:t xml:space="preserve"> to the new political situation, which leads to </w:t>
      </w:r>
      <w:r>
        <w:t xml:space="preserve">new values for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t>
      </w:r>
      <m:oMath>
        <m:sSub>
          <m:sSubPr>
            <m:ctrlPr>
              <w:rPr>
                <w:rFonts w:ascii="Cambria Math" w:hAnsi="Cambria Math"/>
                <w:i/>
              </w:rPr>
            </m:ctrlPr>
          </m:sSubPr>
          <m:e>
            <m:r>
              <w:rPr>
                <w:rFonts w:ascii="Cambria Math" w:hAnsi="Cambria Math"/>
              </w:rPr>
              <m:t>Support</m:t>
            </m:r>
          </m:e>
          <m:sub>
            <m:r>
              <w:rPr>
                <w:rFonts w:ascii="Cambria Math" w:hAnsi="Cambria Math"/>
              </w:rPr>
              <m:t>na</m:t>
            </m:r>
          </m:sub>
        </m:sSub>
      </m:oMath>
      <w:r>
        <w:t xml:space="preserve">, and </w:t>
      </w:r>
      <m:oMath>
        <m:sSub>
          <m:sSubPr>
            <m:ctrlPr>
              <w:rPr>
                <w:rFonts w:ascii="Cambria Math" w:hAnsi="Cambria Math"/>
                <w:i/>
              </w:rPr>
            </m:ctrlPr>
          </m:sSubPr>
          <m:e>
            <m:r>
              <w:rPr>
                <w:rFonts w:ascii="Cambria Math" w:hAnsi="Cambria Math"/>
              </w:rPr>
              <m:t>Influence</m:t>
            </m:r>
          </m:e>
          <m:sub>
            <m:r>
              <w:rPr>
                <w:rFonts w:ascii="Cambria Math" w:hAnsi="Cambria Math"/>
              </w:rPr>
              <m:t>na</m:t>
            </m:r>
          </m:sub>
        </m:sSub>
      </m:oMath>
      <w:r>
        <w:t>.</w:t>
      </w:r>
    </w:p>
    <w:p w14:paraId="4B2B4AEA" w14:textId="77777777" w:rsidR="00502610" w:rsidRDefault="00502610" w:rsidP="00B147AC"/>
    <w:p w14:paraId="56E5DAA2" w14:textId="77777777" w:rsidR="00502610" w:rsidRDefault="00502610" w:rsidP="00EA4D0B">
      <w:pPr>
        <w:pStyle w:val="ListParagraph"/>
        <w:numPr>
          <w:ilvl w:val="0"/>
          <w:numId w:val="26"/>
        </w:numPr>
      </w:pPr>
      <w:r>
        <w:t xml:space="preserve">The change in control is a monitored event that has an effect on the attitudes of every civilian group resident in the neighborhood.  </w:t>
      </w:r>
    </w:p>
    <w:p w14:paraId="4B015AB5" w14:textId="77777777" w:rsidR="00502610" w:rsidRDefault="00502610" w:rsidP="00502610">
      <w:pPr>
        <w:contextualSpacing/>
      </w:pPr>
    </w:p>
    <w:p w14:paraId="0E01B423" w14:textId="77777777" w:rsidR="00502610" w:rsidRDefault="00502610" w:rsidP="00B147AC">
      <w:r>
        <w:t xml:space="preserve">The attitude effects are assessed by the CONTROL rule set, which is documented in the </w:t>
      </w:r>
      <w:r>
        <w:rPr>
          <w:i/>
        </w:rPr>
        <w:t>Athena Rules</w:t>
      </w:r>
      <w:r>
        <w:t xml:space="preserve"> document.</w:t>
      </w:r>
    </w:p>
    <w:p w14:paraId="72686925" w14:textId="77777777" w:rsidR="0054127D" w:rsidRDefault="0054127D" w:rsidP="00B147AC"/>
    <w:p w14:paraId="2A96A6C1" w14:textId="77777777" w:rsidR="0054127D" w:rsidRPr="0054127D" w:rsidRDefault="0054127D" w:rsidP="0054127D"/>
    <w:p w14:paraId="70880CC2" w14:textId="77777777" w:rsidR="0054127D" w:rsidRPr="0054127D" w:rsidRDefault="0054127D" w:rsidP="0054127D"/>
    <w:p w14:paraId="2E5E55BB" w14:textId="77777777" w:rsidR="0054127D" w:rsidRPr="0054127D" w:rsidRDefault="0054127D" w:rsidP="0054127D"/>
    <w:p w14:paraId="740BA618" w14:textId="77777777" w:rsidR="0054127D" w:rsidRPr="0054127D" w:rsidRDefault="0054127D" w:rsidP="0054127D"/>
    <w:p w14:paraId="7DEFEBA3" w14:textId="77777777" w:rsidR="0054127D" w:rsidRPr="0054127D" w:rsidRDefault="0054127D" w:rsidP="0054127D"/>
    <w:p w14:paraId="782FD568" w14:textId="77777777" w:rsidR="0054127D" w:rsidRPr="0054127D" w:rsidRDefault="0054127D" w:rsidP="0054127D"/>
    <w:p w14:paraId="5E1AE719" w14:textId="77777777" w:rsidR="0054127D" w:rsidRPr="0054127D" w:rsidRDefault="0054127D" w:rsidP="0054127D"/>
    <w:p w14:paraId="49208EB6" w14:textId="77777777" w:rsidR="0054127D" w:rsidRPr="0054127D" w:rsidRDefault="0054127D" w:rsidP="0054127D"/>
    <w:p w14:paraId="010FB3CA" w14:textId="77777777" w:rsidR="0054127D" w:rsidRDefault="0054127D" w:rsidP="0054127D"/>
    <w:p w14:paraId="5270ED6D" w14:textId="77777777" w:rsidR="001D79EC" w:rsidRPr="0054127D" w:rsidRDefault="0054127D" w:rsidP="0054127D">
      <w:pPr>
        <w:tabs>
          <w:tab w:val="left" w:pos="1268"/>
        </w:tabs>
      </w:pPr>
      <w:r>
        <w:tab/>
      </w:r>
    </w:p>
    <w:p w14:paraId="51514C69" w14:textId="77777777" w:rsidR="001D79EC" w:rsidRDefault="001D79EC" w:rsidP="001D79EC">
      <w:pPr>
        <w:pStyle w:val="Heading2"/>
      </w:pPr>
      <w:bookmarkStart w:id="96" w:name="_Toc310421792"/>
      <w:bookmarkStart w:id="97" w:name="_Ref339455549"/>
      <w:bookmarkStart w:id="98" w:name="_Toc380578213"/>
      <w:r>
        <w:lastRenderedPageBreak/>
        <w:t>Force Analysis</w:t>
      </w:r>
      <w:bookmarkEnd w:id="96"/>
      <w:bookmarkEnd w:id="97"/>
      <w:bookmarkEnd w:id="98"/>
    </w:p>
    <w:p w14:paraId="36ED26F8" w14:textId="77777777" w:rsidR="00F73DC8" w:rsidRPr="00F73DC8" w:rsidRDefault="00F73DC8" w:rsidP="00F73DC8">
      <w:pPr>
        <w:pStyle w:val="Heading3"/>
      </w:pPr>
      <w:bookmarkStart w:id="99" w:name="_Toc380578214"/>
      <w:r>
        <w:t>Overview</w:t>
      </w:r>
      <w:bookmarkEnd w:id="99"/>
    </w:p>
    <w:p w14:paraId="42FCD53B" w14:textId="77777777" w:rsidR="001D79EC" w:rsidRDefault="001D79EC" w:rsidP="001D79EC">
      <w:r>
        <w:t>Athena analyzes the forces present in each neighborhood along with the neighborhood demographics to determine the following quantities for each group and neighborhood:</w:t>
      </w:r>
    </w:p>
    <w:p w14:paraId="788D09CD" w14:textId="77777777" w:rsidR="001D79EC" w:rsidRDefault="001D79EC" w:rsidP="001D79EC"/>
    <w:p w14:paraId="55BE07B7" w14:textId="77777777" w:rsidR="001D79EC" w:rsidRDefault="001D79EC" w:rsidP="001D79EC">
      <w:r>
        <w:rPr>
          <w:b/>
        </w:rPr>
        <w:t>Security</w:t>
      </w:r>
      <w:r>
        <w:t>: A group's level of security in a neighborhood, measured as a score from -100 (very dangerous) to +100 (very safe). A group’s security determines the kinds of things the group can safely do within the neighborhood.</w:t>
      </w:r>
    </w:p>
    <w:p w14:paraId="763AD643" w14:textId="77777777" w:rsidR="001D79EC" w:rsidRDefault="001D79EC" w:rsidP="001D79EC"/>
    <w:p w14:paraId="4A3ABFED" w14:textId="77777777" w:rsidR="001D79EC" w:rsidRDefault="001D79EC" w:rsidP="001D79EC">
      <w:r>
        <w:rPr>
          <w:b/>
        </w:rPr>
        <w:t>Volatility:</w:t>
      </w:r>
      <w:r>
        <w:t xml:space="preserve"> The volatility of a neighborhood is the likelihood of spontaneous violence within the neighborhood, measured as a score from 0 (least volatile) to 100 (most volatile).</w:t>
      </w:r>
    </w:p>
    <w:p w14:paraId="4AE1BD0A" w14:textId="77777777" w:rsidR="001D79EC" w:rsidRDefault="001D79EC" w:rsidP="001D79EC"/>
    <w:p w14:paraId="511E0F95" w14:textId="77777777" w:rsidR="001D79EC" w:rsidRDefault="001D79EC" w:rsidP="001D79EC">
      <w:r>
        <w:rPr>
          <w:b/>
        </w:rPr>
        <w:t>Force</w:t>
      </w:r>
      <w:r>
        <w:t>: A group’s force in a neighborhood is its physical ability to use its assets to control that neighborhood through force. The major component of force is military strength.</w:t>
      </w:r>
    </w:p>
    <w:p w14:paraId="0948B700" w14:textId="77777777" w:rsidR="008F4412" w:rsidRDefault="008F4412" w:rsidP="001D79EC"/>
    <w:p w14:paraId="45A135BE" w14:textId="77777777" w:rsidR="001D79EC" w:rsidRDefault="001D79EC" w:rsidP="001D79EC">
      <w:r>
        <w:t>In general:</w:t>
      </w:r>
    </w:p>
    <w:p w14:paraId="5497A372" w14:textId="77777777" w:rsidR="001D79EC" w:rsidRDefault="001D79EC" w:rsidP="001D79EC"/>
    <w:p w14:paraId="58663C0E" w14:textId="77777777" w:rsidR="001D79EC" w:rsidRDefault="001D79EC" w:rsidP="00EA4D0B">
      <w:pPr>
        <w:pStyle w:val="ListParagraph"/>
        <w:numPr>
          <w:ilvl w:val="0"/>
          <w:numId w:val="27"/>
        </w:numPr>
      </w:pPr>
      <w:r>
        <w:t xml:space="preserve">The primary component of group </w:t>
      </w:r>
      <w:r w:rsidRPr="001D79EC">
        <w:rPr>
          <w:i/>
          <w:iCs/>
        </w:rPr>
        <w:t>g</w:t>
      </w:r>
      <w:r>
        <w:t xml:space="preserve">'s force in neighborhood </w:t>
      </w:r>
      <w:r w:rsidRPr="001D79EC">
        <w:rPr>
          <w:i/>
          <w:iCs/>
        </w:rPr>
        <w:t>n</w:t>
      </w:r>
      <w:r>
        <w:t xml:space="preserve"> is group </w:t>
      </w:r>
      <w:r w:rsidRPr="001D79EC">
        <w:rPr>
          <w:i/>
          <w:iCs/>
        </w:rPr>
        <w:t>g</w:t>
      </w:r>
      <w:r>
        <w:t>'s assets in the</w:t>
      </w:r>
      <w:r w:rsidRPr="00765C37">
        <w:t xml:space="preserve"> neighborhood.  In Athena, a group's assets are its people.</w:t>
      </w:r>
    </w:p>
    <w:p w14:paraId="651AD7A6" w14:textId="77777777" w:rsidR="001D79EC" w:rsidRPr="00765C37" w:rsidRDefault="001D79EC" w:rsidP="001D79EC"/>
    <w:p w14:paraId="51CFF117" w14:textId="77777777" w:rsidR="001D79EC" w:rsidRDefault="001D79EC" w:rsidP="00EA4D0B">
      <w:pPr>
        <w:pStyle w:val="ListParagraph"/>
        <w:numPr>
          <w:ilvl w:val="0"/>
          <w:numId w:val="27"/>
        </w:numPr>
      </w:pPr>
      <w:r w:rsidRPr="00765C37">
        <w:t xml:space="preserve">Friendly military personnel in neighborhood </w:t>
      </w:r>
      <w:r w:rsidRPr="001D79EC">
        <w:rPr>
          <w:i/>
        </w:rPr>
        <w:t>n</w:t>
      </w:r>
      <w:r w:rsidRPr="00765C37">
        <w:t xml:space="preserve">, i.e., those with a positive relationship with </w:t>
      </w:r>
      <w:r w:rsidRPr="001D79EC">
        <w:rPr>
          <w:i/>
        </w:rPr>
        <w:t>g</w:t>
      </w:r>
      <w:r w:rsidRPr="00765C37">
        <w:t xml:space="preserve">, should increase </w:t>
      </w:r>
      <w:r w:rsidRPr="001D79EC">
        <w:rPr>
          <w:i/>
        </w:rPr>
        <w:t>g</w:t>
      </w:r>
      <w:r w:rsidRPr="00765C37">
        <w:t>'s force in proportion to their numbers.</w:t>
      </w:r>
    </w:p>
    <w:p w14:paraId="3160EDE0" w14:textId="77777777" w:rsidR="001D79EC" w:rsidRPr="00765C37" w:rsidRDefault="001D79EC" w:rsidP="001D79EC"/>
    <w:p w14:paraId="6E928124" w14:textId="77777777" w:rsidR="001D79EC" w:rsidRDefault="001D79EC" w:rsidP="00EA4D0B">
      <w:pPr>
        <w:pStyle w:val="ListParagraph"/>
        <w:numPr>
          <w:ilvl w:val="0"/>
          <w:numId w:val="27"/>
        </w:numPr>
      </w:pPr>
      <w:r>
        <w:t>Friendly civilians</w:t>
      </w:r>
      <w:r w:rsidRPr="00765C37">
        <w:t xml:space="preserve"> in </w:t>
      </w:r>
      <w:r w:rsidRPr="001D79EC">
        <w:rPr>
          <w:i/>
        </w:rPr>
        <w:t>n</w:t>
      </w:r>
      <w:r w:rsidRPr="00765C37">
        <w:t xml:space="preserve"> should also increase </w:t>
      </w:r>
      <w:r w:rsidRPr="001D79EC">
        <w:rPr>
          <w:i/>
        </w:rPr>
        <w:t>g</w:t>
      </w:r>
      <w:r w:rsidRPr="00765C37">
        <w:t>'s force, but by a smaller amount per person than soldiers or militia.  However, an aggressive demeanor and a negative mood (</w:t>
      </w:r>
      <m:oMath>
        <m:sSub>
          <m:sSubPr>
            <m:ctrlPr>
              <w:rPr>
                <w:rFonts w:ascii="Cambria Math" w:hAnsi="Cambria Math"/>
              </w:rPr>
            </m:ctrlPr>
          </m:sSubPr>
          <m:e>
            <m:r>
              <w:rPr>
                <w:rFonts w:ascii="Cambria Math" w:hAnsi="Cambria Math"/>
              </w:rPr>
              <m:t>S</m:t>
            </m:r>
          </m:e>
          <m:sub>
            <m:r>
              <w:rPr>
                <w:rFonts w:ascii="Cambria Math" w:hAnsi="Cambria Math"/>
              </w:rPr>
              <m:t>g</m:t>
            </m:r>
          </m:sub>
        </m:sSub>
        <m:r>
          <w:rPr>
            <w:rFonts w:ascii="Cambria Math" w:hAnsi="Cambria Math"/>
          </w:rPr>
          <m:t>&lt;0</m:t>
        </m:r>
      </m:oMath>
      <w:r w:rsidRPr="00765C37">
        <w:t>) can increase a civilian group's force multiplier.</w:t>
      </w:r>
    </w:p>
    <w:p w14:paraId="057128F5" w14:textId="77777777" w:rsidR="001D79EC" w:rsidRPr="00765C37" w:rsidRDefault="001D79EC" w:rsidP="001D79EC"/>
    <w:p w14:paraId="613D019D" w14:textId="77777777" w:rsidR="001D79EC" w:rsidRDefault="001D79EC" w:rsidP="00EA4D0B">
      <w:pPr>
        <w:pStyle w:val="ListParagraph"/>
        <w:numPr>
          <w:ilvl w:val="0"/>
          <w:numId w:val="27"/>
        </w:numPr>
      </w:pPr>
      <w:r w:rsidRPr="00765C37">
        <w:t xml:space="preserve">Friendly contractor personnel in </w:t>
      </w:r>
      <w:r w:rsidRPr="00104ED1">
        <w:rPr>
          <w:i/>
        </w:rPr>
        <w:t>n</w:t>
      </w:r>
      <w:r w:rsidRPr="00765C37">
        <w:t xml:space="preserve"> may also increase </w:t>
      </w:r>
      <w:r w:rsidRPr="001D79EC">
        <w:rPr>
          <w:i/>
        </w:rPr>
        <w:t>g</w:t>
      </w:r>
      <w:r w:rsidRPr="00765C37">
        <w:t xml:space="preserve">'s force, but personnel from friendly IGOs and NGOs are expected to remain neutral in case of conflict and do not contribute to </w:t>
      </w:r>
      <w:r>
        <w:t>the force of other groups.</w:t>
      </w:r>
    </w:p>
    <w:p w14:paraId="7C73D03A" w14:textId="77777777" w:rsidR="001D79EC" w:rsidRPr="00765C37" w:rsidRDefault="001D79EC" w:rsidP="001D79EC"/>
    <w:p w14:paraId="02084C5E" w14:textId="77777777" w:rsidR="001D79EC" w:rsidRDefault="001D79EC" w:rsidP="00EA4D0B">
      <w:pPr>
        <w:pStyle w:val="ListParagraph"/>
        <w:numPr>
          <w:ilvl w:val="0"/>
          <w:numId w:val="27"/>
        </w:numPr>
      </w:pPr>
      <w:r>
        <w:t xml:space="preserve">Friendly </w:t>
      </w:r>
      <w:r w:rsidRPr="00765C37">
        <w:t xml:space="preserve">personnel in nearby neighborhoods should also increase </w:t>
      </w:r>
      <w:r w:rsidRPr="001D79EC">
        <w:rPr>
          <w:i/>
        </w:rPr>
        <w:t>g</w:t>
      </w:r>
      <w:r w:rsidRPr="00765C37">
        <w:t xml:space="preserve">'s force, but to </w:t>
      </w:r>
      <w:r>
        <w:t xml:space="preserve">a smaller extent than </w:t>
      </w:r>
      <w:r w:rsidRPr="00765C37">
        <w:t xml:space="preserve">personnel in neighborhood </w:t>
      </w:r>
      <w:r w:rsidRPr="001D79EC">
        <w:rPr>
          <w:i/>
        </w:rPr>
        <w:t>n</w:t>
      </w:r>
      <w:r w:rsidRPr="00765C37">
        <w:t>.</w:t>
      </w:r>
    </w:p>
    <w:p w14:paraId="1366590A" w14:textId="77777777" w:rsidR="001D79EC" w:rsidRPr="00765C37" w:rsidRDefault="001D79EC" w:rsidP="001D79EC"/>
    <w:p w14:paraId="58729286" w14:textId="77777777" w:rsidR="001D79EC" w:rsidRDefault="001D79EC" w:rsidP="00EA4D0B">
      <w:pPr>
        <w:pStyle w:val="ListParagraph"/>
        <w:numPr>
          <w:ilvl w:val="0"/>
          <w:numId w:val="27"/>
        </w:numPr>
      </w:pPr>
      <w:r w:rsidRPr="00765C37">
        <w:t xml:space="preserve">Also of interest is the force aligned against group </w:t>
      </w:r>
      <w:r w:rsidRPr="001D79EC">
        <w:rPr>
          <w:i/>
        </w:rPr>
        <w:t>g</w:t>
      </w:r>
      <w:r w:rsidRPr="00765C37">
        <w:t xml:space="preserve">, from the groups that oppose group </w:t>
      </w:r>
      <w:r w:rsidRPr="001D79EC">
        <w:rPr>
          <w:i/>
        </w:rPr>
        <w:t>g</w:t>
      </w:r>
      <w:r w:rsidRPr="00765C37">
        <w:t xml:space="preserve">.  And just as </w:t>
      </w:r>
      <w:r w:rsidRPr="001D79EC">
        <w:rPr>
          <w:i/>
        </w:rPr>
        <w:t>g</w:t>
      </w:r>
      <w:r w:rsidRPr="00765C37">
        <w:t xml:space="preserve"> can call in its friends from nearby neighborhoods, so can </w:t>
      </w:r>
      <w:r w:rsidRPr="001D79EC">
        <w:rPr>
          <w:i/>
        </w:rPr>
        <w:t>g</w:t>
      </w:r>
      <w:r w:rsidRPr="00765C37">
        <w:t>'s enemies.</w:t>
      </w:r>
    </w:p>
    <w:p w14:paraId="3E6C10DF" w14:textId="77777777" w:rsidR="008F4412" w:rsidRDefault="008F4412" w:rsidP="008F4412"/>
    <w:p w14:paraId="52D00DF5" w14:textId="77777777" w:rsidR="008F4412" w:rsidRDefault="008F4412" w:rsidP="00EA4D0B">
      <w:pPr>
        <w:pStyle w:val="ListParagraph"/>
        <w:numPr>
          <w:ilvl w:val="0"/>
          <w:numId w:val="27"/>
        </w:numPr>
      </w:pPr>
      <w:r>
        <w:t xml:space="preserve">Force groups can be ordered to act as though they had a different relationship than they really do.  The extent to which they are able to act as ordered depends on their training and discipline.  The resulting </w:t>
      </w:r>
      <w:r>
        <w:rPr>
          <w:i/>
        </w:rPr>
        <w:t>effective relationship</w:t>
      </w:r>
      <w:r>
        <w:t xml:space="preserve"> is used when determining friends and enemies.</w:t>
      </w:r>
    </w:p>
    <w:p w14:paraId="12B44CC5" w14:textId="77777777" w:rsidR="008F4412" w:rsidRDefault="008F4412" w:rsidP="008F4412">
      <w:pPr>
        <w:pStyle w:val="ListParagraph"/>
      </w:pPr>
    </w:p>
    <w:p w14:paraId="29F1D019" w14:textId="77777777" w:rsidR="008F4412" w:rsidRDefault="008F4412" w:rsidP="00EA4D0B">
      <w:pPr>
        <w:pStyle w:val="ListParagraph"/>
        <w:numPr>
          <w:ilvl w:val="0"/>
          <w:numId w:val="27"/>
        </w:numPr>
      </w:pPr>
      <w:r>
        <w:t>The activities performed by force group personnel should influence the degree of force they are able to project.</w:t>
      </w:r>
    </w:p>
    <w:p w14:paraId="3CC92134" w14:textId="77777777" w:rsidR="001D79EC" w:rsidRPr="00765C37" w:rsidRDefault="001D79EC" w:rsidP="001D79EC"/>
    <w:p w14:paraId="0B0BA4BB" w14:textId="77777777" w:rsidR="001D79EC" w:rsidRDefault="001D79EC" w:rsidP="001D79EC">
      <w:r>
        <w:t>Using these concepts we build up a notion of force which can be used to define neighborhood volatility, and then a group's security within the neighborhood.</w:t>
      </w:r>
    </w:p>
    <w:p w14:paraId="58BB4F6E" w14:textId="77777777" w:rsidR="00F73DC8" w:rsidRDefault="00F73DC8" w:rsidP="001D79EC"/>
    <w:p w14:paraId="24E32354" w14:textId="77777777" w:rsidR="00F73DC8" w:rsidRDefault="00F73DC8" w:rsidP="00F73DC8">
      <w:pPr>
        <w:pStyle w:val="Heading4"/>
      </w:pPr>
      <w:bookmarkStart w:id="100" w:name="_Toc380578215"/>
      <w:r>
        <w:t>Changes in Athena 4</w:t>
      </w:r>
      <w:bookmarkEnd w:id="100"/>
    </w:p>
    <w:p w14:paraId="38CF045D" w14:textId="77777777" w:rsidR="00F73DC8" w:rsidRDefault="00F73DC8" w:rsidP="00F73DC8">
      <w:r>
        <w:t xml:space="preserve">Athena’s security model was first developed for an early version of the </w:t>
      </w:r>
      <w:r>
        <w:rPr>
          <w:i/>
        </w:rPr>
        <w:t>Joint Non-kinetic Effects Model</w:t>
      </w:r>
      <w:r w:rsidR="00945875">
        <w:t xml:space="preserve"> (JNEM), and had</w:t>
      </w:r>
      <w:r>
        <w:t xml:space="preserve"> been used more or less unchanged since that time.  In Athena 4, we made three significant additions:</w:t>
      </w:r>
    </w:p>
    <w:p w14:paraId="78E73C1F" w14:textId="77777777" w:rsidR="00F73DC8" w:rsidRDefault="00F73DC8" w:rsidP="00F73DC8"/>
    <w:p w14:paraId="59FA7762" w14:textId="77777777" w:rsidR="00F73DC8" w:rsidRDefault="00F73DC8" w:rsidP="00F73DC8">
      <w:r>
        <w:rPr>
          <w:b/>
        </w:rPr>
        <w:t>Activity Force Multipliers.</w:t>
      </w:r>
      <w:r>
        <w:t xml:space="preserve">  The activities assigned to force group personnel in a neighborhood now affect the force group’s projection of force in the neighborhood.  In Athena 3, they did not.</w:t>
      </w:r>
    </w:p>
    <w:p w14:paraId="78C2C9D5" w14:textId="77777777" w:rsidR="00F73DC8" w:rsidRDefault="00F73DC8" w:rsidP="00F73DC8"/>
    <w:p w14:paraId="63C5EB69" w14:textId="77777777" w:rsidR="00F73DC8" w:rsidRDefault="00F73DC8" w:rsidP="00F73DC8">
      <w:r>
        <w:rPr>
          <w:b/>
        </w:rPr>
        <w:t>Force Group Stance.</w:t>
      </w:r>
      <w:r>
        <w:t xml:space="preserve">  A force group’s owner can designate the </w:t>
      </w:r>
      <w:r>
        <w:rPr>
          <w:i/>
        </w:rPr>
        <w:t>stance</w:t>
      </w:r>
      <w:r>
        <w:t xml:space="preserve"> the group will adopt toward other groups; the stance will affect the security of those groups.</w:t>
      </w:r>
    </w:p>
    <w:p w14:paraId="3AE4FEE0" w14:textId="77777777" w:rsidR="00F73DC8" w:rsidRDefault="00F73DC8" w:rsidP="00F73DC8"/>
    <w:p w14:paraId="7E12A825" w14:textId="77777777" w:rsidR="008F4412" w:rsidRDefault="00F73DC8" w:rsidP="001D79EC">
      <w:r>
        <w:rPr>
          <w:b/>
        </w:rPr>
        <w:t>Background Criminal Activity.</w:t>
      </w:r>
      <w:r>
        <w:t xml:space="preserve">  Civilian groups will generate a certain level of background criminal activity, some of which can be suppressed by law enforcement activities.  When criminal activity is suppressed, group security will generally be higher.</w:t>
      </w:r>
    </w:p>
    <w:p w14:paraId="2CC98C4D" w14:textId="77777777" w:rsidR="008F4412" w:rsidRDefault="008F4412" w:rsidP="00F73DC8">
      <w:pPr>
        <w:pStyle w:val="Heading3"/>
      </w:pPr>
      <w:bookmarkStart w:id="101" w:name="_Toc380578216"/>
      <w:r>
        <w:t>Force Group Stance</w:t>
      </w:r>
      <w:r w:rsidR="00F73DC8">
        <w:t xml:space="preserve"> and Effective Relationships</w:t>
      </w:r>
      <w:bookmarkEnd w:id="101"/>
    </w:p>
    <w:p w14:paraId="4B183F5D" w14:textId="77777777" w:rsidR="008F4412" w:rsidRDefault="008F4412" w:rsidP="008F4412">
      <w:r>
        <w:t>Historically, the focus of the security model was on a force group providing for its own security in order to conduct its various activities.  However, a force group can also be tasked to provide security in a neighborhood for the sake of the residents.  The previous version of the security model handled this scenario poorly, because it did not take into account the actor’s intent in sending the force group to the neighborhood.</w:t>
      </w:r>
    </w:p>
    <w:p w14:paraId="7C43A102" w14:textId="77777777" w:rsidR="008F4412" w:rsidRDefault="008F4412" w:rsidP="008F4412"/>
    <w:p w14:paraId="4984BBD8" w14:textId="77777777" w:rsidR="008F4412" w:rsidRDefault="008F4412" w:rsidP="008F4412">
      <w:r>
        <w:t>Instead, the security model determined the force group’s intent purely from its relationship with the resident groups.  If these relationships were largely positive, then the force group was presumed to be well-disposed toward the civilians, and security would generally increase.  If these relationships were largely negative, then the force group was presumed to be hostile towards the civilians, and security would generally decrease.  As a result, a force group bent on conquest and subjugation might increase civilian security, and one tasked to do peace-keeping might make security worse.</w:t>
      </w:r>
    </w:p>
    <w:p w14:paraId="04271986" w14:textId="77777777" w:rsidR="008F4412" w:rsidRDefault="008F4412" w:rsidP="008F4412"/>
    <w:p w14:paraId="6B0AEB2A" w14:textId="77777777" w:rsidR="008F4412" w:rsidRDefault="008F4412" w:rsidP="008F4412">
      <w:pPr>
        <w:pStyle w:val="Heading4"/>
      </w:pPr>
      <w:bookmarkStart w:id="102" w:name="_Toc380578217"/>
      <w:r>
        <w:lastRenderedPageBreak/>
        <w:t>Stance</w:t>
      </w:r>
      <w:bookmarkEnd w:id="102"/>
    </w:p>
    <w:p w14:paraId="1CECA106" w14:textId="77777777" w:rsidR="008F4412" w:rsidRDefault="008F4412" w:rsidP="008F4412">
      <w:r>
        <w:t xml:space="preserve">Athena 4 allows the actor to express his intent via the </w:t>
      </w:r>
      <w:r w:rsidRPr="008F4412">
        <w:rPr>
          <w:b/>
        </w:rPr>
        <w:t>STANCE</w:t>
      </w:r>
      <w:r>
        <w:t xml:space="preserve"> tactic, which sets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force group </w:t>
      </w:r>
      <w:r>
        <w:rPr>
          <w:i/>
        </w:rPr>
        <w:t>f’</w:t>
      </w:r>
      <w:r>
        <w:t xml:space="preserve">s stance toward group </w:t>
      </w:r>
      <w:r>
        <w:rPr>
          <w:i/>
        </w:rPr>
        <w:t>g</w:t>
      </w:r>
      <w:r>
        <w:t xml:space="preserve">.  The variable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ranges from -1.0 to +1.0, and can be thought of as a </w:t>
      </w:r>
      <w:r>
        <w:rPr>
          <w:i/>
        </w:rPr>
        <w:t>designated relationship</w:t>
      </w:r>
      <w:r>
        <w:t xml:space="preserve">—essentially, group </w:t>
      </w:r>
      <w:r>
        <w:rPr>
          <w:i/>
        </w:rPr>
        <w:t>f</w:t>
      </w:r>
      <w:r>
        <w:t xml:space="preserve"> has been ordered to act as though its relationship with group </w:t>
      </w:r>
      <w:r>
        <w:rPr>
          <w:i/>
        </w:rPr>
        <w:t>g</w:t>
      </w:r>
      <w:r>
        <w:t xml:space="preserve"> is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rather than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t>
      </w:r>
      <w:r>
        <w:rPr>
          <w:i/>
        </w:rPr>
        <w:t>f’</w:t>
      </w:r>
      <w:r>
        <w:t xml:space="preserve">s true horizontal relationship with </w:t>
      </w:r>
      <w:r>
        <w:rPr>
          <w:i/>
        </w:rPr>
        <w:t>g</w:t>
      </w:r>
      <w:r>
        <w:t>.</w:t>
      </w:r>
    </w:p>
    <w:p w14:paraId="3CEA12E9" w14:textId="77777777" w:rsidR="008F4412" w:rsidRDefault="008F4412" w:rsidP="008F4412"/>
    <w:p w14:paraId="7AE4432B" w14:textId="77777777" w:rsidR="008F4412" w:rsidRPr="0068089F" w:rsidRDefault="008F4412" w:rsidP="008F4412">
      <w:r>
        <w:t xml:space="preserve">Thus, the actor can set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to a positive number for peace-keeping, and to a negative number for more aggressive activities.</w:t>
      </w:r>
    </w:p>
    <w:p w14:paraId="21F1B040" w14:textId="77777777" w:rsidR="008F4412" w:rsidRDefault="008F4412" w:rsidP="008F4412"/>
    <w:p w14:paraId="500342D1" w14:textId="77777777" w:rsidR="008F4412" w:rsidRPr="0068089F" w:rsidRDefault="008F4412" w:rsidP="008F4412">
      <w:r>
        <w:t xml:space="preserve">Group </w:t>
      </w:r>
      <w:r>
        <w:rPr>
          <w:i/>
        </w:rPr>
        <w:t>g</w:t>
      </w:r>
      <w:r>
        <w:t xml:space="preserve"> can be any group in the playbox (other than </w:t>
      </w:r>
      <w:r>
        <w:rPr>
          <w:i/>
        </w:rPr>
        <w:t>f</w:t>
      </w:r>
      <w:r>
        <w:t>, of course).  Thus, two antagonistic force groups who are ordered to work together can be given positive stances.</w:t>
      </w:r>
    </w:p>
    <w:p w14:paraId="28273547" w14:textId="77777777" w:rsidR="008F4412" w:rsidRDefault="008F4412" w:rsidP="008F4412"/>
    <w:p w14:paraId="0333A71C" w14:textId="77777777" w:rsidR="008F4412" w:rsidRDefault="008F4412" w:rsidP="00F73DC8">
      <w:pPr>
        <w:pStyle w:val="Heading4"/>
      </w:pPr>
      <w:bookmarkStart w:id="103" w:name="_Toc380578218"/>
      <w:r>
        <w:t>Effect of Attacking ROEs</w:t>
      </w:r>
      <w:bookmarkEnd w:id="103"/>
    </w:p>
    <w:p w14:paraId="6F9E8721" w14:textId="77777777" w:rsidR="008F4412" w:rsidRDefault="008F4412" w:rsidP="008F4412">
      <w:r>
        <w:t xml:space="preserve">By setting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the STANCE tactic sets </w:t>
      </w:r>
      <w:r>
        <w:rPr>
          <w:i/>
        </w:rPr>
        <w:t>f’</w:t>
      </w:r>
      <w:r>
        <w:t xml:space="preserve">s stance toward </w:t>
      </w:r>
      <w:r>
        <w:rPr>
          <w:i/>
        </w:rPr>
        <w:t>g</w:t>
      </w:r>
      <w:r>
        <w:t xml:space="preserve"> wherever </w:t>
      </w:r>
      <w:r>
        <w:rPr>
          <w:i/>
        </w:rPr>
        <w:t>f</w:t>
      </w:r>
      <w:r>
        <w:t xml:space="preserve"> and </w:t>
      </w:r>
      <w:r>
        <w:rPr>
          <w:i/>
        </w:rPr>
        <w:t>g</w:t>
      </w:r>
      <w:r>
        <w:t xml:space="preserve"> might come into contact in the playbox.  However, the ATTROE tactic also defines a stance of sorts: if group </w:t>
      </w:r>
      <w:r>
        <w:rPr>
          <w:i/>
        </w:rPr>
        <w:t>f</w:t>
      </w:r>
      <w:r>
        <w:t xml:space="preserve"> is ordered to attack group </w:t>
      </w:r>
      <w:r>
        <w:rPr>
          <w:i/>
        </w:rPr>
        <w:t>g</w:t>
      </w:r>
      <w:r>
        <w:t xml:space="preserve"> in neighborhood </w:t>
      </w:r>
      <w:r>
        <w:rPr>
          <w:i/>
        </w:rPr>
        <w:t>n</w:t>
      </w:r>
      <w:r>
        <w:t xml:space="preserve">, then </w:t>
      </w:r>
      <w:r>
        <w:rPr>
          <w:i/>
        </w:rPr>
        <w:t xml:space="preserve">f </w:t>
      </w:r>
      <w:r>
        <w:t xml:space="preserve">has clearly adopted a negative stance toward </w:t>
      </w:r>
      <w:r>
        <w:rPr>
          <w:i/>
        </w:rPr>
        <w:t>g</w:t>
      </w:r>
      <w:r>
        <w:t xml:space="preserve"> in </w:t>
      </w:r>
      <w:r>
        <w:rPr>
          <w:i/>
        </w:rPr>
        <w:t>n</w:t>
      </w:r>
      <w:r>
        <w:t xml:space="preserve">.  Therefore, we define </w:t>
      </w:r>
      <m:oMath>
        <m:sSub>
          <m:sSubPr>
            <m:ctrlPr>
              <w:rPr>
                <w:rFonts w:ascii="Cambria Math" w:hAnsi="Cambria Math"/>
                <w:i/>
              </w:rPr>
            </m:ctrlPr>
          </m:sSubPr>
          <m:e>
            <m:r>
              <w:rPr>
                <w:rFonts w:ascii="Cambria Math" w:hAnsi="Cambria Math"/>
              </w:rPr>
              <m:t>stanc</m:t>
            </m:r>
            <m:r>
              <w:rPr>
                <w:rFonts w:ascii="Cambria Math" w:hAnsi="Cambria Math"/>
              </w:rPr>
              <m:t>e</m:t>
            </m:r>
          </m:e>
          <m:sub>
            <m:r>
              <w:rPr>
                <w:rFonts w:ascii="Cambria Math" w:hAnsi="Cambria Math"/>
              </w:rPr>
              <m:t>nfg</m:t>
            </m:r>
          </m:sub>
        </m:sSub>
      </m:oMath>
      <w:r>
        <w:t xml:space="preserve">, </w:t>
      </w:r>
      <w:r>
        <w:rPr>
          <w:i/>
        </w:rPr>
        <w:t>f’</w:t>
      </w:r>
      <w:r>
        <w:t xml:space="preserve">s stance toward </w:t>
      </w:r>
      <w:r>
        <w:rPr>
          <w:i/>
        </w:rPr>
        <w:t>g</w:t>
      </w:r>
      <w:r>
        <w:t xml:space="preserve"> in </w:t>
      </w:r>
      <w:r>
        <w:rPr>
          <w:i/>
        </w:rPr>
        <w:t>n</w:t>
      </w:r>
      <w:r>
        <w:t>, which is determined as follows:</w:t>
      </w:r>
    </w:p>
    <w:p w14:paraId="2FB2F268" w14:textId="77777777" w:rsidR="008F4412" w:rsidRDefault="008F4412" w:rsidP="008F4412"/>
    <w:p w14:paraId="7F0A3C18" w14:textId="77777777" w:rsidR="008F4412" w:rsidRDefault="008F4412" w:rsidP="008F4412">
      <w:r>
        <w:t xml:space="preserve">First, </w:t>
      </w:r>
      <m:oMath>
        <m:sSub>
          <m:sSubPr>
            <m:ctrlPr>
              <w:rPr>
                <w:rFonts w:ascii="Cambria Math" w:hAnsi="Cambria Math"/>
                <w:i/>
              </w:rPr>
            </m:ctrlPr>
          </m:sSubPr>
          <m:e>
            <m:r>
              <w:rPr>
                <w:rFonts w:ascii="Cambria Math" w:hAnsi="Cambria Math"/>
              </w:rPr>
              <m:t>stance</m:t>
            </m:r>
          </m:e>
          <m:sub>
            <m:r>
              <w:rPr>
                <w:rFonts w:ascii="Cambria Math" w:hAnsi="Cambria Math"/>
              </w:rPr>
              <m:t>fg</m:t>
            </m:r>
          </m:sub>
        </m:sSub>
      </m:oMath>
      <w:r>
        <w:t xml:space="preserve"> defaults to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Then,</w:t>
      </w:r>
    </w:p>
    <w:p w14:paraId="46B06D63" w14:textId="77777777" w:rsidR="008F4412" w:rsidRDefault="008F4412" w:rsidP="008F4412"/>
    <w:p w14:paraId="796154CA" w14:textId="77777777" w:rsidR="008F4412" w:rsidRDefault="00C32465" w:rsidP="008F4412">
      <w:pPr>
        <w:ind w:left="360"/>
      </w:pPr>
      <m:oMath>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r>
                    <m:rPr>
                      <m:nor/>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fg</m:t>
                          </m:r>
                        </m:sub>
                      </m:sSub>
                      <m:r>
                        <w:rPr>
                          <w:rFonts w:ascii="Cambria Math" w:hAnsi="Cambria Math"/>
                        </w:rPr>
                        <m:t>,maxAttackingStance</m:t>
                      </m:r>
                    </m:e>
                  </m:d>
                </m:e>
                <m:e>
                  <m:r>
                    <m:rPr>
                      <m:nor/>
                    </m:rPr>
                    <w:rPr>
                      <w:rFonts w:ascii="Cambria Math" w:hAnsi="Cambria Math"/>
                    </w:rPr>
                    <m:t xml:space="preserve">if </m:t>
                  </m:r>
                  <m:r>
                    <m:rPr>
                      <m:nor/>
                    </m:rPr>
                    <w:rPr>
                      <w:rFonts w:ascii="Cambria Math" w:hAnsi="Cambria Math"/>
                      <w:i/>
                    </w:rPr>
                    <m:t>f</m:t>
                  </m:r>
                  <m:r>
                    <m:rPr>
                      <m:nor/>
                    </m:rPr>
                    <w:rPr>
                      <w:rFonts w:ascii="Cambria Math" w:hAnsi="Cambria Math"/>
                    </w:rPr>
                    <m:t xml:space="preserve"> is attacking </m:t>
                  </m:r>
                  <m:r>
                    <m:rPr>
                      <m:nor/>
                    </m:rPr>
                    <w:rPr>
                      <w:rFonts w:ascii="Cambria Math" w:hAnsi="Cambria Math"/>
                      <w:i/>
                    </w:rPr>
                    <m:t>g</m:t>
                  </m:r>
                  <m:r>
                    <m:rPr>
                      <m:nor/>
                    </m:rPr>
                    <w:rPr>
                      <w:rFonts w:ascii="Cambria Math" w:hAnsi="Cambria Math"/>
                    </w:rPr>
                    <m:t xml:space="preserve"> in </m:t>
                  </m:r>
                  <m:r>
                    <m:rPr>
                      <m:nor/>
                    </m:rPr>
                    <w:rPr>
                      <w:rFonts w:ascii="Cambria Math" w:hAnsi="Cambria Math"/>
                      <w:i/>
                    </w:rPr>
                    <m:t>n</m:t>
                  </m:r>
                  <m:r>
                    <m:rPr>
                      <m:nor/>
                    </m:rPr>
                    <w:rPr>
                      <w:rFonts w:ascii="Cambria Math" w:hAnsi="Cambria Math"/>
                    </w:rPr>
                    <m:t>.</m:t>
                  </m:r>
                </m:e>
              </m:mr>
              <m:mr>
                <m:e>
                  <m:sSub>
                    <m:sSubPr>
                      <m:ctrlPr>
                        <w:rPr>
                          <w:rFonts w:ascii="Cambria Math" w:hAnsi="Cambria Math"/>
                          <w:i/>
                        </w:rPr>
                      </m:ctrlPr>
                    </m:sSubPr>
                    <m:e>
                      <m:r>
                        <w:rPr>
                          <w:rFonts w:ascii="Cambria Math" w:hAnsi="Cambria Math"/>
                        </w:rPr>
                        <m:t>stance</m:t>
                      </m:r>
                    </m:e>
                    <m:sub>
                      <m:r>
                        <w:rPr>
                          <w:rFonts w:ascii="Cambria Math" w:hAnsi="Cambria Math"/>
                        </w:rPr>
                        <m:t>fg</m:t>
                      </m:r>
                    </m:sub>
                  </m:sSub>
                </m:e>
                <m:e>
                  <m:r>
                    <m:rPr>
                      <m:nor/>
                    </m:rPr>
                    <w:rPr>
                      <w:rFonts w:ascii="Cambria Math" w:hAnsi="Cambria Math"/>
                    </w:rPr>
                    <m:t>otherwise</m:t>
                  </m:r>
                </m:e>
              </m:mr>
            </m:m>
          </m:e>
        </m:d>
      </m:oMath>
      <w:r w:rsidR="008F4412">
        <w:t xml:space="preserve"> </w:t>
      </w:r>
    </w:p>
    <w:p w14:paraId="25FEC3D1" w14:textId="77777777" w:rsidR="008F4412" w:rsidRDefault="008F4412" w:rsidP="008F4412"/>
    <w:p w14:paraId="39AAFB46" w14:textId="77777777" w:rsidR="008F4412" w:rsidRDefault="008F4412" w:rsidP="008F4412">
      <w:r>
        <w:t xml:space="preserve">In other words,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can be at most </w:t>
      </w:r>
      <w:r>
        <w:rPr>
          <w:i/>
        </w:rPr>
        <w:t>maxAttackingStance</w:t>
      </w:r>
      <w:r>
        <w:t xml:space="preserve"> if </w:t>
      </w:r>
      <w:r>
        <w:rPr>
          <w:i/>
        </w:rPr>
        <w:t>f</w:t>
      </w:r>
      <w:r>
        <w:t xml:space="preserve"> is attacking </w:t>
      </w:r>
      <w:r>
        <w:rPr>
          <w:i/>
        </w:rPr>
        <w:t>g</w:t>
      </w:r>
      <w:r>
        <w:t xml:space="preserve"> in </w:t>
      </w:r>
      <w:r>
        <w:rPr>
          <w:i/>
        </w:rPr>
        <w:t>n</w:t>
      </w:r>
      <w:r>
        <w:t>.</w:t>
      </w:r>
      <w:r>
        <w:rPr>
          <w:rStyle w:val="FootnoteReference"/>
        </w:rPr>
        <w:footnoteReference w:id="15"/>
      </w:r>
      <w:r>
        <w:t xml:space="preserve">  It is likely that over time we will discover other similar constraints on stance.</w:t>
      </w:r>
    </w:p>
    <w:p w14:paraId="6F7677CE" w14:textId="77777777" w:rsidR="00F73DC8" w:rsidRDefault="00F73DC8" w:rsidP="008F4412"/>
    <w:p w14:paraId="2EDF0FB3" w14:textId="77777777" w:rsidR="00F73DC8" w:rsidRDefault="00F73DC8" w:rsidP="008F4412">
      <w:r>
        <w:t xml:space="preserve">See Section </w:t>
      </w:r>
      <w:r w:rsidR="001F15B9">
        <w:fldChar w:fldCharType="begin"/>
      </w:r>
      <w:r>
        <w:instrText xml:space="preserve"> REF _Ref339521624 \r \h </w:instrText>
      </w:r>
      <w:r w:rsidR="001F15B9">
        <w:fldChar w:fldCharType="separate"/>
      </w:r>
      <w:r w:rsidR="000135AC">
        <w:t>8</w:t>
      </w:r>
      <w:r w:rsidR="001F15B9">
        <w:fldChar w:fldCharType="end"/>
      </w:r>
      <w:r>
        <w:t xml:space="preserve"> for more on ROEs and the Athena Attrition Model.</w:t>
      </w:r>
    </w:p>
    <w:p w14:paraId="3E6A153A" w14:textId="77777777" w:rsidR="008F4412" w:rsidRDefault="008F4412" w:rsidP="008F4412"/>
    <w:p w14:paraId="06BD2BB0" w14:textId="77777777" w:rsidR="008F4412" w:rsidRDefault="008F4412" w:rsidP="00F73DC8">
      <w:pPr>
        <w:pStyle w:val="Heading4"/>
      </w:pPr>
      <w:bookmarkStart w:id="104" w:name="_Ref339522391"/>
      <w:bookmarkStart w:id="105" w:name="_Toc380578219"/>
      <w:r>
        <w:t>Group Discipline</w:t>
      </w:r>
      <w:bookmarkEnd w:id="104"/>
      <w:bookmarkEnd w:id="105"/>
    </w:p>
    <w:p w14:paraId="2241BBB5" w14:textId="77777777" w:rsidR="008F4412" w:rsidRDefault="008F4412" w:rsidP="008F4412">
      <w:r>
        <w:t xml:space="preserve">Suppose force group </w:t>
      </w:r>
      <w:r>
        <w:rPr>
          <w:i/>
        </w:rPr>
        <w:t>f</w:t>
      </w:r>
      <w:r>
        <w:t xml:space="preserve"> is told to adopt a stance of 1.0 toward group </w:t>
      </w:r>
      <w:r>
        <w:rPr>
          <w:i/>
        </w:rPr>
        <w:t>g</w:t>
      </w:r>
      <w:r>
        <w:t xml:space="preserve">, but </w:t>
      </w:r>
      <w:r>
        <w:rPr>
          <w:i/>
        </w:rPr>
        <w:t>f’</w:t>
      </w:r>
      <w:r>
        <w:t xml:space="preserve">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is </w:t>
      </w:r>
      <w:r w:rsidR="00F73DC8">
        <w:t>−</w:t>
      </w:r>
      <w:r>
        <w:t xml:space="preserve">0.5.  It’s one thing to tell </w:t>
      </w:r>
      <w:r>
        <w:rPr>
          <w:i/>
        </w:rPr>
        <w:t>f</w:t>
      </w:r>
      <w:r>
        <w:t xml:space="preserve"> to love </w:t>
      </w:r>
      <w:r>
        <w:rPr>
          <w:i/>
        </w:rPr>
        <w:t>g</w:t>
      </w:r>
      <w:r>
        <w:t xml:space="preserve">, but it’s another thing for them to do it, and in such a case we’d expect a certain amount of friction between </w:t>
      </w:r>
      <w:r>
        <w:rPr>
          <w:i/>
        </w:rPr>
        <w:t>f</w:t>
      </w:r>
      <w:r>
        <w:t xml:space="preserve"> and </w:t>
      </w:r>
      <w:r>
        <w:rPr>
          <w:i/>
        </w:rPr>
        <w:t>g</w:t>
      </w:r>
      <w:r>
        <w:t xml:space="preserve"> due to members of </w:t>
      </w:r>
      <w:r>
        <w:rPr>
          <w:i/>
        </w:rPr>
        <w:t>f</w:t>
      </w:r>
      <w:r>
        <w:t xml:space="preserve"> who really don’t want to make nice with </w:t>
      </w:r>
      <w:r>
        <w:rPr>
          <w:i/>
        </w:rPr>
        <w:t>g</w:t>
      </w:r>
      <w:r>
        <w:t xml:space="preserve">.  Consequently, we introduce the </w:t>
      </w:r>
      <w:r>
        <w:lastRenderedPageBreak/>
        <w:t xml:space="preserve">notion of </w:t>
      </w:r>
      <w:r>
        <w:rPr>
          <w:i/>
        </w:rPr>
        <w:t>discipline</w:t>
      </w:r>
      <w:r>
        <w:t xml:space="preserve">, a force group’s ability to obey orders.  Further, we assume that discipline increases with training.  </w:t>
      </w:r>
    </w:p>
    <w:p w14:paraId="4ECACE25" w14:textId="77777777" w:rsidR="008F4412" w:rsidRDefault="008F4412" w:rsidP="008F4412"/>
    <w:p w14:paraId="55532E8B" w14:textId="77777777" w:rsidR="008F4412" w:rsidRDefault="008F4412" w:rsidP="008F4412">
      <w:r>
        <w:t>To that end, we define:</w:t>
      </w:r>
    </w:p>
    <w:p w14:paraId="732D60D0" w14:textId="77777777" w:rsidR="008F4412" w:rsidRDefault="008F4412" w:rsidP="008F4412"/>
    <w:p w14:paraId="2EE7EEFE" w14:textId="77777777" w:rsidR="008F4412" w:rsidRDefault="00C32465" w:rsidP="008F4412">
      <w:pPr>
        <w:pStyle w:val="Definitions"/>
      </w:pPr>
      <m:oMath>
        <m:sSub>
          <m:sSubPr>
            <m:ctrlPr>
              <w:rPr>
                <w:rFonts w:ascii="Cambria Math" w:hAnsi="Cambria Math"/>
                <w:i/>
              </w:rPr>
            </m:ctrlPr>
          </m:sSubPr>
          <m:e>
            <m:r>
              <w:rPr>
                <w:rFonts w:ascii="Cambria Math" w:hAnsi="Cambria Math"/>
              </w:rPr>
              <m:t>training</m:t>
            </m:r>
          </m:e>
          <m:sub>
            <m:r>
              <w:rPr>
                <w:rFonts w:ascii="Cambria Math" w:hAnsi="Cambria Math"/>
              </w:rPr>
              <m:t>f</m:t>
            </m:r>
          </m:sub>
        </m:sSub>
      </m:oMath>
      <w:r w:rsidR="008F4412">
        <w:tab/>
        <w:t>=</w:t>
      </w:r>
      <w:r w:rsidR="008F4412">
        <w:tab/>
        <w:t xml:space="preserve">The training level of force group </w:t>
      </w:r>
      <w:r w:rsidR="008F4412">
        <w:rPr>
          <w:i/>
        </w:rPr>
        <w:t>f</w:t>
      </w:r>
      <w:r w:rsidR="008F4412">
        <w:t>, an enumerated value.</w:t>
      </w:r>
    </w:p>
    <w:p w14:paraId="12C8619D" w14:textId="77777777" w:rsidR="008F4412" w:rsidRDefault="00C32465" w:rsidP="008F4412">
      <w:pPr>
        <w:pStyle w:val="Definitions"/>
      </w:pPr>
      <m:oMath>
        <m:sSub>
          <m:sSubPr>
            <m:ctrlPr>
              <w:rPr>
                <w:rFonts w:ascii="Cambria Math" w:hAnsi="Cambria Math"/>
                <w:i/>
              </w:rPr>
            </m:ctrlPr>
          </m:sSubPr>
          <m:e>
            <m:r>
              <w:rPr>
                <w:rFonts w:ascii="Cambria Math" w:hAnsi="Cambria Math"/>
              </w:rPr>
              <m:t>discipline</m:t>
            </m:r>
          </m:e>
          <m:sub>
            <m:r>
              <w:rPr>
                <w:rFonts w:ascii="Cambria Math" w:hAnsi="Cambria Math"/>
              </w:rPr>
              <m:t>f</m:t>
            </m:r>
          </m:sub>
        </m:sSub>
      </m:oMath>
      <w:r w:rsidR="008F4412">
        <w:tab/>
        <w:t>=</w:t>
      </w:r>
      <w:r w:rsidR="008F4412">
        <w:tab/>
        <w:t xml:space="preserve">The discipline of force group </w:t>
      </w:r>
      <w:r w:rsidR="008F4412">
        <w:rPr>
          <w:i/>
        </w:rPr>
        <w:t>f</w:t>
      </w:r>
      <w:r w:rsidR="008F4412">
        <w:t>, a numeric value from 0.0 to 1.0.</w:t>
      </w:r>
    </w:p>
    <w:p w14:paraId="2C55879F" w14:textId="77777777" w:rsidR="008F4412" w:rsidRPr="000B6DFA" w:rsidRDefault="008F4412" w:rsidP="008F4412">
      <w:pPr>
        <w:pStyle w:val="Definitions"/>
        <w:ind w:left="0" w:firstLine="0"/>
      </w:pPr>
    </w:p>
    <w:p w14:paraId="6840B274" w14:textId="77777777" w:rsidR="008F4412" w:rsidRDefault="008F4412" w:rsidP="008F4412">
      <w:pPr>
        <w:pStyle w:val="Definitions"/>
        <w:ind w:left="0" w:firstLine="0"/>
      </w:pPr>
      <w:r>
        <w:t>The following table gives the default mapping from training levels to discipline values.</w:t>
      </w:r>
      <w:r>
        <w:rPr>
          <w:rStyle w:val="FootnoteReference"/>
        </w:rPr>
        <w:footnoteReference w:id="16"/>
      </w:r>
    </w:p>
    <w:p w14:paraId="150B083A" w14:textId="77777777" w:rsidR="008F4412" w:rsidRDefault="008F4412" w:rsidP="008F4412">
      <w:pPr>
        <w:pStyle w:val="Definitions"/>
        <w:ind w:left="0" w:firstLine="0"/>
      </w:pPr>
    </w:p>
    <w:tbl>
      <w:tblPr>
        <w:tblStyle w:val="TableGrid"/>
        <w:tblW w:w="0" w:type="auto"/>
        <w:jc w:val="center"/>
        <w:tblLook w:val="04A0" w:firstRow="1" w:lastRow="0" w:firstColumn="1" w:lastColumn="0" w:noHBand="0" w:noVBand="1"/>
      </w:tblPr>
      <w:tblGrid>
        <w:gridCol w:w="2178"/>
        <w:gridCol w:w="1440"/>
      </w:tblGrid>
      <w:tr w:rsidR="008F4412" w14:paraId="782BFE2A" w14:textId="77777777" w:rsidTr="00F73DC8">
        <w:trPr>
          <w:jc w:val="center"/>
        </w:trPr>
        <w:tc>
          <w:tcPr>
            <w:tcW w:w="2178" w:type="dxa"/>
            <w:shd w:val="clear" w:color="auto" w:fill="000000" w:themeFill="text1"/>
          </w:tcPr>
          <w:p w14:paraId="634744C0" w14:textId="77777777" w:rsidR="008F4412" w:rsidRDefault="008F4412" w:rsidP="00F73DC8">
            <w:pPr>
              <w:pStyle w:val="Definitions"/>
              <w:ind w:left="0" w:firstLine="0"/>
            </w:pPr>
            <w:r>
              <w:t>Training Level</w:t>
            </w:r>
          </w:p>
        </w:tc>
        <w:tc>
          <w:tcPr>
            <w:tcW w:w="1440" w:type="dxa"/>
            <w:shd w:val="clear" w:color="auto" w:fill="000000" w:themeFill="text1"/>
          </w:tcPr>
          <w:p w14:paraId="402575FB" w14:textId="77777777" w:rsidR="008F4412" w:rsidRDefault="008F4412" w:rsidP="008F4412">
            <w:pPr>
              <w:pStyle w:val="Definitions"/>
              <w:ind w:left="0" w:firstLine="0"/>
              <w:jc w:val="center"/>
            </w:pPr>
            <w:r>
              <w:t>Discipline</w:t>
            </w:r>
          </w:p>
        </w:tc>
      </w:tr>
      <w:tr w:rsidR="008F4412" w14:paraId="4C317458" w14:textId="77777777" w:rsidTr="00F73DC8">
        <w:trPr>
          <w:jc w:val="center"/>
        </w:trPr>
        <w:tc>
          <w:tcPr>
            <w:tcW w:w="2178" w:type="dxa"/>
          </w:tcPr>
          <w:p w14:paraId="4AC2853F" w14:textId="77777777" w:rsidR="008F4412" w:rsidRDefault="008F4412" w:rsidP="00F73DC8">
            <w:pPr>
              <w:pStyle w:val="Definitions"/>
              <w:ind w:left="0" w:firstLine="0"/>
            </w:pPr>
            <w:r>
              <w:t>Proficient</w:t>
            </w:r>
          </w:p>
        </w:tc>
        <w:tc>
          <w:tcPr>
            <w:tcW w:w="1440" w:type="dxa"/>
          </w:tcPr>
          <w:p w14:paraId="237EA29F" w14:textId="77777777" w:rsidR="008F4412" w:rsidRDefault="008F4412" w:rsidP="008F4412">
            <w:pPr>
              <w:pStyle w:val="Definitions"/>
              <w:ind w:left="0" w:firstLine="0"/>
              <w:jc w:val="center"/>
            </w:pPr>
            <w:r>
              <w:t>1.0</w:t>
            </w:r>
          </w:p>
        </w:tc>
      </w:tr>
      <w:tr w:rsidR="008F4412" w14:paraId="3166AD80" w14:textId="77777777" w:rsidTr="00F73DC8">
        <w:trPr>
          <w:jc w:val="center"/>
        </w:trPr>
        <w:tc>
          <w:tcPr>
            <w:tcW w:w="2178" w:type="dxa"/>
          </w:tcPr>
          <w:p w14:paraId="204931DB" w14:textId="77777777" w:rsidR="008F4412" w:rsidRDefault="008F4412" w:rsidP="00F73DC8">
            <w:pPr>
              <w:pStyle w:val="Definitions"/>
              <w:ind w:left="0" w:firstLine="0"/>
            </w:pPr>
            <w:r>
              <w:t>Fully Trained</w:t>
            </w:r>
          </w:p>
        </w:tc>
        <w:tc>
          <w:tcPr>
            <w:tcW w:w="1440" w:type="dxa"/>
          </w:tcPr>
          <w:p w14:paraId="330A68E3" w14:textId="77777777" w:rsidR="008F4412" w:rsidRDefault="008F4412" w:rsidP="008F4412">
            <w:pPr>
              <w:pStyle w:val="Definitions"/>
              <w:ind w:left="0" w:firstLine="0"/>
              <w:jc w:val="center"/>
            </w:pPr>
            <w:r>
              <w:t>0.9</w:t>
            </w:r>
          </w:p>
        </w:tc>
      </w:tr>
      <w:tr w:rsidR="008F4412" w14:paraId="76037E96" w14:textId="77777777" w:rsidTr="00F73DC8">
        <w:trPr>
          <w:jc w:val="center"/>
        </w:trPr>
        <w:tc>
          <w:tcPr>
            <w:tcW w:w="2178" w:type="dxa"/>
          </w:tcPr>
          <w:p w14:paraId="4B1AC398" w14:textId="77777777" w:rsidR="008F4412" w:rsidRDefault="008F4412" w:rsidP="00F73DC8">
            <w:pPr>
              <w:pStyle w:val="Definitions"/>
              <w:ind w:left="0" w:firstLine="0"/>
            </w:pPr>
            <w:r>
              <w:t>Partially Trained</w:t>
            </w:r>
          </w:p>
        </w:tc>
        <w:tc>
          <w:tcPr>
            <w:tcW w:w="1440" w:type="dxa"/>
          </w:tcPr>
          <w:p w14:paraId="5CCE6B9E" w14:textId="77777777" w:rsidR="008F4412" w:rsidRDefault="008F4412" w:rsidP="008F4412">
            <w:pPr>
              <w:pStyle w:val="Definitions"/>
              <w:ind w:left="0" w:firstLine="0"/>
              <w:jc w:val="center"/>
            </w:pPr>
            <w:r>
              <w:t>0.7</w:t>
            </w:r>
          </w:p>
        </w:tc>
      </w:tr>
      <w:tr w:rsidR="008F4412" w14:paraId="1C4994A4" w14:textId="77777777" w:rsidTr="00F73DC8">
        <w:trPr>
          <w:jc w:val="center"/>
        </w:trPr>
        <w:tc>
          <w:tcPr>
            <w:tcW w:w="2178" w:type="dxa"/>
          </w:tcPr>
          <w:p w14:paraId="7F1C39CC" w14:textId="77777777" w:rsidR="008F4412" w:rsidRDefault="008F4412" w:rsidP="00F73DC8">
            <w:pPr>
              <w:pStyle w:val="Definitions"/>
              <w:ind w:left="0" w:firstLine="0"/>
            </w:pPr>
            <w:r>
              <w:t>Not Trained</w:t>
            </w:r>
          </w:p>
        </w:tc>
        <w:tc>
          <w:tcPr>
            <w:tcW w:w="1440" w:type="dxa"/>
          </w:tcPr>
          <w:p w14:paraId="78E24A4E" w14:textId="77777777" w:rsidR="008F4412" w:rsidRDefault="008F4412" w:rsidP="008F4412">
            <w:pPr>
              <w:pStyle w:val="Definitions"/>
              <w:ind w:left="0" w:firstLine="0"/>
              <w:jc w:val="center"/>
            </w:pPr>
            <w:r>
              <w:t>0.4</w:t>
            </w:r>
          </w:p>
        </w:tc>
      </w:tr>
    </w:tbl>
    <w:p w14:paraId="4DD80642" w14:textId="77777777" w:rsidR="008F4412" w:rsidRDefault="008F4412" w:rsidP="008F4412">
      <w:pPr>
        <w:pStyle w:val="Definitions"/>
        <w:ind w:left="0" w:firstLine="0"/>
      </w:pPr>
    </w:p>
    <w:p w14:paraId="7374F208" w14:textId="77777777" w:rsidR="008F4412" w:rsidRDefault="008F4412" w:rsidP="008F4412">
      <w:pPr>
        <w:pStyle w:val="Definitions"/>
        <w:ind w:left="0" w:firstLine="0"/>
      </w:pPr>
      <w:r>
        <w:t>At some future time, training level will likely be redefined as a continuous variable managed by URAM.  This will allow training levels to change as the simulation runs, e.g., training activities can increase training levels; prolonged service without training can decrease them.</w:t>
      </w:r>
    </w:p>
    <w:p w14:paraId="687617DD" w14:textId="77777777" w:rsidR="008F4412" w:rsidRDefault="008F4412" w:rsidP="008F4412">
      <w:pPr>
        <w:pStyle w:val="Definitions"/>
        <w:ind w:left="0" w:firstLine="0"/>
      </w:pPr>
    </w:p>
    <w:p w14:paraId="157E55F9" w14:textId="77777777" w:rsidR="008F4412" w:rsidRDefault="008F4412" w:rsidP="00F73DC8">
      <w:pPr>
        <w:pStyle w:val="Heading4"/>
      </w:pPr>
      <w:bookmarkStart w:id="106" w:name="_Ref332872025"/>
      <w:bookmarkStart w:id="107" w:name="_Toc380578220"/>
      <w:r>
        <w:t>Effective Relationships</w:t>
      </w:r>
      <w:bookmarkEnd w:id="106"/>
      <w:bookmarkEnd w:id="107"/>
    </w:p>
    <w:p w14:paraId="2AB4FF62" w14:textId="77777777" w:rsidR="008F4412" w:rsidRDefault="008F4412" w:rsidP="008F4412">
      <w:r>
        <w:t xml:space="preserve">Group </w:t>
      </w:r>
      <w:r>
        <w:rPr>
          <w:i/>
        </w:rPr>
        <w:t>f’s</w:t>
      </w:r>
      <w:r>
        <w:t xml:space="preserve"> effective relationship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with group </w:t>
      </w:r>
      <w:r>
        <w:rPr>
          <w:i/>
        </w:rPr>
        <w:t>g</w:t>
      </w:r>
      <w:r>
        <w:t xml:space="preserve"> in neighborhood </w:t>
      </w:r>
      <w:r>
        <w:rPr>
          <w:i/>
        </w:rPr>
        <w:t>n</w:t>
      </w:r>
      <w:r>
        <w:t xml:space="preserve"> is then a function of his horizontal relationship with </w:t>
      </w:r>
      <w:r>
        <w:rPr>
          <w:i/>
        </w:rPr>
        <w:t>g</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his stance toward </w:t>
      </w:r>
      <w:r>
        <w:rPr>
          <w:i/>
        </w:rPr>
        <w:t>g</w:t>
      </w:r>
      <w:r>
        <w:t xml:space="preserve"> in </w:t>
      </w:r>
      <w:r>
        <w:rPr>
          <w:i/>
        </w:rPr>
        <w:t>n</w:t>
      </w:r>
      <w:r>
        <w:t>, and his degree of discipline.  Therefore, we define:</w:t>
      </w:r>
    </w:p>
    <w:p w14:paraId="7CB628D7" w14:textId="77777777" w:rsidR="008F4412" w:rsidRDefault="008F4412" w:rsidP="008F4412"/>
    <w:p w14:paraId="7349C2ED" w14:textId="77777777" w:rsidR="008F4412" w:rsidRPr="002706AC" w:rsidRDefault="00C32465" w:rsidP="008F4412">
      <w:pPr>
        <w:ind w:left="360"/>
      </w:pPr>
      <m:oMathPara>
        <m:oMath>
          <m:sSub>
            <m:sSubPr>
              <m:ctrlPr>
                <w:rPr>
                  <w:rFonts w:ascii="Cambria Math" w:hAnsi="Cambria Math"/>
                  <w:i/>
                </w:rPr>
              </m:ctrlPr>
            </m:sSubPr>
            <m:e>
              <m:r>
                <w:rPr>
                  <w:rFonts w:ascii="Cambria Math" w:hAnsi="Cambria Math"/>
                </w:rPr>
                <m:t>ER</m:t>
              </m:r>
            </m:e>
            <m:sub>
              <m:r>
                <w:rPr>
                  <w:rFonts w:ascii="Cambria Math" w:hAnsi="Cambria Math"/>
                </w:rPr>
                <m:t>nfg</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stance</m:t>
                            </m:r>
                          </m:e>
                          <m:sub>
                            <m:r>
                              <w:rPr>
                                <w:rFonts w:ascii="Cambria Math" w:hAnsi="Cambria Math"/>
                              </w:rPr>
                              <m:t>nfg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fg</m:t>
                            </m:r>
                          </m:sub>
                        </m:sSub>
                      </m:e>
                    </m:d>
                    <m:r>
                      <w:rPr>
                        <w:rFonts w:ascii="Cambria Math" w:hAnsi="Cambria Math"/>
                      </w:rPr>
                      <m:t>∙</m:t>
                    </m:r>
                    <m:sSub>
                      <m:sSubPr>
                        <m:ctrlPr>
                          <w:rPr>
                            <w:rFonts w:ascii="Cambria Math" w:hAnsi="Cambria Math"/>
                            <w:i/>
                          </w:rPr>
                        </m:ctrlPr>
                      </m:sSubPr>
                      <m:e>
                        <m:r>
                          <w:rPr>
                            <w:rFonts w:ascii="Cambria Math" w:hAnsi="Cambria Math"/>
                          </w:rPr>
                          <m:t>discipline</m:t>
                        </m:r>
                      </m:e>
                      <m:sub>
                        <m:r>
                          <w:rPr>
                            <w:rFonts w:ascii="Cambria Math" w:hAnsi="Cambria Math"/>
                          </w:rPr>
                          <m:t>f</m:t>
                        </m:r>
                      </m:sub>
                    </m:sSub>
                  </m:e>
                  <m:e>
                    <m:r>
                      <m:rPr>
                        <m:nor/>
                      </m:rPr>
                      <w:rPr>
                        <w:rFonts w:ascii="Cambria Math" w:hAnsi="Cambria Math"/>
                      </w:rPr>
                      <m:t xml:space="preserve">if </m:t>
                    </m:r>
                    <m:r>
                      <w:rPr>
                        <w:rFonts w:ascii="Cambria Math" w:hAnsi="Cambria Math"/>
                      </w:rPr>
                      <m:t xml:space="preserve">f </m:t>
                    </m:r>
                    <m:r>
                      <m:rPr>
                        <m:nor/>
                      </m:rPr>
                      <w:rPr>
                        <w:rFonts w:ascii="Cambria Math" w:hAnsi="Cambria Math"/>
                      </w:rPr>
                      <m:t>is a force group</m:t>
                    </m:r>
                  </m:e>
                </m:mr>
                <m:mr>
                  <m:e>
                    <m:sSub>
                      <m:sSubPr>
                        <m:ctrlPr>
                          <w:rPr>
                            <w:rFonts w:ascii="Cambria Math" w:hAnsi="Cambria Math"/>
                            <w:i/>
                          </w:rPr>
                        </m:ctrlPr>
                      </m:sSubPr>
                      <m:e>
                        <m:r>
                          <w:rPr>
                            <w:rFonts w:ascii="Cambria Math" w:hAnsi="Cambria Math"/>
                          </w:rPr>
                          <m:t>R</m:t>
                        </m:r>
                      </m:e>
                      <m:sub>
                        <m:r>
                          <w:rPr>
                            <w:rFonts w:ascii="Cambria Math" w:hAnsi="Cambria Math"/>
                          </w:rPr>
                          <m:t>fg</m:t>
                        </m:r>
                      </m:sub>
                    </m:sSub>
                  </m:e>
                  <m:e>
                    <m:r>
                      <m:rPr>
                        <m:nor/>
                      </m:rPr>
                      <w:rPr>
                        <w:rFonts w:ascii="Cambria Math" w:hAnsi="Cambria Math"/>
                      </w:rPr>
                      <m:t>otherwise</m:t>
                    </m:r>
                  </m:e>
                </m:mr>
              </m:m>
            </m:e>
          </m:d>
        </m:oMath>
      </m:oMathPara>
    </w:p>
    <w:p w14:paraId="6FC803FE" w14:textId="77777777" w:rsidR="008F4412" w:rsidRDefault="008F4412" w:rsidP="008F4412"/>
    <w:p w14:paraId="674E17E3" w14:textId="77777777" w:rsidR="008F4412" w:rsidRDefault="008F4412" w:rsidP="008F4412">
      <w:r>
        <w:t xml:space="preserve">If force group </w:t>
      </w:r>
      <w:r>
        <w:rPr>
          <w:i/>
        </w:rPr>
        <w:t>f</w:t>
      </w:r>
      <w:r>
        <w:t xml:space="preserve"> has no specified stance,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simply </w:t>
      </w:r>
      <w:r w:rsidR="00F73DC8">
        <w:t>be</w:t>
      </w:r>
      <w:r>
        <w:t xml:space="preserv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If </w:t>
      </w:r>
      <w:r>
        <w:rPr>
          <w:i/>
        </w:rPr>
        <w:t>f</w:t>
      </w:r>
      <w:r>
        <w:t xml:space="preserve">’s discipline is perfect, then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will be exactly </w:t>
      </w:r>
      <m:oMath>
        <m:sSub>
          <m:sSubPr>
            <m:ctrlPr>
              <w:rPr>
                <w:rFonts w:ascii="Cambria Math" w:hAnsi="Cambria Math"/>
                <w:i/>
              </w:rPr>
            </m:ctrlPr>
          </m:sSubPr>
          <m:e>
            <m:r>
              <w:rPr>
                <w:rFonts w:ascii="Cambria Math" w:hAnsi="Cambria Math"/>
              </w:rPr>
              <m:t>stance</m:t>
            </m:r>
          </m:e>
          <m:sub>
            <m:r>
              <w:rPr>
                <w:rFonts w:ascii="Cambria Math" w:hAnsi="Cambria Math"/>
              </w:rPr>
              <m:t>nfg</m:t>
            </m:r>
          </m:sub>
        </m:sSub>
      </m:oMath>
      <w:r>
        <w:t xml:space="preserve">.  Otherwise, it will </w:t>
      </w:r>
      <w:r w:rsidR="00F73DC8">
        <w:t xml:space="preserve">be </w:t>
      </w:r>
      <w:r>
        <w:t>something in between the horizontal relationship and the stance.  For non-force-groups, of course, the effective relationship is simply the horizontal relationship.</w:t>
      </w:r>
    </w:p>
    <w:p w14:paraId="39F75FF8" w14:textId="77777777" w:rsidR="00F73DC8" w:rsidRDefault="00F73DC8" w:rsidP="008F4412"/>
    <w:p w14:paraId="62297446" w14:textId="77777777" w:rsidR="00F73DC8" w:rsidRDefault="00F73DC8" w:rsidP="008F4412">
      <w:r>
        <w:t xml:space="preserve">We will use </w:t>
      </w:r>
      <m:oMath>
        <m:sSub>
          <m:sSubPr>
            <m:ctrlPr>
              <w:rPr>
                <w:rFonts w:ascii="Cambria Math" w:hAnsi="Cambria Math"/>
                <w:i/>
              </w:rPr>
            </m:ctrlPr>
          </m:sSubPr>
          <m:e>
            <m:r>
              <w:rPr>
                <w:rFonts w:ascii="Cambria Math" w:hAnsi="Cambria Math"/>
              </w:rPr>
              <m:t>ER</m:t>
            </m:r>
          </m:e>
          <m:sub>
            <m:r>
              <w:rPr>
                <w:rFonts w:ascii="Cambria Math" w:hAnsi="Cambria Math"/>
              </w:rPr>
              <m:t>nfg</m:t>
            </m:r>
          </m:sub>
        </m:sSub>
      </m:oMath>
      <w:r>
        <w:t xml:space="preserve"> when determining a group's friends and enemies in a neighborhood.</w:t>
      </w:r>
    </w:p>
    <w:p w14:paraId="6B5E90B2" w14:textId="77777777" w:rsidR="00F73DC8" w:rsidRDefault="00F73DC8" w:rsidP="00F73DC8">
      <w:pPr>
        <w:pStyle w:val="Heading3"/>
      </w:pPr>
      <w:bookmarkStart w:id="108" w:name="_Ref339523218"/>
      <w:bookmarkStart w:id="109" w:name="_Toc380578221"/>
      <w:r>
        <w:lastRenderedPageBreak/>
        <w:t>Background Criminal Activity</w:t>
      </w:r>
      <w:bookmarkEnd w:id="108"/>
      <w:bookmarkEnd w:id="109"/>
    </w:p>
    <w:p w14:paraId="25E1F2C1" w14:textId="77777777" w:rsidR="00F73DC8" w:rsidRDefault="00F73DC8" w:rsidP="00F73DC8">
      <w:r>
        <w:t>In Athena 3 and prior, we computed security based on the assumption that almost all violence was due to friction between groups with negative relationships, or in other words, that there was no intra-group violence.  However, Rob Crowson of TRISA has pointed out that law enforcement plays a significant role in security through the suppression of criminal activity.  Therefore, the Athena 4 security model includes a model of background criminal activity in the civilian population, along with suppression of criminal activity by law enforcement activities.</w:t>
      </w:r>
    </w:p>
    <w:p w14:paraId="682A93C7" w14:textId="77777777" w:rsidR="00F73DC8" w:rsidRDefault="00F73DC8" w:rsidP="00F73DC8"/>
    <w:p w14:paraId="447425F0" w14:textId="77777777" w:rsidR="00F73DC8" w:rsidRDefault="00F73DC8" w:rsidP="00F73DC8">
      <w:r>
        <w:t>Organized crime is represented in Athena by means of criminal force groups owned by actors; hence the kind of crime we discuss here is crime among the civilian population, excluding organized crime.</w:t>
      </w:r>
    </w:p>
    <w:p w14:paraId="36E05090" w14:textId="77777777" w:rsidR="00F73DC8" w:rsidRDefault="00F73DC8" w:rsidP="00F73DC8"/>
    <w:p w14:paraId="567F7F20" w14:textId="77777777" w:rsidR="00F73DC8" w:rsidRPr="00F73DC8" w:rsidRDefault="00F73DC8" w:rsidP="00F73DC8">
      <w:r>
        <w:t>In a nutshell, we assume that some fraction of every civilian group will engage in criminal activities, and that some part of these criminal activities can be suppressed by an appropriate degree of law enforcement activities.  Moreover, criminals cause friction not only with their own group, but with every group in the neighborhood.</w:t>
      </w:r>
    </w:p>
    <w:p w14:paraId="743CCE28" w14:textId="77777777" w:rsidR="00F73DC8" w:rsidRDefault="00F73DC8" w:rsidP="00F73DC8">
      <w:pPr>
        <w:pStyle w:val="Heading4"/>
      </w:pPr>
      <w:bookmarkStart w:id="110" w:name="_Toc380578222"/>
      <w:r>
        <w:t>Law Enforcement Personnel</w:t>
      </w:r>
      <w:bookmarkEnd w:id="110"/>
    </w:p>
    <w:p w14:paraId="5BBDC512" w14:textId="77777777" w:rsidR="00F73DC8" w:rsidRDefault="00F73DC8" w:rsidP="00F73DC8">
      <w:r>
        <w:t xml:space="preserve">First we determine the effective number of law enforcement personnel in neighborhood </w:t>
      </w:r>
      <w:r>
        <w:rPr>
          <w:i/>
        </w:rPr>
        <w:t>n</w:t>
      </w:r>
      <w:r>
        <w:t xml:space="preserve">, denoted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In computing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we consider the following:</w:t>
      </w:r>
    </w:p>
    <w:p w14:paraId="1A3E3D26" w14:textId="77777777" w:rsidR="00F73DC8" w:rsidRDefault="00F73DC8" w:rsidP="00F73DC8"/>
    <w:p w14:paraId="60BCAD13" w14:textId="77777777" w:rsidR="00F73DC8" w:rsidRDefault="00F73DC8" w:rsidP="00D85867">
      <w:pPr>
        <w:pStyle w:val="ListParagraph"/>
        <w:numPr>
          <w:ilvl w:val="0"/>
          <w:numId w:val="50"/>
        </w:numPr>
      </w:pPr>
      <w:r>
        <w:t xml:space="preserve">The force group personnel present in </w:t>
      </w:r>
      <w:r>
        <w:rPr>
          <w:i/>
        </w:rPr>
        <w:t>n</w:t>
      </w:r>
    </w:p>
    <w:p w14:paraId="41489CAD" w14:textId="77777777" w:rsidR="00F73DC8" w:rsidRDefault="00F73DC8" w:rsidP="00D85867">
      <w:pPr>
        <w:pStyle w:val="ListParagraph"/>
        <w:numPr>
          <w:ilvl w:val="0"/>
          <w:numId w:val="50"/>
        </w:numPr>
      </w:pPr>
      <w:r>
        <w:t>The activities to which they are assigned</w:t>
      </w:r>
    </w:p>
    <w:p w14:paraId="19AF6C78" w14:textId="77777777" w:rsidR="00F73DC8" w:rsidRDefault="00F73DC8" w:rsidP="00D85867">
      <w:pPr>
        <w:pStyle w:val="ListParagraph"/>
        <w:numPr>
          <w:ilvl w:val="0"/>
          <w:numId w:val="50"/>
        </w:numPr>
      </w:pPr>
      <w:r>
        <w:t>Each force group’s suitability for law enforcement activities given its force type</w:t>
      </w:r>
    </w:p>
    <w:p w14:paraId="79E10657" w14:textId="77777777" w:rsidR="00F73DC8" w:rsidRDefault="00F73DC8" w:rsidP="00D85867">
      <w:pPr>
        <w:pStyle w:val="ListParagraph"/>
        <w:numPr>
          <w:ilvl w:val="0"/>
          <w:numId w:val="50"/>
        </w:numPr>
      </w:pPr>
      <w:r>
        <w:t>Each force group’s efficiency at performing law enforcement activities given its degree of training.</w:t>
      </w:r>
    </w:p>
    <w:p w14:paraId="48BD3423" w14:textId="77777777" w:rsidR="00F73DC8" w:rsidRDefault="00F73DC8" w:rsidP="00F73DC8"/>
    <w:p w14:paraId="1D85F85C" w14:textId="77777777" w:rsidR="00F73DC8" w:rsidRDefault="00F73DC8" w:rsidP="00F73DC8">
      <w:r>
        <w:t>First, we assume that some force group types are better suited for law enforcement activities than others.  Suitability as a function of group type is shown in the following table:</w:t>
      </w:r>
      <w:r>
        <w:rPr>
          <w:rStyle w:val="FootnoteReference"/>
        </w:rPr>
        <w:footnoteReference w:id="17"/>
      </w:r>
    </w:p>
    <w:p w14:paraId="3795AC80" w14:textId="77777777" w:rsidR="00F73DC8" w:rsidRDefault="00F73DC8" w:rsidP="00F73DC8"/>
    <w:tbl>
      <w:tblPr>
        <w:tblStyle w:val="TableGrid"/>
        <w:tblW w:w="0" w:type="auto"/>
        <w:jc w:val="center"/>
        <w:tblLook w:val="04A0" w:firstRow="1" w:lastRow="0" w:firstColumn="1" w:lastColumn="0" w:noHBand="0" w:noVBand="1"/>
      </w:tblPr>
      <w:tblGrid>
        <w:gridCol w:w="1998"/>
        <w:gridCol w:w="1350"/>
      </w:tblGrid>
      <w:tr w:rsidR="00F73DC8" w14:paraId="58E583F6" w14:textId="77777777" w:rsidTr="009F4E0C">
        <w:trPr>
          <w:jc w:val="center"/>
        </w:trPr>
        <w:tc>
          <w:tcPr>
            <w:tcW w:w="1998" w:type="dxa"/>
            <w:shd w:val="clear" w:color="auto" w:fill="000000" w:themeFill="text1"/>
          </w:tcPr>
          <w:p w14:paraId="0407847E" w14:textId="77777777" w:rsidR="00F73DC8" w:rsidRDefault="00F73DC8" w:rsidP="009F4E0C">
            <w:r>
              <w:t>Group Type</w:t>
            </w:r>
          </w:p>
        </w:tc>
        <w:tc>
          <w:tcPr>
            <w:tcW w:w="1350" w:type="dxa"/>
            <w:shd w:val="clear" w:color="auto" w:fill="000000" w:themeFill="text1"/>
          </w:tcPr>
          <w:p w14:paraId="2F728F05" w14:textId="77777777" w:rsidR="00F73DC8" w:rsidRDefault="00F73DC8" w:rsidP="009F4E0C">
            <w:pPr>
              <w:jc w:val="center"/>
            </w:pPr>
            <w:r>
              <w:t>Suitability</w:t>
            </w:r>
          </w:p>
        </w:tc>
      </w:tr>
      <w:tr w:rsidR="00F73DC8" w14:paraId="386FE370" w14:textId="77777777" w:rsidTr="009F4E0C">
        <w:trPr>
          <w:jc w:val="center"/>
        </w:trPr>
        <w:tc>
          <w:tcPr>
            <w:tcW w:w="1998" w:type="dxa"/>
          </w:tcPr>
          <w:p w14:paraId="780469B4" w14:textId="77777777" w:rsidR="00F73DC8" w:rsidRDefault="00F73DC8" w:rsidP="009F4E0C">
            <w:r>
              <w:t>REGULAR</w:t>
            </w:r>
          </w:p>
        </w:tc>
        <w:tc>
          <w:tcPr>
            <w:tcW w:w="1350" w:type="dxa"/>
          </w:tcPr>
          <w:p w14:paraId="5C580976" w14:textId="77777777" w:rsidR="00F73DC8" w:rsidRDefault="00F73DC8" w:rsidP="009F4E0C">
            <w:pPr>
              <w:jc w:val="center"/>
            </w:pPr>
            <w:r>
              <w:t>0.8</w:t>
            </w:r>
          </w:p>
        </w:tc>
      </w:tr>
      <w:tr w:rsidR="00F73DC8" w14:paraId="0DB382F1" w14:textId="77777777" w:rsidTr="009F4E0C">
        <w:trPr>
          <w:jc w:val="center"/>
        </w:trPr>
        <w:tc>
          <w:tcPr>
            <w:tcW w:w="1998" w:type="dxa"/>
          </w:tcPr>
          <w:p w14:paraId="377504EC" w14:textId="77777777" w:rsidR="00F73DC8" w:rsidRDefault="00F73DC8" w:rsidP="009F4E0C">
            <w:r>
              <w:t>PARAMILITARY</w:t>
            </w:r>
          </w:p>
        </w:tc>
        <w:tc>
          <w:tcPr>
            <w:tcW w:w="1350" w:type="dxa"/>
          </w:tcPr>
          <w:p w14:paraId="1F4AA548" w14:textId="77777777" w:rsidR="00F73DC8" w:rsidRDefault="00F73DC8" w:rsidP="009F4E0C">
            <w:pPr>
              <w:jc w:val="center"/>
            </w:pPr>
            <w:r>
              <w:t>0.6</w:t>
            </w:r>
          </w:p>
        </w:tc>
      </w:tr>
      <w:tr w:rsidR="00F73DC8" w14:paraId="0E6BDBB8" w14:textId="77777777" w:rsidTr="009F4E0C">
        <w:trPr>
          <w:jc w:val="center"/>
        </w:trPr>
        <w:tc>
          <w:tcPr>
            <w:tcW w:w="1998" w:type="dxa"/>
          </w:tcPr>
          <w:p w14:paraId="3AB30B7A" w14:textId="77777777" w:rsidR="00F73DC8" w:rsidRDefault="00F73DC8" w:rsidP="009F4E0C">
            <w:r>
              <w:t>POLICE</w:t>
            </w:r>
          </w:p>
        </w:tc>
        <w:tc>
          <w:tcPr>
            <w:tcW w:w="1350" w:type="dxa"/>
          </w:tcPr>
          <w:p w14:paraId="01CC1C71" w14:textId="77777777" w:rsidR="00F73DC8" w:rsidRDefault="00F73DC8" w:rsidP="009F4E0C">
            <w:pPr>
              <w:jc w:val="center"/>
            </w:pPr>
            <w:r>
              <w:t>1.0</w:t>
            </w:r>
          </w:p>
        </w:tc>
      </w:tr>
      <w:tr w:rsidR="00F73DC8" w14:paraId="2CD05839" w14:textId="77777777" w:rsidTr="009F4E0C">
        <w:trPr>
          <w:jc w:val="center"/>
        </w:trPr>
        <w:tc>
          <w:tcPr>
            <w:tcW w:w="1998" w:type="dxa"/>
          </w:tcPr>
          <w:p w14:paraId="5AD8CBF4" w14:textId="77777777" w:rsidR="00F73DC8" w:rsidRDefault="00F73DC8" w:rsidP="009F4E0C">
            <w:r>
              <w:t>IRREGULAR</w:t>
            </w:r>
          </w:p>
        </w:tc>
        <w:tc>
          <w:tcPr>
            <w:tcW w:w="1350" w:type="dxa"/>
          </w:tcPr>
          <w:p w14:paraId="4A1543A1" w14:textId="77777777" w:rsidR="00F73DC8" w:rsidRDefault="00F73DC8" w:rsidP="009F4E0C">
            <w:pPr>
              <w:jc w:val="center"/>
            </w:pPr>
            <w:r>
              <w:t>0.3</w:t>
            </w:r>
          </w:p>
        </w:tc>
      </w:tr>
      <w:tr w:rsidR="00F73DC8" w14:paraId="1D7144E6" w14:textId="77777777" w:rsidTr="009F4E0C">
        <w:trPr>
          <w:jc w:val="center"/>
        </w:trPr>
        <w:tc>
          <w:tcPr>
            <w:tcW w:w="1998" w:type="dxa"/>
          </w:tcPr>
          <w:p w14:paraId="4FD5494A" w14:textId="77777777" w:rsidR="00F73DC8" w:rsidRDefault="00F73DC8" w:rsidP="009F4E0C">
            <w:r>
              <w:t>CRIMINAL</w:t>
            </w:r>
          </w:p>
        </w:tc>
        <w:tc>
          <w:tcPr>
            <w:tcW w:w="1350" w:type="dxa"/>
          </w:tcPr>
          <w:p w14:paraId="446979C5" w14:textId="77777777" w:rsidR="00F73DC8" w:rsidRDefault="00F73DC8" w:rsidP="009F4E0C">
            <w:pPr>
              <w:jc w:val="center"/>
            </w:pPr>
            <w:r>
              <w:t>0.6</w:t>
            </w:r>
          </w:p>
        </w:tc>
      </w:tr>
    </w:tbl>
    <w:p w14:paraId="1D6CE63A" w14:textId="77777777" w:rsidR="00F73DC8" w:rsidRDefault="00F73DC8" w:rsidP="00F73DC8"/>
    <w:p w14:paraId="75C8FB29" w14:textId="77777777" w:rsidR="00F73DC8" w:rsidRDefault="00F73DC8" w:rsidP="00F73DC8">
      <w:r>
        <w:t>Each member of an actual police group counts fully; members of other group types count less.</w:t>
      </w:r>
    </w:p>
    <w:p w14:paraId="3A5847A9" w14:textId="77777777" w:rsidR="00F73DC8" w:rsidRDefault="00F73DC8" w:rsidP="00F73DC8"/>
    <w:p w14:paraId="67C1EA4B" w14:textId="77777777" w:rsidR="00F73DC8" w:rsidRDefault="00F73DC8" w:rsidP="00F73DC8">
      <w:r>
        <w:lastRenderedPageBreak/>
        <w:t xml:space="preserve">Next, we assume that a force group’s efficiency at enforcing the law depends on the group’s training level, as defined in Section </w:t>
      </w:r>
      <w:r w:rsidR="001F15B9">
        <w:fldChar w:fldCharType="begin"/>
      </w:r>
      <w:r>
        <w:instrText xml:space="preserve"> REF _Ref339522391 \r \h </w:instrText>
      </w:r>
      <w:r w:rsidR="001F15B9">
        <w:fldChar w:fldCharType="separate"/>
      </w:r>
      <w:r w:rsidR="000135AC">
        <w:t>4.2.3</w:t>
      </w:r>
      <w:r w:rsidR="001F15B9">
        <w:fldChar w:fldCharType="end"/>
      </w:r>
      <w:r>
        <w:t>.</w:t>
      </w:r>
      <w:r>
        <w:rPr>
          <w:rStyle w:val="FootnoteReference"/>
        </w:rPr>
        <w:footnoteReference w:id="18"/>
      </w:r>
      <w:r>
        <w:t xml:space="preserve">  Efficiency as a function of group type is shown in the following table:</w:t>
      </w:r>
      <w:r>
        <w:rPr>
          <w:rStyle w:val="FootnoteReference"/>
        </w:rPr>
        <w:footnoteReference w:id="19"/>
      </w:r>
    </w:p>
    <w:p w14:paraId="15463F87" w14:textId="77777777" w:rsidR="00F73DC8" w:rsidRDefault="00F73DC8" w:rsidP="00F73DC8"/>
    <w:tbl>
      <w:tblPr>
        <w:tblStyle w:val="TableGrid"/>
        <w:tblW w:w="0" w:type="auto"/>
        <w:jc w:val="center"/>
        <w:tblLook w:val="04A0" w:firstRow="1" w:lastRow="0" w:firstColumn="1" w:lastColumn="0" w:noHBand="0" w:noVBand="1"/>
      </w:tblPr>
      <w:tblGrid>
        <w:gridCol w:w="2088"/>
        <w:gridCol w:w="1260"/>
      </w:tblGrid>
      <w:tr w:rsidR="00F73DC8" w14:paraId="5533A10C" w14:textId="77777777" w:rsidTr="009F4E0C">
        <w:trPr>
          <w:jc w:val="center"/>
        </w:trPr>
        <w:tc>
          <w:tcPr>
            <w:tcW w:w="2088" w:type="dxa"/>
            <w:shd w:val="clear" w:color="auto" w:fill="000000" w:themeFill="text1"/>
          </w:tcPr>
          <w:p w14:paraId="42FFD052" w14:textId="77777777" w:rsidR="00F73DC8" w:rsidRDefault="00F73DC8" w:rsidP="009F4E0C">
            <w:r>
              <w:t>Training Level</w:t>
            </w:r>
          </w:p>
        </w:tc>
        <w:tc>
          <w:tcPr>
            <w:tcW w:w="1260" w:type="dxa"/>
            <w:shd w:val="clear" w:color="auto" w:fill="000000" w:themeFill="text1"/>
          </w:tcPr>
          <w:p w14:paraId="6AE7AF0E" w14:textId="77777777" w:rsidR="00F73DC8" w:rsidRDefault="00F73DC8" w:rsidP="009F4E0C">
            <w:pPr>
              <w:jc w:val="center"/>
            </w:pPr>
            <w:r>
              <w:t>Efficiency</w:t>
            </w:r>
          </w:p>
        </w:tc>
      </w:tr>
      <w:tr w:rsidR="00F73DC8" w14:paraId="5756D485" w14:textId="77777777" w:rsidTr="009F4E0C">
        <w:trPr>
          <w:jc w:val="center"/>
        </w:trPr>
        <w:tc>
          <w:tcPr>
            <w:tcW w:w="2088" w:type="dxa"/>
          </w:tcPr>
          <w:p w14:paraId="38B63807" w14:textId="77777777" w:rsidR="00F73DC8" w:rsidRDefault="00F73DC8" w:rsidP="009F4E0C">
            <w:r>
              <w:t>Proficient</w:t>
            </w:r>
          </w:p>
        </w:tc>
        <w:tc>
          <w:tcPr>
            <w:tcW w:w="1260" w:type="dxa"/>
          </w:tcPr>
          <w:p w14:paraId="4190493F" w14:textId="77777777" w:rsidR="00F73DC8" w:rsidRDefault="00F73DC8" w:rsidP="009F4E0C">
            <w:pPr>
              <w:jc w:val="center"/>
            </w:pPr>
            <w:r>
              <w:t>1.2</w:t>
            </w:r>
          </w:p>
        </w:tc>
      </w:tr>
      <w:tr w:rsidR="00F73DC8" w14:paraId="1E8AA736" w14:textId="77777777" w:rsidTr="009F4E0C">
        <w:trPr>
          <w:jc w:val="center"/>
        </w:trPr>
        <w:tc>
          <w:tcPr>
            <w:tcW w:w="2088" w:type="dxa"/>
          </w:tcPr>
          <w:p w14:paraId="3923DBF7" w14:textId="77777777" w:rsidR="00F73DC8" w:rsidRDefault="00F73DC8" w:rsidP="009F4E0C">
            <w:r>
              <w:t>Fully Trained</w:t>
            </w:r>
          </w:p>
        </w:tc>
        <w:tc>
          <w:tcPr>
            <w:tcW w:w="1260" w:type="dxa"/>
          </w:tcPr>
          <w:p w14:paraId="2FBA70EB" w14:textId="77777777" w:rsidR="00F73DC8" w:rsidRDefault="00F73DC8" w:rsidP="009F4E0C">
            <w:pPr>
              <w:jc w:val="center"/>
            </w:pPr>
            <w:r>
              <w:t>0.9</w:t>
            </w:r>
          </w:p>
        </w:tc>
      </w:tr>
      <w:tr w:rsidR="00F73DC8" w14:paraId="24E67B4C" w14:textId="77777777" w:rsidTr="009F4E0C">
        <w:trPr>
          <w:jc w:val="center"/>
        </w:trPr>
        <w:tc>
          <w:tcPr>
            <w:tcW w:w="2088" w:type="dxa"/>
          </w:tcPr>
          <w:p w14:paraId="483D932A" w14:textId="77777777" w:rsidR="00F73DC8" w:rsidRDefault="00F73DC8" w:rsidP="009F4E0C">
            <w:r>
              <w:t>Partially Trained</w:t>
            </w:r>
          </w:p>
        </w:tc>
        <w:tc>
          <w:tcPr>
            <w:tcW w:w="1260" w:type="dxa"/>
          </w:tcPr>
          <w:p w14:paraId="7D439635" w14:textId="77777777" w:rsidR="00F73DC8" w:rsidRDefault="00F73DC8" w:rsidP="009F4E0C">
            <w:pPr>
              <w:jc w:val="center"/>
            </w:pPr>
            <w:r>
              <w:t>0.7</w:t>
            </w:r>
          </w:p>
        </w:tc>
      </w:tr>
      <w:tr w:rsidR="00F73DC8" w14:paraId="668FBAD0" w14:textId="77777777" w:rsidTr="009F4E0C">
        <w:trPr>
          <w:jc w:val="center"/>
        </w:trPr>
        <w:tc>
          <w:tcPr>
            <w:tcW w:w="2088" w:type="dxa"/>
          </w:tcPr>
          <w:p w14:paraId="3914D8D1" w14:textId="77777777" w:rsidR="00F73DC8" w:rsidRDefault="00F73DC8" w:rsidP="009F4E0C">
            <w:r>
              <w:t>Not Trained</w:t>
            </w:r>
          </w:p>
        </w:tc>
        <w:tc>
          <w:tcPr>
            <w:tcW w:w="1260" w:type="dxa"/>
          </w:tcPr>
          <w:p w14:paraId="6FCEAB54" w14:textId="77777777" w:rsidR="00F73DC8" w:rsidRDefault="00F73DC8" w:rsidP="009F4E0C">
            <w:pPr>
              <w:jc w:val="center"/>
            </w:pPr>
            <w:r>
              <w:t>0.4</w:t>
            </w:r>
          </w:p>
        </w:tc>
      </w:tr>
    </w:tbl>
    <w:p w14:paraId="32FE9CCC" w14:textId="77777777" w:rsidR="00F73DC8" w:rsidRDefault="00F73DC8" w:rsidP="00F73DC8"/>
    <w:p w14:paraId="6CD212C7" w14:textId="77777777" w:rsidR="00F73DC8" w:rsidRDefault="00F73DC8" w:rsidP="00F73DC8">
      <w:r>
        <w:t xml:space="preserve">Next, some force group activities are more effective at law enforcement than others; some do not contribute to law enforcement at all.  This is captured as the parameter </w:t>
      </w:r>
      <m:oMath>
        <m:sSub>
          <m:sSubPr>
            <m:ctrlPr>
              <w:rPr>
                <w:rFonts w:ascii="Cambria Math" w:hAnsi="Cambria Math"/>
                <w:i/>
              </w:rPr>
            </m:ctrlPr>
          </m:sSubPr>
          <m:e>
            <m:r>
              <w:rPr>
                <w:rFonts w:ascii="Cambria Math" w:hAnsi="Cambria Math"/>
              </w:rPr>
              <m:t>β</m:t>
            </m:r>
          </m:e>
          <m:sub>
            <m:r>
              <w:rPr>
                <w:rFonts w:ascii="Cambria Math" w:hAnsi="Cambria Math"/>
              </w:rPr>
              <m:t>a</m:t>
            </m:r>
          </m:sub>
        </m:sSub>
      </m:oMath>
      <w:r>
        <w:t xml:space="preserve"> in the following table:</w:t>
      </w:r>
      <w:r>
        <w:rPr>
          <w:rStyle w:val="FootnoteReference"/>
        </w:rPr>
        <w:footnoteReference w:id="20"/>
      </w:r>
    </w:p>
    <w:p w14:paraId="52273FDF" w14:textId="77777777" w:rsidR="00F73DC8" w:rsidRDefault="00F73DC8" w:rsidP="00F73DC8"/>
    <w:tbl>
      <w:tblPr>
        <w:tblStyle w:val="TableGrid"/>
        <w:tblW w:w="0" w:type="auto"/>
        <w:jc w:val="center"/>
        <w:tblLook w:val="04A0" w:firstRow="1" w:lastRow="0" w:firstColumn="1" w:lastColumn="0" w:noHBand="0" w:noVBand="1"/>
      </w:tblPr>
      <w:tblGrid>
        <w:gridCol w:w="3070"/>
        <w:gridCol w:w="908"/>
        <w:gridCol w:w="3476"/>
        <w:gridCol w:w="844"/>
      </w:tblGrid>
      <w:tr w:rsidR="00F73DC8" w14:paraId="6F14DBAF" w14:textId="77777777" w:rsidTr="009F4E0C">
        <w:trPr>
          <w:jc w:val="center"/>
        </w:trPr>
        <w:tc>
          <w:tcPr>
            <w:tcW w:w="3070" w:type="dxa"/>
            <w:shd w:val="clear" w:color="auto" w:fill="000000" w:themeFill="text1"/>
          </w:tcPr>
          <w:p w14:paraId="46CA3749" w14:textId="77777777" w:rsidR="00F73DC8" w:rsidRPr="00E76CC6" w:rsidRDefault="00F73DC8" w:rsidP="009F4E0C">
            <w:pPr>
              <w:jc w:val="center"/>
            </w:pPr>
            <w:r>
              <w:t>Activity</w:t>
            </w:r>
            <w:r w:rsidR="00E76CC6">
              <w:t xml:space="preserve"> </w:t>
            </w:r>
            <w:r w:rsidR="00E76CC6">
              <w:rPr>
                <w:i/>
              </w:rPr>
              <w:t>a</w:t>
            </w:r>
          </w:p>
        </w:tc>
        <w:tc>
          <w:tcPr>
            <w:tcW w:w="908" w:type="dxa"/>
            <w:shd w:val="clear" w:color="auto" w:fill="000000" w:themeFill="text1"/>
          </w:tcPr>
          <w:p w14:paraId="56B7CD3A" w14:textId="77777777" w:rsidR="00F73DC8" w:rsidRDefault="00F73DC8" w:rsidP="009F4E0C">
            <w:pPr>
              <w:jc w:val="center"/>
            </w:pPr>
            <m:oMathPara>
              <m:oMath>
                <m:r>
                  <w:rPr>
                    <w:rFonts w:ascii="Cambria Math" w:hAnsi="Cambria Math"/>
                  </w:rPr>
                  <m:t>β</m:t>
                </m:r>
              </m:oMath>
            </m:oMathPara>
          </w:p>
        </w:tc>
        <w:tc>
          <w:tcPr>
            <w:tcW w:w="3476" w:type="dxa"/>
            <w:shd w:val="clear" w:color="auto" w:fill="000000" w:themeFill="text1"/>
          </w:tcPr>
          <w:p w14:paraId="6448FE83" w14:textId="77777777" w:rsidR="00F73DC8" w:rsidRPr="00E76CC6" w:rsidRDefault="00F73DC8" w:rsidP="009F4E0C">
            <w:pPr>
              <w:jc w:val="center"/>
            </w:pPr>
            <w:r>
              <w:t>Activity</w:t>
            </w:r>
            <w:r w:rsidR="00E76CC6">
              <w:t xml:space="preserve"> </w:t>
            </w:r>
            <w:r w:rsidR="00E76CC6">
              <w:rPr>
                <w:i/>
              </w:rPr>
              <w:t>a</w:t>
            </w:r>
          </w:p>
        </w:tc>
        <w:tc>
          <w:tcPr>
            <w:tcW w:w="844" w:type="dxa"/>
            <w:shd w:val="clear" w:color="auto" w:fill="000000" w:themeFill="text1"/>
          </w:tcPr>
          <w:p w14:paraId="5F58DCA0" w14:textId="77777777" w:rsidR="00F73DC8" w:rsidRDefault="00F73DC8" w:rsidP="009F4E0C">
            <w:pPr>
              <w:jc w:val="center"/>
            </w:pPr>
            <m:oMathPara>
              <m:oMath>
                <m:r>
                  <w:rPr>
                    <w:rFonts w:ascii="Cambria Math" w:hAnsi="Cambria Math"/>
                  </w:rPr>
                  <m:t>β</m:t>
                </m:r>
              </m:oMath>
            </m:oMathPara>
          </w:p>
        </w:tc>
      </w:tr>
      <w:tr w:rsidR="00F73DC8" w14:paraId="4539C40E" w14:textId="77777777" w:rsidTr="009F4E0C">
        <w:trPr>
          <w:jc w:val="center"/>
        </w:trPr>
        <w:tc>
          <w:tcPr>
            <w:tcW w:w="3070" w:type="dxa"/>
          </w:tcPr>
          <w:p w14:paraId="0E3CC88E" w14:textId="77777777" w:rsidR="00F73DC8" w:rsidRDefault="00F73DC8" w:rsidP="009F4E0C">
            <w:pPr>
              <w:jc w:val="center"/>
            </w:pPr>
            <w:r>
              <w:t>CMO_CONSTRUCTION</w:t>
            </w:r>
          </w:p>
        </w:tc>
        <w:tc>
          <w:tcPr>
            <w:tcW w:w="908" w:type="dxa"/>
          </w:tcPr>
          <w:p w14:paraId="4CE6AC5A" w14:textId="77777777" w:rsidR="00F73DC8" w:rsidRDefault="00F73DC8" w:rsidP="009F4E0C">
            <w:pPr>
              <w:jc w:val="center"/>
            </w:pPr>
            <w:r>
              <w:t>0.0</w:t>
            </w:r>
          </w:p>
        </w:tc>
        <w:tc>
          <w:tcPr>
            <w:tcW w:w="3476" w:type="dxa"/>
          </w:tcPr>
          <w:p w14:paraId="486EDE73" w14:textId="77777777" w:rsidR="00F73DC8" w:rsidRDefault="00F73DC8" w:rsidP="009F4E0C">
            <w:pPr>
              <w:jc w:val="center"/>
            </w:pPr>
            <w:r>
              <w:t>CHECKPOINT</w:t>
            </w:r>
          </w:p>
        </w:tc>
        <w:tc>
          <w:tcPr>
            <w:tcW w:w="844" w:type="dxa"/>
          </w:tcPr>
          <w:p w14:paraId="6058AEE0" w14:textId="77777777" w:rsidR="00F73DC8" w:rsidRDefault="00F73DC8" w:rsidP="009F4E0C">
            <w:pPr>
              <w:jc w:val="center"/>
            </w:pPr>
            <w:r>
              <w:t>0.5</w:t>
            </w:r>
          </w:p>
        </w:tc>
      </w:tr>
      <w:tr w:rsidR="00F73DC8" w14:paraId="523C206B" w14:textId="77777777" w:rsidTr="009F4E0C">
        <w:trPr>
          <w:jc w:val="center"/>
        </w:trPr>
        <w:tc>
          <w:tcPr>
            <w:tcW w:w="3070" w:type="dxa"/>
          </w:tcPr>
          <w:p w14:paraId="54233084" w14:textId="77777777" w:rsidR="00F73DC8" w:rsidRDefault="00F73DC8" w:rsidP="009F4E0C">
            <w:pPr>
              <w:jc w:val="center"/>
            </w:pPr>
            <w:r>
              <w:t>CMO_DEVELOPMENT</w:t>
            </w:r>
          </w:p>
        </w:tc>
        <w:tc>
          <w:tcPr>
            <w:tcW w:w="908" w:type="dxa"/>
          </w:tcPr>
          <w:p w14:paraId="65091337" w14:textId="77777777" w:rsidR="00F73DC8" w:rsidRDefault="00F73DC8" w:rsidP="009F4E0C">
            <w:pPr>
              <w:jc w:val="center"/>
            </w:pPr>
            <w:r>
              <w:t>0.0</w:t>
            </w:r>
          </w:p>
        </w:tc>
        <w:tc>
          <w:tcPr>
            <w:tcW w:w="3476" w:type="dxa"/>
          </w:tcPr>
          <w:p w14:paraId="283307F6" w14:textId="77777777" w:rsidR="00F73DC8" w:rsidRDefault="00F73DC8" w:rsidP="009F4E0C">
            <w:pPr>
              <w:jc w:val="center"/>
            </w:pPr>
            <w:r>
              <w:t>COERCION</w:t>
            </w:r>
          </w:p>
        </w:tc>
        <w:tc>
          <w:tcPr>
            <w:tcW w:w="844" w:type="dxa"/>
          </w:tcPr>
          <w:p w14:paraId="48C5402F" w14:textId="77777777" w:rsidR="00F73DC8" w:rsidRDefault="00F73DC8" w:rsidP="009F4E0C">
            <w:pPr>
              <w:jc w:val="center"/>
            </w:pPr>
            <w:r>
              <w:t>0.3</w:t>
            </w:r>
          </w:p>
        </w:tc>
      </w:tr>
      <w:tr w:rsidR="00F73DC8" w14:paraId="333A4B41" w14:textId="77777777" w:rsidTr="009F4E0C">
        <w:trPr>
          <w:jc w:val="center"/>
        </w:trPr>
        <w:tc>
          <w:tcPr>
            <w:tcW w:w="3070" w:type="dxa"/>
          </w:tcPr>
          <w:p w14:paraId="67B47E70" w14:textId="77777777" w:rsidR="00F73DC8" w:rsidRDefault="00F73DC8" w:rsidP="009F4E0C">
            <w:pPr>
              <w:jc w:val="center"/>
            </w:pPr>
            <w:r>
              <w:t>CMO_EDUCATION</w:t>
            </w:r>
          </w:p>
        </w:tc>
        <w:tc>
          <w:tcPr>
            <w:tcW w:w="908" w:type="dxa"/>
          </w:tcPr>
          <w:p w14:paraId="1263792A" w14:textId="77777777" w:rsidR="00F73DC8" w:rsidRDefault="00F73DC8" w:rsidP="009F4E0C">
            <w:pPr>
              <w:jc w:val="center"/>
            </w:pPr>
            <w:r>
              <w:t>0.0</w:t>
            </w:r>
          </w:p>
        </w:tc>
        <w:tc>
          <w:tcPr>
            <w:tcW w:w="3476" w:type="dxa"/>
          </w:tcPr>
          <w:p w14:paraId="0D2BF802" w14:textId="77777777" w:rsidR="00F73DC8" w:rsidRDefault="00F73DC8" w:rsidP="009F4E0C">
            <w:pPr>
              <w:jc w:val="center"/>
            </w:pPr>
            <w:r>
              <w:t>CRIMINAL_ACTIVITIES</w:t>
            </w:r>
          </w:p>
        </w:tc>
        <w:tc>
          <w:tcPr>
            <w:tcW w:w="844" w:type="dxa"/>
          </w:tcPr>
          <w:p w14:paraId="6AD61D98" w14:textId="77777777" w:rsidR="00F73DC8" w:rsidRDefault="00F73DC8" w:rsidP="009F4E0C">
            <w:pPr>
              <w:jc w:val="center"/>
            </w:pPr>
            <w:r>
              <w:t>0.0</w:t>
            </w:r>
          </w:p>
        </w:tc>
      </w:tr>
      <w:tr w:rsidR="00F73DC8" w14:paraId="3C843F0E" w14:textId="77777777" w:rsidTr="009F4E0C">
        <w:trPr>
          <w:jc w:val="center"/>
        </w:trPr>
        <w:tc>
          <w:tcPr>
            <w:tcW w:w="3070" w:type="dxa"/>
          </w:tcPr>
          <w:p w14:paraId="5E65B9FA" w14:textId="77777777" w:rsidR="00F73DC8" w:rsidRDefault="00F73DC8" w:rsidP="009F4E0C">
            <w:pPr>
              <w:jc w:val="center"/>
            </w:pPr>
            <w:r>
              <w:t>CMO_EMPLOYMENT</w:t>
            </w:r>
          </w:p>
        </w:tc>
        <w:tc>
          <w:tcPr>
            <w:tcW w:w="908" w:type="dxa"/>
          </w:tcPr>
          <w:p w14:paraId="7F9CA2F4" w14:textId="77777777" w:rsidR="00F73DC8" w:rsidRDefault="00F73DC8" w:rsidP="009F4E0C">
            <w:pPr>
              <w:jc w:val="center"/>
            </w:pPr>
            <w:r>
              <w:t>0.0</w:t>
            </w:r>
          </w:p>
        </w:tc>
        <w:tc>
          <w:tcPr>
            <w:tcW w:w="3476" w:type="dxa"/>
          </w:tcPr>
          <w:p w14:paraId="37246380" w14:textId="77777777" w:rsidR="00F73DC8" w:rsidRDefault="00F73DC8" w:rsidP="009F4E0C">
            <w:pPr>
              <w:jc w:val="center"/>
            </w:pPr>
            <w:r>
              <w:t>CURFEW</w:t>
            </w:r>
          </w:p>
        </w:tc>
        <w:tc>
          <w:tcPr>
            <w:tcW w:w="844" w:type="dxa"/>
          </w:tcPr>
          <w:p w14:paraId="0A09FEE5" w14:textId="77777777" w:rsidR="00F73DC8" w:rsidRDefault="00F73DC8" w:rsidP="009F4E0C">
            <w:pPr>
              <w:jc w:val="center"/>
            </w:pPr>
            <w:r>
              <w:t>1.2</w:t>
            </w:r>
          </w:p>
        </w:tc>
      </w:tr>
      <w:tr w:rsidR="00F73DC8" w14:paraId="5FFA26D0" w14:textId="77777777" w:rsidTr="009F4E0C">
        <w:trPr>
          <w:jc w:val="center"/>
        </w:trPr>
        <w:tc>
          <w:tcPr>
            <w:tcW w:w="3070" w:type="dxa"/>
          </w:tcPr>
          <w:p w14:paraId="3873C7D7" w14:textId="77777777" w:rsidR="00F73DC8" w:rsidRDefault="00F73DC8" w:rsidP="009F4E0C">
            <w:pPr>
              <w:jc w:val="center"/>
            </w:pPr>
            <w:r>
              <w:t>CMO_HEALTHCARE</w:t>
            </w:r>
          </w:p>
        </w:tc>
        <w:tc>
          <w:tcPr>
            <w:tcW w:w="908" w:type="dxa"/>
          </w:tcPr>
          <w:p w14:paraId="4CC64F15" w14:textId="77777777" w:rsidR="00F73DC8" w:rsidRDefault="00F73DC8" w:rsidP="009F4E0C">
            <w:pPr>
              <w:jc w:val="center"/>
            </w:pPr>
            <w:r>
              <w:t>0.0</w:t>
            </w:r>
          </w:p>
        </w:tc>
        <w:tc>
          <w:tcPr>
            <w:tcW w:w="3476" w:type="dxa"/>
          </w:tcPr>
          <w:p w14:paraId="6ED4B982" w14:textId="77777777" w:rsidR="00F73DC8" w:rsidRDefault="00F73DC8" w:rsidP="009F4E0C">
            <w:pPr>
              <w:jc w:val="center"/>
            </w:pPr>
            <w:r>
              <w:t>GUARD</w:t>
            </w:r>
          </w:p>
        </w:tc>
        <w:tc>
          <w:tcPr>
            <w:tcW w:w="844" w:type="dxa"/>
          </w:tcPr>
          <w:p w14:paraId="71DDAB1B" w14:textId="77777777" w:rsidR="00F73DC8" w:rsidRDefault="00F73DC8" w:rsidP="009F4E0C">
            <w:pPr>
              <w:jc w:val="center"/>
            </w:pPr>
            <w:r>
              <w:t>1.0</w:t>
            </w:r>
          </w:p>
        </w:tc>
      </w:tr>
      <w:tr w:rsidR="00F73DC8" w14:paraId="1ED82F65" w14:textId="77777777" w:rsidTr="009F4E0C">
        <w:trPr>
          <w:jc w:val="center"/>
        </w:trPr>
        <w:tc>
          <w:tcPr>
            <w:tcW w:w="3070" w:type="dxa"/>
          </w:tcPr>
          <w:p w14:paraId="1AAFEB15" w14:textId="77777777" w:rsidR="00F73DC8" w:rsidRDefault="00F73DC8" w:rsidP="009F4E0C">
            <w:pPr>
              <w:jc w:val="center"/>
            </w:pPr>
            <w:r>
              <w:t>CMO_INDUSTRY</w:t>
            </w:r>
          </w:p>
        </w:tc>
        <w:tc>
          <w:tcPr>
            <w:tcW w:w="908" w:type="dxa"/>
          </w:tcPr>
          <w:p w14:paraId="69DA3F38" w14:textId="77777777" w:rsidR="00F73DC8" w:rsidRDefault="00F73DC8" w:rsidP="009F4E0C">
            <w:pPr>
              <w:jc w:val="center"/>
            </w:pPr>
            <w:r>
              <w:t>0.0</w:t>
            </w:r>
          </w:p>
        </w:tc>
        <w:tc>
          <w:tcPr>
            <w:tcW w:w="3476" w:type="dxa"/>
          </w:tcPr>
          <w:p w14:paraId="74B84931" w14:textId="77777777" w:rsidR="00F73DC8" w:rsidRDefault="00F73DC8" w:rsidP="009F4E0C">
            <w:pPr>
              <w:jc w:val="center"/>
            </w:pPr>
            <w:r>
              <w:t>PATROL</w:t>
            </w:r>
          </w:p>
        </w:tc>
        <w:tc>
          <w:tcPr>
            <w:tcW w:w="844" w:type="dxa"/>
          </w:tcPr>
          <w:p w14:paraId="5CDCD4AF" w14:textId="77777777" w:rsidR="00F73DC8" w:rsidRDefault="00F73DC8" w:rsidP="009F4E0C">
            <w:pPr>
              <w:jc w:val="center"/>
            </w:pPr>
            <w:r>
              <w:t>1.0</w:t>
            </w:r>
          </w:p>
        </w:tc>
      </w:tr>
      <w:tr w:rsidR="00F73DC8" w14:paraId="707B1C32" w14:textId="77777777" w:rsidTr="009F4E0C">
        <w:trPr>
          <w:jc w:val="center"/>
        </w:trPr>
        <w:tc>
          <w:tcPr>
            <w:tcW w:w="3070" w:type="dxa"/>
          </w:tcPr>
          <w:p w14:paraId="669EE5CB" w14:textId="77777777" w:rsidR="00F73DC8" w:rsidRDefault="00F73DC8" w:rsidP="009F4E0C">
            <w:pPr>
              <w:jc w:val="center"/>
            </w:pPr>
            <w:r>
              <w:t>CMO_LAW_ENFORCEMENT</w:t>
            </w:r>
          </w:p>
        </w:tc>
        <w:tc>
          <w:tcPr>
            <w:tcW w:w="908" w:type="dxa"/>
          </w:tcPr>
          <w:p w14:paraId="78E28E1C" w14:textId="77777777" w:rsidR="00F73DC8" w:rsidRDefault="00F73DC8" w:rsidP="009F4E0C">
            <w:pPr>
              <w:jc w:val="center"/>
            </w:pPr>
            <w:r>
              <w:t>1.0</w:t>
            </w:r>
          </w:p>
        </w:tc>
        <w:tc>
          <w:tcPr>
            <w:tcW w:w="3476" w:type="dxa"/>
          </w:tcPr>
          <w:p w14:paraId="2672C18F" w14:textId="77777777" w:rsidR="00F73DC8" w:rsidRDefault="00F73DC8" w:rsidP="009F4E0C">
            <w:pPr>
              <w:jc w:val="center"/>
            </w:pPr>
            <w:r>
              <w:t>PSYOP</w:t>
            </w:r>
          </w:p>
        </w:tc>
        <w:tc>
          <w:tcPr>
            <w:tcW w:w="844" w:type="dxa"/>
          </w:tcPr>
          <w:p w14:paraId="1B784851" w14:textId="77777777" w:rsidR="00F73DC8" w:rsidRDefault="00F73DC8" w:rsidP="009F4E0C">
            <w:pPr>
              <w:jc w:val="center"/>
            </w:pPr>
            <w:r>
              <w:t>0.3</w:t>
            </w:r>
          </w:p>
        </w:tc>
      </w:tr>
      <w:tr w:rsidR="00F73DC8" w14:paraId="51EA157B" w14:textId="77777777" w:rsidTr="009F4E0C">
        <w:trPr>
          <w:jc w:val="center"/>
        </w:trPr>
        <w:tc>
          <w:tcPr>
            <w:tcW w:w="3070" w:type="dxa"/>
          </w:tcPr>
          <w:p w14:paraId="3DF5A306" w14:textId="77777777" w:rsidR="00F73DC8" w:rsidRDefault="00F73DC8" w:rsidP="009F4E0C">
            <w:pPr>
              <w:jc w:val="center"/>
            </w:pPr>
            <w:r>
              <w:t>CMO_OTHER</w:t>
            </w:r>
          </w:p>
        </w:tc>
        <w:tc>
          <w:tcPr>
            <w:tcW w:w="908" w:type="dxa"/>
          </w:tcPr>
          <w:p w14:paraId="137BF692" w14:textId="77777777" w:rsidR="00F73DC8" w:rsidRDefault="00F73DC8" w:rsidP="009F4E0C">
            <w:pPr>
              <w:jc w:val="center"/>
            </w:pPr>
            <w:r>
              <w:t>0.3</w:t>
            </w:r>
          </w:p>
        </w:tc>
        <w:tc>
          <w:tcPr>
            <w:tcW w:w="3476" w:type="dxa"/>
          </w:tcPr>
          <w:p w14:paraId="15AF0D44" w14:textId="77777777" w:rsidR="00F73DC8" w:rsidRDefault="00F73DC8" w:rsidP="009F4E0C">
            <w:pPr>
              <w:jc w:val="center"/>
            </w:pPr>
            <w:r>
              <w:t>NONE</w:t>
            </w:r>
          </w:p>
        </w:tc>
        <w:tc>
          <w:tcPr>
            <w:tcW w:w="844" w:type="dxa"/>
          </w:tcPr>
          <w:p w14:paraId="779CB574" w14:textId="77777777" w:rsidR="00F73DC8" w:rsidRDefault="00F73DC8" w:rsidP="009F4E0C">
            <w:pPr>
              <w:jc w:val="center"/>
            </w:pPr>
            <w:r>
              <w:t>0.0</w:t>
            </w:r>
          </w:p>
        </w:tc>
      </w:tr>
    </w:tbl>
    <w:p w14:paraId="1C46F0B8" w14:textId="77777777" w:rsidR="00F73DC8" w:rsidRDefault="00F73DC8" w:rsidP="00F73DC8"/>
    <w:p w14:paraId="688D7EEF" w14:textId="77777777" w:rsidR="00F73DC8" w:rsidRDefault="00F73DC8" w:rsidP="00F73DC8">
      <w:r>
        <w:t xml:space="preserve">We then compute the effective number of law enforcement personnel,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as follows:</w:t>
      </w:r>
    </w:p>
    <w:p w14:paraId="174B8A97" w14:textId="77777777" w:rsidR="00F73DC8" w:rsidRDefault="00F73DC8" w:rsidP="00F73DC8"/>
    <w:p w14:paraId="48108EAF" w14:textId="77777777" w:rsidR="00F73DC8" w:rsidRPr="005758BA" w:rsidRDefault="00C32465" w:rsidP="00F73DC8">
      <w:pPr>
        <w:ind w:left="360"/>
      </w:pPr>
      <m:oMathPara>
        <m:oMath>
          <m:sSub>
            <m:sSubPr>
              <m:ctrlPr>
                <w:rPr>
                  <w:rFonts w:ascii="Cambria Math" w:hAnsi="Cambria Math"/>
                  <w:i/>
                </w:rPr>
              </m:ctrlPr>
            </m:sSubPr>
            <m:e>
              <m:r>
                <w:rPr>
                  <w:rFonts w:ascii="Cambria Math" w:hAnsi="Cambria Math"/>
                </w:rPr>
                <m:t>LEP</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 xml:space="preserve">g </m:t>
              </m:r>
              <m:r>
                <m:rPr>
                  <m:nor/>
                </m:rPr>
                <w:rPr>
                  <w:rFonts w:ascii="Cambria Math" w:hAnsi="Cambria Math"/>
                </w:rPr>
                <m:t>in</m:t>
              </m:r>
              <m:r>
                <w:rPr>
                  <w:rFonts w:ascii="Cambria Math" w:hAnsi="Cambria Math"/>
                </w:rPr>
                <m:t xml:space="preserve"> n</m:t>
              </m:r>
            </m:sub>
            <m:sup/>
            <m:e>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Efficiency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Suitability</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e>
          </m:nary>
        </m:oMath>
      </m:oMathPara>
    </w:p>
    <w:p w14:paraId="3E3EA285" w14:textId="77777777" w:rsidR="00F73DC8" w:rsidRDefault="00F73DC8" w:rsidP="00F73DC8"/>
    <w:p w14:paraId="03EDA515" w14:textId="77777777" w:rsidR="00F73DC8" w:rsidRDefault="00F73DC8" w:rsidP="00F73DC8">
      <w:r>
        <w:t xml:space="preserve">where </w:t>
      </w:r>
      <m:oMath>
        <m:sSub>
          <m:sSubPr>
            <m:ctrlPr>
              <w:rPr>
                <w:rFonts w:ascii="Cambria Math" w:hAnsi="Cambria Math"/>
                <w:i/>
              </w:rPr>
            </m:ctrlPr>
          </m:sSubPr>
          <m:e>
            <m:r>
              <w:rPr>
                <w:rFonts w:ascii="Cambria Math" w:hAnsi="Cambria Math"/>
              </w:rPr>
              <m:t>P</m:t>
            </m:r>
          </m:e>
          <m:sub>
            <m:r>
              <w:rPr>
                <w:rFonts w:ascii="Cambria Math" w:hAnsi="Cambria Math"/>
              </w:rPr>
              <m:t>nga</m:t>
            </m:r>
          </m:sub>
        </m:sSub>
      </m:oMath>
      <w:r>
        <w:t xml:space="preserve"> is the number of group </w:t>
      </w:r>
      <w:r>
        <w:rPr>
          <w:i/>
        </w:rPr>
        <w:t>g</w:t>
      </w:r>
      <w:r>
        <w:t xml:space="preserve">’s personnel assigned to do activity </w:t>
      </w:r>
      <w:r>
        <w:rPr>
          <w:i/>
        </w:rPr>
        <w:t>a</w:t>
      </w:r>
      <w:r>
        <w:t xml:space="preserve"> in neighborhood </w:t>
      </w:r>
      <w:r>
        <w:rPr>
          <w:i/>
        </w:rPr>
        <w:t>n</w:t>
      </w:r>
      <w:r w:rsidR="00E76CC6">
        <w:t>.</w:t>
      </w:r>
    </w:p>
    <w:p w14:paraId="4EE2C529" w14:textId="77777777" w:rsidR="00F73DC8" w:rsidRDefault="00F73DC8" w:rsidP="00F73DC8"/>
    <w:p w14:paraId="6CB28803" w14:textId="77777777" w:rsidR="00F72DE2" w:rsidRDefault="00F72DE2" w:rsidP="00F72DE2">
      <w:pPr>
        <w:pStyle w:val="Heading4"/>
      </w:pPr>
      <w:bookmarkStart w:id="111" w:name="_Toc380578223"/>
      <w:r>
        <w:t>Suppression of Criminal Activity</w:t>
      </w:r>
      <w:bookmarkEnd w:id="111"/>
    </w:p>
    <w:p w14:paraId="1818DE4B" w14:textId="77777777" w:rsidR="00F72DE2" w:rsidRDefault="00F72DE2" w:rsidP="00F72DE2">
      <w:r>
        <w:t xml:space="preserve">Law enforcement does not eliminate the criminals; it simply suppresses their criminal activities.  Therefore, we define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as the degree of suppression of background criminal activities in neighborhood </w:t>
      </w:r>
      <w:r>
        <w:rPr>
          <w:i/>
        </w:rPr>
        <w:t>n</w:t>
      </w:r>
      <w:r>
        <w:t xml:space="preserve">, where </w:t>
      </w: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t xml:space="preserve"> ranges from 0.0 to 1.0.  At 0.0, no </w:t>
      </w:r>
      <w:r>
        <w:lastRenderedPageBreak/>
        <w:t>background criminal activities are suppressed; at 1.0 all crime that can be suppressed is suppressed.</w:t>
      </w:r>
      <w:r w:rsidRPr="00894D8C">
        <w:t xml:space="preserve"> </w:t>
      </w:r>
      <w:r>
        <w:t xml:space="preserve"> Per doctrine, suppression of criminal activity is a function of the number of law enforcement personnel relative to the size of the population and the urbanization of the neighborhood.  Consequently, we compute suppression using a family of coverage functions,</w:t>
      </w:r>
      <w:r>
        <w:rPr>
          <w:rStyle w:val="FootnoteReference"/>
        </w:rPr>
        <w:footnoteReference w:id="21"/>
      </w:r>
      <w:r>
        <w:t xml:space="preserve"> as shown in the following table:</w:t>
      </w:r>
      <w:r>
        <w:rPr>
          <w:rStyle w:val="FootnoteReference"/>
        </w:rPr>
        <w:footnoteReference w:id="22"/>
      </w:r>
    </w:p>
    <w:p w14:paraId="0D1498D3" w14:textId="77777777" w:rsidR="00F72DE2" w:rsidRDefault="00F72DE2" w:rsidP="00F72DE2"/>
    <w:tbl>
      <w:tblPr>
        <w:tblStyle w:val="TableGrid"/>
        <w:tblW w:w="0" w:type="auto"/>
        <w:jc w:val="center"/>
        <w:tblLook w:val="04A0" w:firstRow="1" w:lastRow="0" w:firstColumn="1" w:lastColumn="0" w:noHBand="0" w:noVBand="1"/>
      </w:tblPr>
      <w:tblGrid>
        <w:gridCol w:w="1818"/>
        <w:gridCol w:w="2250"/>
      </w:tblGrid>
      <w:tr w:rsidR="00F72DE2" w14:paraId="70287AE3" w14:textId="77777777" w:rsidTr="009F4E0C">
        <w:trPr>
          <w:jc w:val="center"/>
        </w:trPr>
        <w:tc>
          <w:tcPr>
            <w:tcW w:w="1818" w:type="dxa"/>
            <w:shd w:val="clear" w:color="auto" w:fill="000000" w:themeFill="text1"/>
          </w:tcPr>
          <w:p w14:paraId="6A378541" w14:textId="77777777" w:rsidR="00F72DE2" w:rsidRDefault="00F72DE2" w:rsidP="009F4E0C">
            <w:r>
              <w:t>Urbanization</w:t>
            </w:r>
          </w:p>
        </w:tc>
        <w:tc>
          <w:tcPr>
            <w:tcW w:w="2250" w:type="dxa"/>
            <w:shd w:val="clear" w:color="auto" w:fill="000000" w:themeFill="text1"/>
          </w:tcPr>
          <w:p w14:paraId="6F000E10" w14:textId="77777777" w:rsidR="00F72DE2" w:rsidRDefault="00F72DE2" w:rsidP="009F4E0C">
            <w:pPr>
              <w:jc w:val="center"/>
            </w:pPr>
            <w:r>
              <w:t>Coverage Function</w:t>
            </w:r>
          </w:p>
        </w:tc>
      </w:tr>
      <w:tr w:rsidR="00F72DE2" w14:paraId="5DB0F482" w14:textId="77777777" w:rsidTr="009F4E0C">
        <w:trPr>
          <w:jc w:val="center"/>
        </w:trPr>
        <w:tc>
          <w:tcPr>
            <w:tcW w:w="1818" w:type="dxa"/>
          </w:tcPr>
          <w:p w14:paraId="5BFF5910" w14:textId="77777777" w:rsidR="00F72DE2" w:rsidRDefault="00F72DE2" w:rsidP="009F4E0C">
            <w:r>
              <w:t>ISOLATED</w:t>
            </w:r>
          </w:p>
        </w:tc>
        <w:tc>
          <w:tcPr>
            <w:tcW w:w="2250" w:type="dxa"/>
          </w:tcPr>
          <w:p w14:paraId="6E08ABBA" w14:textId="77777777" w:rsidR="00F72DE2" w:rsidRDefault="00F72DE2" w:rsidP="009F4E0C">
            <w:pPr>
              <w:jc w:val="center"/>
            </w:pPr>
            <w:r>
              <w:t>1/1000</w:t>
            </w:r>
          </w:p>
        </w:tc>
      </w:tr>
      <w:tr w:rsidR="00F72DE2" w14:paraId="4F94CD78" w14:textId="77777777" w:rsidTr="009F4E0C">
        <w:trPr>
          <w:jc w:val="center"/>
        </w:trPr>
        <w:tc>
          <w:tcPr>
            <w:tcW w:w="1818" w:type="dxa"/>
          </w:tcPr>
          <w:p w14:paraId="68A0F578" w14:textId="77777777" w:rsidR="00F72DE2" w:rsidRDefault="00F72DE2" w:rsidP="009F4E0C">
            <w:r>
              <w:t>RURAL</w:t>
            </w:r>
          </w:p>
        </w:tc>
        <w:tc>
          <w:tcPr>
            <w:tcW w:w="2250" w:type="dxa"/>
          </w:tcPr>
          <w:p w14:paraId="01F5D90F" w14:textId="77777777" w:rsidR="00F72DE2" w:rsidRDefault="00F72DE2" w:rsidP="009F4E0C">
            <w:pPr>
              <w:jc w:val="center"/>
            </w:pPr>
            <w:r>
              <w:t>1/1000</w:t>
            </w:r>
          </w:p>
        </w:tc>
      </w:tr>
      <w:tr w:rsidR="00F72DE2" w14:paraId="7C1EF287" w14:textId="77777777" w:rsidTr="009F4E0C">
        <w:trPr>
          <w:jc w:val="center"/>
        </w:trPr>
        <w:tc>
          <w:tcPr>
            <w:tcW w:w="1818" w:type="dxa"/>
          </w:tcPr>
          <w:p w14:paraId="1A9B5734" w14:textId="77777777" w:rsidR="00F72DE2" w:rsidRDefault="00F72DE2" w:rsidP="009F4E0C">
            <w:r>
              <w:t>SUBURBAN</w:t>
            </w:r>
          </w:p>
        </w:tc>
        <w:tc>
          <w:tcPr>
            <w:tcW w:w="2250" w:type="dxa"/>
          </w:tcPr>
          <w:p w14:paraId="546D31DE" w14:textId="77777777" w:rsidR="00F72DE2" w:rsidRDefault="00F72DE2" w:rsidP="009F4E0C">
            <w:pPr>
              <w:jc w:val="center"/>
            </w:pPr>
            <w:r>
              <w:t>2/1000</w:t>
            </w:r>
          </w:p>
        </w:tc>
      </w:tr>
      <w:tr w:rsidR="00F72DE2" w14:paraId="14CDF01B" w14:textId="77777777" w:rsidTr="009F4E0C">
        <w:trPr>
          <w:jc w:val="center"/>
        </w:trPr>
        <w:tc>
          <w:tcPr>
            <w:tcW w:w="1818" w:type="dxa"/>
          </w:tcPr>
          <w:p w14:paraId="4A4B1FED" w14:textId="77777777" w:rsidR="00F72DE2" w:rsidRDefault="00F72DE2" w:rsidP="009F4E0C">
            <w:r>
              <w:t>URBAN</w:t>
            </w:r>
          </w:p>
        </w:tc>
        <w:tc>
          <w:tcPr>
            <w:tcW w:w="2250" w:type="dxa"/>
          </w:tcPr>
          <w:p w14:paraId="3F149CBE" w14:textId="77777777" w:rsidR="00F72DE2" w:rsidRDefault="00F72DE2" w:rsidP="009F4E0C">
            <w:pPr>
              <w:jc w:val="center"/>
            </w:pPr>
            <w:r>
              <w:t>3/1000</w:t>
            </w:r>
          </w:p>
        </w:tc>
      </w:tr>
    </w:tbl>
    <w:p w14:paraId="3B80EF6F" w14:textId="77777777" w:rsidR="00F72DE2" w:rsidRDefault="00F72DE2" w:rsidP="00F72DE2">
      <w:r>
        <w:t xml:space="preserve"> </w:t>
      </w:r>
    </w:p>
    <w:p w14:paraId="5C6E54EE" w14:textId="77777777" w:rsidR="00F72DE2" w:rsidRDefault="00F72DE2" w:rsidP="00F72DE2">
      <w:r>
        <w:t xml:space="preserve">Thus, in an urban neighborhood an </w:t>
      </w:r>
      <m:oMath>
        <m:sSub>
          <m:sSubPr>
            <m:ctrlPr>
              <w:rPr>
                <w:rFonts w:ascii="Cambria Math" w:hAnsi="Cambria Math"/>
                <w:i/>
              </w:rPr>
            </m:ctrlPr>
          </m:sSubPr>
          <m:e>
            <m:r>
              <w:rPr>
                <w:rFonts w:ascii="Cambria Math" w:hAnsi="Cambria Math"/>
              </w:rPr>
              <m:t>LEP</m:t>
            </m:r>
          </m:e>
          <m:sub>
            <m:r>
              <w:rPr>
                <w:rFonts w:ascii="Cambria Math" w:hAnsi="Cambria Math"/>
              </w:rPr>
              <m:t>n</m:t>
            </m:r>
          </m:sub>
        </m:sSub>
      </m:oMath>
      <w:r>
        <w:t xml:space="preserve"> of 3.0 per thousand residents will achieve 2/3rds coverage and hence 2/3rds suppression of background criminal activity.</w:t>
      </w:r>
    </w:p>
    <w:p w14:paraId="0FBD25FA" w14:textId="77777777" w:rsidR="00F72DE2" w:rsidRDefault="00F72DE2" w:rsidP="00F72DE2">
      <w:pPr>
        <w:pStyle w:val="Heading4"/>
      </w:pPr>
      <w:bookmarkStart w:id="112" w:name="_Toc380578224"/>
      <w:r>
        <w:t>Nominal Criminal Fraction</w:t>
      </w:r>
      <w:bookmarkEnd w:id="112"/>
    </w:p>
    <w:p w14:paraId="6666906E" w14:textId="77777777" w:rsidR="00F72DE2" w:rsidRDefault="00F72DE2" w:rsidP="00F72DE2">
      <w:r>
        <w:t xml:space="preserve">Our initial model of background criminal activity in civilian populations is that the level of criminal activity in a group depends on the group’s demeanor and on the unemployment rate.  Athena’s demographic model defines a statistic called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unemployment per capita percentage.  This is the percentage of the group's population that is currently unemployed, and so it is a measure of the degree to which unemployment affects the group at large.</w:t>
      </w:r>
    </w:p>
    <w:p w14:paraId="07BFB70A" w14:textId="77777777" w:rsidR="00F72DE2" w:rsidRDefault="00F72DE2" w:rsidP="00F72DE2"/>
    <w:p w14:paraId="60DD9D66" w14:textId="77777777" w:rsidR="00F72DE2" w:rsidRDefault="00F72DE2" w:rsidP="00F72DE2">
      <w:r>
        <w:t xml:space="preserve">Specifically, a group’s nominal criminal fraction,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is the fraction of the group that will engage in criminal activities in the absence of law enforcement.  It is the output of a family of Z-curves.</w:t>
      </w:r>
      <w:r>
        <w:rPr>
          <w:rStyle w:val="FootnoteReference"/>
        </w:rPr>
        <w:footnoteReference w:id="23"/>
      </w:r>
      <w:r>
        <w:t xml:space="preserve">  There is one curve for each group demeanor (AGGRESSIVE, AVERAGE, APATHETIC); the curves return </w:t>
      </w:r>
      <m:oMath>
        <m:sSub>
          <m:sSubPr>
            <m:ctrlPr>
              <w:rPr>
                <w:rFonts w:ascii="Cambria Math" w:hAnsi="Cambria Math"/>
                <w:i/>
              </w:rPr>
            </m:ctrlPr>
          </m:sSubPr>
          <m:e>
            <m:r>
              <w:rPr>
                <w:rFonts w:ascii="Cambria Math" w:hAnsi="Cambria Math"/>
              </w:rPr>
              <m:t>NCF</m:t>
            </m:r>
          </m:e>
          <m:sub>
            <m:r>
              <w:rPr>
                <w:rFonts w:ascii="Cambria Math" w:hAnsi="Cambria Math"/>
              </w:rPr>
              <m:t>g</m:t>
            </m:r>
          </m:sub>
        </m:sSub>
      </m:oMath>
      <w:r>
        <w:t xml:space="preserve"> given the </w:t>
      </w:r>
      <m:oMath>
        <m:sSub>
          <m:sSubPr>
            <m:ctrlPr>
              <w:rPr>
                <w:rFonts w:ascii="Cambria Math" w:hAnsi="Cambria Math"/>
                <w:i/>
              </w:rPr>
            </m:ctrlPr>
          </m:sSubPr>
          <m:e>
            <m:r>
              <w:rPr>
                <w:rFonts w:ascii="Cambria Math" w:hAnsi="Cambria Math"/>
              </w:rPr>
              <m:t>UnempPerCap</m:t>
            </m:r>
          </m:e>
          <m:sub>
            <m:r>
              <w:rPr>
                <w:rFonts w:ascii="Cambria Math" w:hAnsi="Cambria Math"/>
              </w:rPr>
              <m:t>g</m:t>
            </m:r>
          </m:sub>
        </m:sSub>
      </m:oMath>
      <w:r>
        <w:t>.  The default curves are shown in the following chart:</w:t>
      </w:r>
    </w:p>
    <w:p w14:paraId="30EC36AF" w14:textId="77777777" w:rsidR="00F72DE2" w:rsidRDefault="00F72DE2" w:rsidP="00F72DE2">
      <w:pPr>
        <w:jc w:val="center"/>
      </w:pPr>
      <w:r>
        <w:rPr>
          <w:noProof/>
          <w:sz w:val="18"/>
          <w:szCs w:val="18"/>
        </w:rPr>
        <w:lastRenderedPageBreak/>
        <w:drawing>
          <wp:inline distT="0" distB="0" distL="0" distR="0" wp14:anchorId="57CDD61C" wp14:editId="0E9BDFD2">
            <wp:extent cx="4308511" cy="2706117"/>
            <wp:effectExtent l="0" t="0" r="9525"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Fpic.png"/>
                    <pic:cNvPicPr/>
                  </pic:nvPicPr>
                  <pic:blipFill>
                    <a:blip r:embed="rId11">
                      <a:extLst>
                        <a:ext uri="{28A0092B-C50C-407E-A947-70E740481C1C}">
                          <a14:useLocalDpi xmlns:a14="http://schemas.microsoft.com/office/drawing/2010/main" val="0"/>
                        </a:ext>
                      </a:extLst>
                    </a:blip>
                    <a:stretch>
                      <a:fillRect/>
                    </a:stretch>
                  </pic:blipFill>
                  <pic:spPr>
                    <a:xfrm>
                      <a:off x="0" y="0"/>
                      <a:ext cx="4308511" cy="2706117"/>
                    </a:xfrm>
                    <a:prstGeom prst="rect">
                      <a:avLst/>
                    </a:prstGeom>
                  </pic:spPr>
                </pic:pic>
              </a:graphicData>
            </a:graphic>
          </wp:inline>
        </w:drawing>
      </w:r>
    </w:p>
    <w:p w14:paraId="70FAAF3D" w14:textId="77777777" w:rsidR="00F72DE2" w:rsidRDefault="00F72DE2" w:rsidP="00F72DE2">
      <w:pPr>
        <w:jc w:val="center"/>
      </w:pPr>
    </w:p>
    <w:p w14:paraId="5C21A4EE" w14:textId="77777777" w:rsidR="00F72DE2" w:rsidRDefault="00F72DE2" w:rsidP="00F72DE2">
      <w:pPr>
        <w:pStyle w:val="Heading4"/>
      </w:pPr>
      <w:bookmarkStart w:id="113" w:name="_Toc380578225"/>
      <w:r>
        <w:t>Actual Criminal Fraction</w:t>
      </w:r>
      <w:bookmarkEnd w:id="113"/>
    </w:p>
    <w:p w14:paraId="11C11C59" w14:textId="77777777" w:rsidR="00F72DE2" w:rsidRDefault="00F72DE2" w:rsidP="00F72DE2">
      <w:r>
        <w:t xml:space="preserve">A civilian group </w:t>
      </w:r>
      <w:r>
        <w:rPr>
          <w:i/>
        </w:rPr>
        <w:t>g’</w:t>
      </w:r>
      <w:r>
        <w:t xml:space="preserve">s actual criminal fraction,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is the fraction of the group involved in criminal activities given the current degree of law enforcement in </w:t>
      </w:r>
      <w:r>
        <w:rPr>
          <w:i/>
        </w:rPr>
        <w:t>g</w:t>
      </w:r>
      <w:r>
        <w:t xml:space="preserve">’s neighborhood, </w:t>
      </w:r>
      <w:r>
        <w:rPr>
          <w:i/>
        </w:rPr>
        <w:t>n</w:t>
      </w:r>
      <w:r>
        <w:t>:</w:t>
      </w:r>
    </w:p>
    <w:p w14:paraId="38694CA9" w14:textId="77777777" w:rsidR="00F72DE2" w:rsidRDefault="00F72DE2" w:rsidP="00F72DE2"/>
    <w:p w14:paraId="3AAED06D" w14:textId="77777777" w:rsidR="00F72DE2" w:rsidRPr="000953E3" w:rsidRDefault="00C32465"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=suppfrac∙</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1-suppfrac</m:t>
              </m:r>
            </m:e>
          </m:d>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oMath>
      </m:oMathPara>
    </w:p>
    <w:p w14:paraId="5F7EC80D" w14:textId="77777777" w:rsidR="00F72DE2" w:rsidRDefault="00F72DE2" w:rsidP="00F72DE2"/>
    <w:p w14:paraId="1DCD8E7D" w14:textId="77777777" w:rsidR="00F72DE2" w:rsidRDefault="00F72DE2" w:rsidP="00F72DE2">
      <w:r>
        <w:t>where</w:t>
      </w:r>
    </w:p>
    <w:p w14:paraId="71E01D3C" w14:textId="77777777" w:rsidR="00F72DE2" w:rsidRDefault="00F72DE2" w:rsidP="00F72DE2"/>
    <w:p w14:paraId="3DCE801B" w14:textId="77777777" w:rsidR="00F72DE2" w:rsidRPr="000953E3" w:rsidRDefault="00F72DE2" w:rsidP="00F72DE2">
      <w:pPr>
        <w:pStyle w:val="Definitions"/>
      </w:pPr>
      <w:r>
        <w:rPr>
          <w:i/>
        </w:rPr>
        <w:t>n</w:t>
      </w:r>
      <w:r>
        <w:tab/>
        <w:t>=</w:t>
      </w:r>
      <w:r>
        <w:tab/>
        <w:t>A neighborhood</w:t>
      </w:r>
    </w:p>
    <w:p w14:paraId="361568A5" w14:textId="77777777" w:rsidR="00F72DE2" w:rsidRDefault="00F72DE2" w:rsidP="00F72DE2">
      <w:pPr>
        <w:pStyle w:val="Definitions"/>
      </w:pPr>
      <w:r>
        <w:rPr>
          <w:i/>
        </w:rPr>
        <w:t>g</w:t>
      </w:r>
      <w:r>
        <w:tab/>
        <w:t>=</w:t>
      </w:r>
      <w:r>
        <w:tab/>
        <w:t xml:space="preserve">A civilian group residing in </w:t>
      </w:r>
      <w:r>
        <w:rPr>
          <w:i/>
        </w:rPr>
        <w:t>n</w:t>
      </w:r>
    </w:p>
    <w:p w14:paraId="6E5C5DCD" w14:textId="77777777" w:rsidR="00F72DE2" w:rsidRPr="000953E3" w:rsidRDefault="00C32465" w:rsidP="00F72DE2">
      <w:pPr>
        <w:pStyle w:val="Definitions"/>
      </w:pPr>
      <m:oMath>
        <m:sSub>
          <m:sSubPr>
            <m:ctrlPr>
              <w:rPr>
                <w:rFonts w:ascii="Cambria Math" w:hAnsi="Cambria Math"/>
                <w:i/>
              </w:rPr>
            </m:ctrlPr>
          </m:sSubPr>
          <m:e>
            <m:r>
              <w:rPr>
                <w:rFonts w:ascii="Cambria Math" w:hAnsi="Cambria Math"/>
              </w:rPr>
              <m:t>suppression</m:t>
            </m:r>
          </m:e>
          <m:sub>
            <m:r>
              <w:rPr>
                <w:rFonts w:ascii="Cambria Math" w:hAnsi="Cambria Math"/>
              </w:rPr>
              <m:t>n</m:t>
            </m:r>
          </m:sub>
        </m:sSub>
      </m:oMath>
      <w:r w:rsidR="00F72DE2">
        <w:tab/>
        <w:t>=</w:t>
      </w:r>
      <w:r w:rsidR="00F72DE2">
        <w:tab/>
        <w:t xml:space="preserve">Suppression of crime by law enforcement in </w:t>
      </w:r>
      <w:r w:rsidR="00F72DE2">
        <w:rPr>
          <w:i/>
        </w:rPr>
        <w:t>n</w:t>
      </w:r>
      <w:r w:rsidR="00F72DE2">
        <w:t>, as defined above.</w:t>
      </w:r>
    </w:p>
    <w:p w14:paraId="688775D6" w14:textId="77777777" w:rsidR="00F72DE2" w:rsidRDefault="00F72DE2" w:rsidP="00F72DE2">
      <w:pPr>
        <w:pStyle w:val="Definitions"/>
      </w:pPr>
      <w:r>
        <w:rPr>
          <w:i/>
        </w:rPr>
        <w:t>suppfrac</w:t>
      </w:r>
      <w:r>
        <w:rPr>
          <w:i/>
        </w:rPr>
        <w:tab/>
      </w:r>
      <w:r>
        <w:t>=</w:t>
      </w:r>
      <w:r>
        <w:tab/>
        <w:t>Suppressible fraction: the fraction of crime that can be suppressed by law enforcement activities,</w:t>
      </w:r>
      <w:r>
        <w:rPr>
          <w:rStyle w:val="FootnoteReference"/>
        </w:rPr>
        <w:footnoteReference w:id="24"/>
      </w:r>
      <w:r>
        <w:t xml:space="preserve"> nominally 0.6.</w:t>
      </w:r>
    </w:p>
    <w:p w14:paraId="2FC07007" w14:textId="77777777" w:rsidR="00F72DE2" w:rsidRDefault="00C32465" w:rsidP="00F72DE2">
      <w:pPr>
        <w:pStyle w:val="Definitions"/>
      </w:pPr>
      <m:oMath>
        <m:sSub>
          <m:sSubPr>
            <m:ctrlPr>
              <w:rPr>
                <w:rFonts w:ascii="Cambria Math" w:hAnsi="Cambria Math"/>
                <w:i/>
              </w:rPr>
            </m:ctrlPr>
          </m:sSubPr>
          <m:e>
            <m:r>
              <w:rPr>
                <w:rFonts w:ascii="Cambria Math" w:hAnsi="Cambria Math"/>
              </w:rPr>
              <m:t>NCF</m:t>
            </m:r>
          </m:e>
          <m:sub>
            <m:r>
              <w:rPr>
                <w:rFonts w:ascii="Cambria Math" w:hAnsi="Cambria Math"/>
              </w:rPr>
              <m:t>g</m:t>
            </m:r>
          </m:sub>
        </m:sSub>
      </m:oMath>
      <w:r w:rsidR="00F72DE2">
        <w:tab/>
        <w:t>=</w:t>
      </w:r>
      <w:r w:rsidR="00F72DE2">
        <w:tab/>
        <w:t xml:space="preserve">Nominal Criminal Fraction of group </w:t>
      </w:r>
      <w:r w:rsidR="00F72DE2">
        <w:rPr>
          <w:i/>
        </w:rPr>
        <w:t>g</w:t>
      </w:r>
      <w:r w:rsidR="00F72DE2">
        <w:t>.</w:t>
      </w:r>
    </w:p>
    <w:p w14:paraId="04969BDB" w14:textId="77777777" w:rsidR="00F72DE2" w:rsidRDefault="00C32465" w:rsidP="00F72DE2">
      <w:pPr>
        <w:pStyle w:val="Definitions"/>
      </w:pPr>
      <m:oMath>
        <m:sSub>
          <m:sSubPr>
            <m:ctrlPr>
              <w:rPr>
                <w:rFonts w:ascii="Cambria Math" w:hAnsi="Cambria Math"/>
                <w:i/>
              </w:rPr>
            </m:ctrlPr>
          </m:sSubPr>
          <m:e>
            <m:r>
              <w:rPr>
                <w:rFonts w:ascii="Cambria Math" w:hAnsi="Cambria Math"/>
              </w:rPr>
              <m:t>ACF</m:t>
            </m:r>
          </m:e>
          <m:sub>
            <m:r>
              <w:rPr>
                <w:rFonts w:ascii="Cambria Math" w:hAnsi="Cambria Math"/>
              </w:rPr>
              <m:t>g</m:t>
            </m:r>
          </m:sub>
        </m:sSub>
      </m:oMath>
      <w:r w:rsidR="00F72DE2">
        <w:tab/>
        <w:t>=</w:t>
      </w:r>
      <w:r w:rsidR="00F72DE2">
        <w:tab/>
        <w:t xml:space="preserve">Actual Criminal Fraction of group </w:t>
      </w:r>
      <w:r w:rsidR="00F72DE2">
        <w:rPr>
          <w:i/>
        </w:rPr>
        <w:t>g</w:t>
      </w:r>
      <w:r w:rsidR="00F72DE2">
        <w:t>.</w:t>
      </w:r>
    </w:p>
    <w:p w14:paraId="20E5D5D6" w14:textId="77777777" w:rsidR="00F72DE2" w:rsidRDefault="00F72DE2" w:rsidP="00F72DE2"/>
    <w:p w14:paraId="2C492BD7" w14:textId="77777777" w:rsidR="00F72DE2" w:rsidRDefault="00F72DE2" w:rsidP="00F72DE2">
      <w:r>
        <w:t xml:space="preserve">In short, the nominal criminal fraction is reduced by law enforcement suppression, but not past the suppressible fraction.  The formula for </w:t>
      </w:r>
      <m:oMath>
        <m:sSub>
          <m:sSubPr>
            <m:ctrlPr>
              <w:rPr>
                <w:rFonts w:ascii="Cambria Math" w:hAnsi="Cambria Math"/>
                <w:i/>
              </w:rPr>
            </m:ctrlPr>
          </m:sSubPr>
          <m:e>
            <m:r>
              <w:rPr>
                <w:rFonts w:ascii="Cambria Math" w:hAnsi="Cambria Math"/>
              </w:rPr>
              <m:t>ACF</m:t>
            </m:r>
          </m:e>
          <m:sub>
            <m:r>
              <w:rPr>
                <w:rFonts w:ascii="Cambria Math" w:hAnsi="Cambria Math"/>
              </w:rPr>
              <m:t>g</m:t>
            </m:r>
          </m:sub>
        </m:sSub>
      </m:oMath>
      <w:r>
        <w:t xml:space="preserve"> can be simplified as follows:</w:t>
      </w:r>
    </w:p>
    <w:p w14:paraId="0E239A52" w14:textId="77777777" w:rsidR="00F72DE2" w:rsidRDefault="00F72DE2" w:rsidP="00F72DE2"/>
    <w:p w14:paraId="06E3ECA5" w14:textId="77777777" w:rsidR="00F72DE2" w:rsidRPr="000953E3" w:rsidRDefault="00C32465" w:rsidP="00F72DE2">
      <w:pPr>
        <w:ind w:left="360"/>
      </w:pPr>
      <m:oMathPara>
        <m:oMath>
          <m:sSub>
            <m:sSubPr>
              <m:ctrlPr>
                <w:rPr>
                  <w:rFonts w:ascii="Cambria Math" w:hAnsi="Cambria Math"/>
                  <w:i/>
                </w:rPr>
              </m:ctrlPr>
            </m:sSubPr>
            <m:e>
              <m:r>
                <w:rPr>
                  <w:rFonts w:ascii="Cambria Math" w:hAnsi="Cambria Math"/>
                </w:rPr>
                <m:t>ACF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NCF</m:t>
              </m:r>
            </m:e>
            <m:sub>
              <m:r>
                <w:rPr>
                  <w:rFonts w:ascii="Cambria Math" w:hAnsi="Cambria Math"/>
                </w:rPr>
                <m:t>g</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suppression</m:t>
                  </m:r>
                </m:e>
                <m:sub>
                  <m:r>
                    <w:rPr>
                      <w:rFonts w:ascii="Cambria Math" w:hAnsi="Cambria Math"/>
                    </w:rPr>
                    <m:t>n</m:t>
                  </m:r>
                </m:sub>
              </m:sSub>
              <m:r>
                <w:rPr>
                  <w:rFonts w:ascii="Cambria Math" w:hAnsi="Cambria Math"/>
                </w:rPr>
                <m:t>∙suppfrac</m:t>
              </m:r>
            </m:e>
          </m:d>
        </m:oMath>
      </m:oMathPara>
    </w:p>
    <w:p w14:paraId="70FA39E6" w14:textId="77777777" w:rsidR="00F73DC8" w:rsidRPr="00F73DC8" w:rsidRDefault="00F73DC8" w:rsidP="00F73DC8"/>
    <w:p w14:paraId="4A8C2317" w14:textId="77777777" w:rsidR="00F73DC8" w:rsidRDefault="00F73DC8" w:rsidP="00F73DC8">
      <w:pPr>
        <w:pStyle w:val="Heading3"/>
      </w:pPr>
      <w:bookmarkStart w:id="114" w:name="_Toc310421793"/>
      <w:bookmarkStart w:id="115" w:name="_Toc380578226"/>
      <w:r>
        <w:lastRenderedPageBreak/>
        <w:t>Measuring Force</w:t>
      </w:r>
      <w:bookmarkEnd w:id="114"/>
      <w:bookmarkEnd w:id="115"/>
    </w:p>
    <w:p w14:paraId="7D2B10FA" w14:textId="77777777" w:rsidR="00D87D1E" w:rsidRDefault="00D87D1E" w:rsidP="001D79EC">
      <w:r>
        <w:t xml:space="preserve">The security of group </w:t>
      </w:r>
      <w:r>
        <w:rPr>
          <w:i/>
        </w:rPr>
        <w:t>g</w:t>
      </w:r>
      <w:r>
        <w:t xml:space="preserve"> in neighborhood </w:t>
      </w:r>
      <w:r>
        <w:rPr>
          <w:i/>
        </w:rPr>
        <w:t>n</w:t>
      </w:r>
      <w:r>
        <w:t xml:space="preserve"> is based on the balance of forces in the neighborhood.  To compute security, then, we must first define each group's projection of force in the neighborhood.</w:t>
      </w:r>
    </w:p>
    <w:p w14:paraId="78374F09" w14:textId="77777777" w:rsidR="00853A0E" w:rsidRDefault="00853A0E" w:rsidP="001D79EC"/>
    <w:p w14:paraId="7CE01529" w14:textId="77777777" w:rsidR="00D87D1E" w:rsidRDefault="00853A0E" w:rsidP="001D79EC">
      <w:pPr>
        <w:pStyle w:val="Heading4"/>
      </w:pPr>
      <w:bookmarkStart w:id="116" w:name="_Toc380578227"/>
      <w:r>
        <w:t>A Group's Own Force</w:t>
      </w:r>
      <w:bookmarkEnd w:id="116"/>
    </w:p>
    <w:p w14:paraId="3B98C0B4" w14:textId="77777777" w:rsidR="001D79EC" w:rsidRDefault="001D79EC" w:rsidP="001D79EC">
      <w:r>
        <w:t xml:space="preserve">First, group </w:t>
      </w:r>
      <w:r>
        <w:rPr>
          <w:i/>
          <w:iCs/>
        </w:rPr>
        <w:t>g</w:t>
      </w:r>
      <w:r>
        <w:t xml:space="preserve">'s own force in neighborhood </w:t>
      </w:r>
      <w:r>
        <w:rPr>
          <w:i/>
          <w:iCs/>
        </w:rPr>
        <w:t>n</w:t>
      </w:r>
      <w:r w:rsidR="009F4E0C">
        <w:rPr>
          <w:iCs/>
        </w:rPr>
        <w:t xml:space="preserve">, denoted </w:t>
      </w:r>
      <m:oMath>
        <m:sSub>
          <m:sSubPr>
            <m:ctrlPr>
              <w:rPr>
                <w:rFonts w:ascii="Cambria Math" w:hAnsi="Cambria Math"/>
              </w:rPr>
            </m:ctrlPr>
          </m:sSubPr>
          <m:e>
            <m:r>
              <w:rPr>
                <w:rFonts w:ascii="Cambria Math" w:hAnsi="Cambria Math"/>
              </w:rPr>
              <m:t>Q</m:t>
            </m:r>
          </m:e>
          <m:sub>
            <m:r>
              <w:rPr>
                <w:rFonts w:ascii="Cambria Math" w:hAnsi="Cambria Math"/>
              </w:rPr>
              <m:t>ng</m:t>
            </m:r>
          </m:sub>
        </m:sSub>
      </m:oMath>
      <w:r w:rsidR="009F4E0C">
        <w:t>,</w:t>
      </w:r>
      <w:r>
        <w:t xml:space="preserve"> is</w:t>
      </w:r>
      <w:r w:rsidR="009F4E0C">
        <w:t xml:space="preserve"> the degree of force projected by its own personnel.  Different groups can project a different amount of force per person.  In general, then, a group's own force is defined as</w:t>
      </w:r>
    </w:p>
    <w:p w14:paraId="6E258823" w14:textId="77777777" w:rsidR="009F4E0C" w:rsidRDefault="009F4E0C" w:rsidP="001D79EC"/>
    <w:p w14:paraId="30E4A33F" w14:textId="77777777" w:rsidR="009F4E0C" w:rsidRPr="001D79EC" w:rsidRDefault="00C32465" w:rsidP="009F4E0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4E577D87" w14:textId="77777777" w:rsidR="009F4E0C" w:rsidRDefault="009F4E0C" w:rsidP="001D79EC"/>
    <w:p w14:paraId="0D77957D" w14:textId="77777777" w:rsidR="009F4E0C" w:rsidRDefault="009F4E0C" w:rsidP="001D79EC">
      <w:r>
        <w:t>where</w:t>
      </w:r>
    </w:p>
    <w:p w14:paraId="3FAE9009" w14:textId="77777777" w:rsidR="009F4E0C" w:rsidRDefault="009F4E0C" w:rsidP="001D79EC"/>
    <w:p w14:paraId="26D888E1" w14:textId="77777777" w:rsidR="009F4E0C" w:rsidRDefault="00C32465" w:rsidP="009F4E0C">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9F4E0C">
        <w:tab/>
        <w:t>=</w:t>
      </w:r>
      <w:r w:rsidR="009F4E0C">
        <w:tab/>
        <w:t xml:space="preserve">A force multiplier for group </w:t>
      </w:r>
      <w:r w:rsidR="009F4E0C">
        <w:rPr>
          <w:i/>
        </w:rPr>
        <w:t>g</w:t>
      </w:r>
      <w:r w:rsidR="009F4E0C">
        <w:t>.</w:t>
      </w:r>
    </w:p>
    <w:p w14:paraId="5C07F0E2" w14:textId="77777777" w:rsidR="009F4E0C" w:rsidRDefault="00C32465"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9F4E0C">
        <w:tab/>
        <w:t>=</w:t>
      </w:r>
      <w:r w:rsidR="009F4E0C">
        <w:tab/>
      </w:r>
      <w:r w:rsidR="009F4E0C" w:rsidRPr="00190916">
        <w:t xml:space="preserve">The number of group </w:t>
      </w:r>
      <w:r w:rsidR="009F4E0C" w:rsidRPr="00BD28DE">
        <w:rPr>
          <w:i/>
        </w:rPr>
        <w:t>g'</w:t>
      </w:r>
      <w:r w:rsidR="009F4E0C" w:rsidRPr="00190916">
        <w:t xml:space="preserve">s personnel that are present in neighborhood </w:t>
      </w:r>
      <w:r w:rsidR="009F4E0C" w:rsidRPr="00BD28DE">
        <w:rPr>
          <w:i/>
        </w:rPr>
        <w:t>n</w:t>
      </w:r>
      <w:r w:rsidR="009F4E0C" w:rsidRPr="00190916">
        <w:t>.</w:t>
      </w:r>
    </w:p>
    <w:p w14:paraId="37B10371" w14:textId="77777777" w:rsidR="009F4E0C" w:rsidRDefault="009F4E0C" w:rsidP="001D79EC"/>
    <w:p w14:paraId="1CDDCAC3" w14:textId="77777777" w:rsidR="009F4E0C" w:rsidRDefault="009F4E0C" w:rsidP="001D79EC">
      <w:r>
        <w:t>The details differ by group type.</w:t>
      </w:r>
    </w:p>
    <w:p w14:paraId="03B863F9" w14:textId="77777777" w:rsidR="009F4E0C" w:rsidRDefault="009F4E0C" w:rsidP="009F4E0C">
      <w:pPr>
        <w:pStyle w:val="Heading5"/>
      </w:pPr>
      <w:bookmarkStart w:id="117" w:name="_Toc380578228"/>
      <w:r>
        <w:t>Civilian Group Force</w:t>
      </w:r>
      <w:bookmarkEnd w:id="117"/>
    </w:p>
    <w:p w14:paraId="53E005B9" w14:textId="77777777" w:rsidR="001D79EC" w:rsidRDefault="009F4E0C" w:rsidP="001D79EC">
      <w:r>
        <w:t>The own force of a civilian group is defined to be</w:t>
      </w:r>
    </w:p>
    <w:p w14:paraId="544861DF" w14:textId="77777777" w:rsidR="009F4E0C" w:rsidRDefault="009F4E0C" w:rsidP="001D79EC"/>
    <w:p w14:paraId="77DF95C7" w14:textId="77777777" w:rsidR="001D79EC" w:rsidRPr="001D79EC" w:rsidRDefault="00C32465" w:rsidP="001D79EC">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r>
            <w:rPr>
              <w:rFonts w:ascii="Cambria Math" w:hAnsi="Cambria Math"/>
            </w:rPr>
            <m:t>w</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5781F777" w14:textId="77777777" w:rsidR="001D79EC" w:rsidRPr="005B7B44" w:rsidRDefault="001D79EC" w:rsidP="001D79EC">
      <w:pPr>
        <w:ind w:left="360"/>
      </w:pPr>
    </w:p>
    <w:p w14:paraId="2FFF79F5" w14:textId="77777777" w:rsidR="001D79EC" w:rsidRDefault="001D79EC" w:rsidP="001D79EC">
      <w:r>
        <w:t>where</w:t>
      </w:r>
    </w:p>
    <w:p w14:paraId="76F66ACA" w14:textId="77777777" w:rsidR="001D79EC" w:rsidRDefault="001D79EC" w:rsidP="001D79EC"/>
    <w:p w14:paraId="666BCFD3" w14:textId="77777777" w:rsidR="009F4E0C" w:rsidRDefault="002052E7" w:rsidP="009F4E0C">
      <w:pPr>
        <w:pStyle w:val="Definitions"/>
      </w:pPr>
      <w:r>
        <w:rPr>
          <w:i/>
        </w:rPr>
        <w:t>w</w:t>
      </w:r>
      <w:r w:rsidR="009F4E0C">
        <w:tab/>
        <w:t>=</w:t>
      </w:r>
      <w:r w:rsidR="009F4E0C">
        <w:tab/>
        <w:t>A multiplier,</w:t>
      </w:r>
      <w:r w:rsidR="009F4E0C" w:rsidRPr="00853A0E">
        <w:rPr>
          <w:rStyle w:val="FootnoteReference"/>
          <w:rFonts w:eastAsia="Wingdings"/>
        </w:rPr>
        <w:t xml:space="preserve"> </w:t>
      </w:r>
      <w:r w:rsidR="009F4E0C">
        <w:rPr>
          <w:rStyle w:val="FootnoteReference"/>
          <w:rFonts w:eastAsia="Wingdings"/>
        </w:rPr>
        <w:footnoteReference w:id="25"/>
      </w:r>
      <w:r w:rsidR="009F4E0C">
        <w:t xml:space="preserve"> nominally 0.01, indicating the fraction of the population available to participate in a</w:t>
      </w:r>
      <w:r w:rsidR="003C07F5">
        <w:t xml:space="preserve"> violent</w:t>
      </w:r>
      <w:r w:rsidR="009F4E0C">
        <w:t xml:space="preserve"> fracas at any given time.</w:t>
      </w:r>
    </w:p>
    <w:p w14:paraId="5110C903" w14:textId="77777777" w:rsidR="009F4E0C" w:rsidRDefault="00C32465" w:rsidP="009F4E0C">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9F4E0C">
        <w:tab/>
        <w:t>=</w:t>
      </w:r>
      <w:r w:rsidR="009F4E0C">
        <w:tab/>
        <w:t>The demeanor multiplier.</w:t>
      </w:r>
      <w:r w:rsidR="009F4E0C">
        <w:rPr>
          <w:rStyle w:val="FootnoteReference"/>
        </w:rPr>
        <w:footnoteReference w:id="26"/>
      </w:r>
    </w:p>
    <w:p w14:paraId="0BFC5F7F" w14:textId="77777777" w:rsidR="009F4E0C" w:rsidRDefault="00C32465" w:rsidP="009F4E0C">
      <w:pPr>
        <w:pStyle w:val="Definitions"/>
      </w:pPr>
      <m:oMath>
        <m:sSub>
          <m:sSubPr>
            <m:ctrlPr>
              <w:rPr>
                <w:rFonts w:ascii="Cambria Math" w:hAnsi="Cambria Math"/>
              </w:rPr>
            </m:ctrlPr>
          </m:sSubPr>
          <m:e>
            <m:r>
              <w:rPr>
                <w:rFonts w:ascii="Cambria Math" w:hAnsi="Cambria Math"/>
              </w:rPr>
              <m:t>M</m:t>
            </m:r>
          </m:e>
          <m:sub>
            <m:r>
              <w:rPr>
                <w:rFonts w:ascii="Cambria Math" w:hAnsi="Cambria Math"/>
              </w:rPr>
              <m:t>g</m:t>
            </m:r>
          </m:sub>
        </m:sSub>
      </m:oMath>
      <w:r w:rsidR="009F4E0C">
        <w:tab/>
        <w:t>=</w:t>
      </w:r>
      <w:r w:rsidR="009F4E0C">
        <w:tab/>
        <w:t>The mood multiplier.</w:t>
      </w:r>
      <w:r w:rsidR="009F4E0C">
        <w:rPr>
          <w:rStyle w:val="FootnoteReference"/>
        </w:rPr>
        <w:footnoteReference w:id="27"/>
      </w:r>
    </w:p>
    <w:p w14:paraId="6BE831B9" w14:textId="77777777" w:rsidR="001D79EC" w:rsidRDefault="00C32465" w:rsidP="009F4E0C">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1D79EC">
        <w:tab/>
        <w:t>=</w:t>
      </w:r>
      <w:r w:rsidR="001D79EC">
        <w:tab/>
      </w:r>
      <w:r w:rsidR="001D79EC" w:rsidRPr="00190916">
        <w:t xml:space="preserve">The number of group </w:t>
      </w:r>
      <w:r w:rsidR="001D79EC" w:rsidRPr="00BD28DE">
        <w:rPr>
          <w:i/>
        </w:rPr>
        <w:t>g'</w:t>
      </w:r>
      <w:r w:rsidR="001D79EC" w:rsidRPr="00190916">
        <w:t xml:space="preserve">s personnel that are present in neighborhood </w:t>
      </w:r>
      <w:r w:rsidR="001D79EC" w:rsidRPr="00BD28DE">
        <w:rPr>
          <w:i/>
        </w:rPr>
        <w:t>n</w:t>
      </w:r>
      <w:r w:rsidR="001D79EC" w:rsidRPr="00190916">
        <w:t>.</w:t>
      </w:r>
    </w:p>
    <w:p w14:paraId="45C874F3" w14:textId="77777777" w:rsidR="009F4E0C" w:rsidRDefault="009F4E0C" w:rsidP="009F4E0C">
      <w:pPr>
        <w:pStyle w:val="Definitions"/>
      </w:pPr>
    </w:p>
    <w:p w14:paraId="363B7A1A" w14:textId="77777777" w:rsidR="009F4E0C" w:rsidRDefault="009F4E0C" w:rsidP="009F4E0C">
      <w:r>
        <w:lastRenderedPageBreak/>
        <w:t xml:space="preserve">It is assumed that the more aggressive </w:t>
      </w:r>
      <w:r>
        <w:rPr>
          <w:i/>
        </w:rPr>
        <w:t>g'</w:t>
      </w:r>
      <w:r>
        <w:t xml:space="preserve">s demeanor and the worse </w:t>
      </w:r>
      <w:r>
        <w:rPr>
          <w:i/>
        </w:rPr>
        <w:t>g'</w:t>
      </w:r>
      <w:r>
        <w:t>s mood, the more likely it is that civilians will use force to aid their friends and hinder their foes.  Therefore,</w:t>
      </w:r>
    </w:p>
    <w:p w14:paraId="22C7F989" w14:textId="77777777" w:rsidR="009F4E0C" w:rsidRDefault="009F4E0C" w:rsidP="009F4E0C"/>
    <w:p w14:paraId="6CBCB82F" w14:textId="77777777" w:rsidR="009F4E0C" w:rsidRPr="001D79EC" w:rsidRDefault="00C32465" w:rsidP="009F4E0C">
      <w:pPr>
        <w:ind w:left="360"/>
      </w:pPr>
      <m:oMathPara>
        <m:oMathParaPr>
          <m:jc m:val="left"/>
        </m:oMathParaPr>
        <m:oMath>
          <m:sSub>
            <m:sSubPr>
              <m:ctrlPr>
                <w:rPr>
                  <w:rFonts w:ascii="Cambria Math" w:hAnsi="Cambria Math"/>
                </w:rPr>
              </m:ctrlPr>
            </m:sSubPr>
            <m:e>
              <m:r>
                <w:rPr>
                  <w:rFonts w:ascii="Cambria Math" w:hAnsi="Cambria Math"/>
                </w:rPr>
                <m:t>D</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plcHide m:val="1"/>
                  <m:mcs>
                    <m:mc>
                      <m:mcPr>
                        <m:count m:val="1"/>
                        <m:mcJc m:val="center"/>
                      </m:mcPr>
                    </m:mc>
                    <m:mc>
                      <m:mcPr>
                        <m:count m:val="1"/>
                        <m:mcJc m:val="left"/>
                      </m:mcPr>
                    </m:mc>
                  </m:mcs>
                  <m:ctrlPr>
                    <w:rPr>
                      <w:rFonts w:ascii="Cambria Math" w:hAnsi="Cambria Math"/>
                    </w:rPr>
                  </m:ctrlPr>
                </m:mPr>
                <m:mr>
                  <m:e>
                    <m:r>
                      <w:rPr>
                        <w:rFonts w:ascii="Cambria Math" w:hAnsi="Cambria Math"/>
                      </w:rPr>
                      <m:t>1.5</m:t>
                    </m:r>
                  </m:e>
                  <m:e>
                    <m:r>
                      <m:rPr>
                        <m:nor/>
                      </m:rPr>
                      <m:t>if demeanor is Aggressive</m:t>
                    </m:r>
                  </m:e>
                </m:mr>
                <m:mr>
                  <m:e>
                    <m:r>
                      <w:rPr>
                        <w:rFonts w:ascii="Cambria Math" w:hAnsi="Cambria Math"/>
                      </w:rPr>
                      <m:t>1.0</m:t>
                    </m:r>
                  </m:e>
                  <m:e>
                    <m:r>
                      <m:rPr>
                        <m:nor/>
                      </m:rPr>
                      <m:t>if demeanor is Average</m:t>
                    </m:r>
                  </m:e>
                </m:mr>
                <m:mr>
                  <m:e>
                    <m:r>
                      <w:rPr>
                        <w:rFonts w:ascii="Cambria Math" w:hAnsi="Cambria Math"/>
                      </w:rPr>
                      <m:t>0.3</m:t>
                    </m:r>
                  </m:e>
                  <m:e>
                    <m:r>
                      <m:rPr>
                        <m:nor/>
                      </m:rPr>
                      <m:t>if demeanor is Apathetic</m:t>
                    </m:r>
                  </m:e>
                </m:mr>
              </m:m>
            </m:e>
          </m:d>
        </m:oMath>
      </m:oMathPara>
    </w:p>
    <w:p w14:paraId="1EF2E4DA" w14:textId="77777777" w:rsidR="009F4E0C" w:rsidRPr="005B7B44" w:rsidRDefault="009F4E0C" w:rsidP="009F4E0C">
      <w:pPr>
        <w:ind w:left="360"/>
      </w:pPr>
    </w:p>
    <w:p w14:paraId="674249BF" w14:textId="77777777" w:rsidR="009F4E0C" w:rsidRPr="001D79EC" w:rsidRDefault="00C32465" w:rsidP="009F4E0C">
      <w:pPr>
        <w:ind w:left="360"/>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1-</m:t>
              </m:r>
              <m:r>
                <w:rPr>
                  <w:rFonts w:ascii="Cambria Math" w:hAnsi="Cambria Math"/>
                </w:rPr>
                <m:t>b</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mood</m:t>
                      </m:r>
                    </m:e>
                    <m:sub>
                      <m:r>
                        <w:rPr>
                          <w:rFonts w:ascii="Cambria Math" w:hAnsi="Cambria Math"/>
                        </w:rPr>
                        <m:t>g</m:t>
                      </m:r>
                    </m:sub>
                  </m:sSub>
                </m:num>
                <m:den>
                  <m:r>
                    <m:rPr>
                      <m:sty m:val="p"/>
                    </m:rPr>
                    <w:rPr>
                      <w:rFonts w:ascii="Cambria Math" w:hAnsi="Cambria Math"/>
                    </w:rPr>
                    <m:t>100</m:t>
                  </m:r>
                </m:den>
              </m:f>
            </m:e>
          </m:d>
        </m:oMath>
      </m:oMathPara>
    </w:p>
    <w:p w14:paraId="75141A52" w14:textId="77777777" w:rsidR="009F4E0C" w:rsidRPr="005B7B44" w:rsidRDefault="009F4E0C" w:rsidP="009F4E0C">
      <w:pPr>
        <w:ind w:left="360"/>
      </w:pPr>
    </w:p>
    <w:p w14:paraId="1F42B83F" w14:textId="77777777" w:rsidR="009F4E0C" w:rsidRDefault="009F4E0C" w:rsidP="009F4E0C">
      <w:r>
        <w:t xml:space="preserve">Here, </w:t>
      </w:r>
      <w:r>
        <w:rPr>
          <w:i/>
          <w:iCs/>
        </w:rPr>
        <w:t>b</w:t>
      </w:r>
      <w:r>
        <w:t xml:space="preserve"> is a factor that determines how strongly a group's mood contributes to its force.</w:t>
      </w:r>
      <w:r>
        <w:rPr>
          <w:rStyle w:val="FootnoteReference"/>
          <w:rFonts w:eastAsia="Wingdings"/>
        </w:rPr>
        <w:footnoteReference w:id="28"/>
      </w:r>
      <w:r>
        <w:t xml:space="preserve">  If </w:t>
      </w:r>
      <w:r>
        <w:rPr>
          <w:i/>
          <w:iCs/>
        </w:rPr>
        <w:t>b</w:t>
      </w:r>
      <w:r>
        <w:t xml:space="preserve"> is 0.2, for example, the effect of mood will range from 0.8 (when group </w:t>
      </w:r>
      <w:r>
        <w:rPr>
          <w:i/>
          <w:iCs/>
        </w:rPr>
        <w:t>g</w:t>
      </w:r>
      <w:r>
        <w:t xml:space="preserve"> is perfectly satisfied) to 1.2 (when group </w:t>
      </w:r>
      <w:r>
        <w:rPr>
          <w:i/>
          <w:iCs/>
        </w:rPr>
        <w:t>g</w:t>
      </w:r>
      <w:r>
        <w:t xml:space="preserve"> is perfectly dissatisfied).</w:t>
      </w:r>
    </w:p>
    <w:p w14:paraId="5DA3177C" w14:textId="77777777" w:rsidR="001D79EC" w:rsidRDefault="009F4E0C" w:rsidP="009F4E0C">
      <w:pPr>
        <w:pStyle w:val="Heading5"/>
      </w:pPr>
      <w:bookmarkStart w:id="118" w:name="_Toc380578229"/>
      <w:r>
        <w:t>Organization Group Force</w:t>
      </w:r>
      <w:bookmarkEnd w:id="118"/>
    </w:p>
    <w:p w14:paraId="54C8DEA4" w14:textId="77777777" w:rsidR="003C07F5" w:rsidRDefault="003C07F5" w:rsidP="003C07F5">
      <w:r>
        <w:t>The own force of an organization group is defined to be</w:t>
      </w:r>
    </w:p>
    <w:p w14:paraId="39121750" w14:textId="77777777" w:rsidR="003C07F5" w:rsidRDefault="003C07F5" w:rsidP="003C07F5"/>
    <w:p w14:paraId="06153AD2" w14:textId="77777777" w:rsidR="003C07F5" w:rsidRPr="001D79EC" w:rsidRDefault="00C32465"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ng</m:t>
              </m:r>
            </m:sub>
          </m:sSub>
          <m:r>
            <m:rPr>
              <m:sty m:val="p"/>
            </m:rPr>
            <w:rPr>
              <w:rFonts w:ascii="Cambria Math" w:hAnsi="Cambria Math"/>
            </w:rPr>
            <m:t>)</m:t>
          </m:r>
        </m:oMath>
      </m:oMathPara>
    </w:p>
    <w:p w14:paraId="777E4D32" w14:textId="77777777" w:rsidR="003C07F5" w:rsidRPr="005B7B44" w:rsidRDefault="003C07F5" w:rsidP="003C07F5">
      <w:pPr>
        <w:ind w:left="360"/>
      </w:pPr>
    </w:p>
    <w:p w14:paraId="43647F3C" w14:textId="77777777" w:rsidR="003C07F5" w:rsidRDefault="003C07F5" w:rsidP="003C07F5">
      <w:r>
        <w:t>where</w:t>
      </w:r>
    </w:p>
    <w:p w14:paraId="0171F53F" w14:textId="77777777" w:rsidR="003C07F5" w:rsidRDefault="003C07F5" w:rsidP="003C07F5"/>
    <w:p w14:paraId="0BDA1A34" w14:textId="77777777" w:rsidR="003C07F5" w:rsidRDefault="00C32465"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14:paraId="492BE5BA" w14:textId="77777777" w:rsidR="003C07F5" w:rsidRDefault="00C32465"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The organization type multiplier, as shown in the following table.</w:t>
      </w:r>
      <w:r w:rsidR="003C07F5" w:rsidRPr="003C07F5">
        <w:rPr>
          <w:rStyle w:val="FootnoteReference"/>
          <w:rFonts w:eastAsia="Wingdings"/>
        </w:rPr>
        <w:t xml:space="preserve"> </w:t>
      </w:r>
      <w:r w:rsidR="003C07F5">
        <w:rPr>
          <w:rStyle w:val="FootnoteReference"/>
          <w:rFonts w:eastAsia="Wingdings"/>
        </w:rPr>
        <w:footnoteReference w:id="29"/>
      </w:r>
    </w:p>
    <w:p w14:paraId="3418F5B0" w14:textId="77777777" w:rsidR="003C07F5" w:rsidRDefault="00C32465" w:rsidP="003C07F5">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ng</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3C07F5" w:rsidRPr="00190916">
        <w:t>.</w:t>
      </w:r>
    </w:p>
    <w:p w14:paraId="3C962C51" w14:textId="77777777" w:rsidR="003C07F5" w:rsidRDefault="003C07F5" w:rsidP="003C07F5"/>
    <w:p w14:paraId="682EEEEC" w14:textId="77777777" w:rsidR="003C07F5" w:rsidRDefault="003C07F5" w:rsidP="003C07F5">
      <w:pPr>
        <w:rPr>
          <w:b/>
          <w:bCs/>
        </w:rPr>
      </w:pPr>
    </w:p>
    <w:tbl>
      <w:tblPr>
        <w:tblW w:w="4960" w:type="dxa"/>
        <w:jc w:val="center"/>
        <w:tblLayout w:type="fixed"/>
        <w:tblCellMar>
          <w:left w:w="10" w:type="dxa"/>
          <w:right w:w="10" w:type="dxa"/>
        </w:tblCellMar>
        <w:tblLook w:val="0000" w:firstRow="0" w:lastRow="0" w:firstColumn="0" w:lastColumn="0" w:noHBand="0" w:noVBand="0"/>
      </w:tblPr>
      <w:tblGrid>
        <w:gridCol w:w="2530"/>
        <w:gridCol w:w="2430"/>
      </w:tblGrid>
      <w:tr w:rsidR="003C07F5" w14:paraId="6DBDFE05" w14:textId="77777777" w:rsidTr="003C07F5">
        <w:trPr>
          <w:cantSplit/>
          <w:tblHeader/>
          <w:jc w:val="center"/>
        </w:trPr>
        <w:tc>
          <w:tcPr>
            <w:tcW w:w="2530"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6B90C938" w14:textId="77777777" w:rsidR="003C07F5" w:rsidRPr="001D79EC" w:rsidRDefault="003C07F5" w:rsidP="003C07F5">
            <w:pPr>
              <w:pStyle w:val="TableContents"/>
              <w:keepLines/>
              <w:rPr>
                <w:rFonts w:asciiTheme="minorHAnsi" w:hAnsiTheme="minorHAnsi"/>
                <w:color w:val="FFFFFF"/>
              </w:rPr>
            </w:pPr>
            <w:r>
              <w:rPr>
                <w:rFonts w:asciiTheme="minorHAnsi" w:hAnsiTheme="minorHAnsi"/>
                <w:color w:val="FFFFFF"/>
              </w:rPr>
              <w:t>Organization Type</w:t>
            </w:r>
          </w:p>
        </w:tc>
        <w:tc>
          <w:tcPr>
            <w:tcW w:w="243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2C84625B" w14:textId="77777777" w:rsidR="003C07F5" w:rsidRPr="001D79EC" w:rsidRDefault="003C07F5" w:rsidP="003C07F5">
            <w:pPr>
              <w:jc w:val="center"/>
              <w:rPr>
                <w:color w:val="FFFFFF"/>
              </w:rPr>
            </w:pPr>
            <w:r>
              <w:rPr>
                <w:color w:val="FFFFFF"/>
              </w:rPr>
              <w:t>Multiplier</w:t>
            </w:r>
          </w:p>
        </w:tc>
      </w:tr>
      <w:tr w:rsidR="003C07F5" w14:paraId="5D671A84"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2CC6F22A"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NGO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4501E8"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14:paraId="71D4A029"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57710FBF"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IGO</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775EB67"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0</w:t>
            </w:r>
          </w:p>
        </w:tc>
      </w:tr>
      <w:tr w:rsidR="003C07F5" w14:paraId="1501FEBC" w14:textId="77777777" w:rsidTr="003C07F5">
        <w:trPr>
          <w:cantSplit/>
          <w:jc w:val="center"/>
        </w:trPr>
        <w:tc>
          <w:tcPr>
            <w:tcW w:w="2530" w:type="dxa"/>
            <w:tcBorders>
              <w:left w:val="single" w:sz="2" w:space="0" w:color="000000"/>
              <w:bottom w:val="single" w:sz="2" w:space="0" w:color="000000"/>
            </w:tcBorders>
            <w:tcMar>
              <w:top w:w="55" w:type="dxa"/>
              <w:left w:w="55" w:type="dxa"/>
              <w:bottom w:w="55" w:type="dxa"/>
              <w:right w:w="55" w:type="dxa"/>
            </w:tcMar>
          </w:tcPr>
          <w:p w14:paraId="05114B9F" w14:textId="77777777" w:rsidR="003C07F5" w:rsidRPr="001D79EC" w:rsidRDefault="003C07F5" w:rsidP="003C07F5">
            <w:pPr>
              <w:pStyle w:val="TableContents"/>
              <w:keepLines/>
              <w:rPr>
                <w:rFonts w:asciiTheme="minorHAnsi" w:hAnsiTheme="minorHAnsi"/>
              </w:rPr>
            </w:pPr>
            <w:r w:rsidRPr="001D79EC">
              <w:rPr>
                <w:rFonts w:asciiTheme="minorHAnsi" w:hAnsiTheme="minorHAnsi"/>
              </w:rPr>
              <w:t>Contractor</w:t>
            </w:r>
          </w:p>
        </w:tc>
        <w:tc>
          <w:tcPr>
            <w:tcW w:w="24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8EB6A8" w14:textId="77777777" w:rsidR="003C07F5" w:rsidRPr="001D79EC" w:rsidRDefault="003C07F5" w:rsidP="003C07F5">
            <w:pPr>
              <w:pStyle w:val="TableContents"/>
              <w:keepLines/>
              <w:jc w:val="center"/>
              <w:rPr>
                <w:rFonts w:asciiTheme="minorHAnsi" w:hAnsiTheme="minorHAnsi"/>
              </w:rPr>
            </w:pPr>
            <w:r w:rsidRPr="001D79EC">
              <w:rPr>
                <w:rFonts w:asciiTheme="minorHAnsi" w:hAnsiTheme="minorHAnsi"/>
              </w:rPr>
              <w:t>2</w:t>
            </w:r>
          </w:p>
        </w:tc>
      </w:tr>
    </w:tbl>
    <w:p w14:paraId="08963284" w14:textId="77777777" w:rsidR="001D79EC" w:rsidRDefault="001D79EC" w:rsidP="001D79EC"/>
    <w:p w14:paraId="051C989F" w14:textId="77777777" w:rsidR="003C07F5" w:rsidRDefault="003C07F5" w:rsidP="003C07F5">
      <w:pPr>
        <w:pStyle w:val="Heading5"/>
      </w:pPr>
      <w:bookmarkStart w:id="119" w:name="_Toc380578230"/>
      <w:r>
        <w:lastRenderedPageBreak/>
        <w:t>Force Group Force</w:t>
      </w:r>
      <w:bookmarkEnd w:id="119"/>
    </w:p>
    <w:p w14:paraId="3517B4C0" w14:textId="77777777" w:rsidR="003C07F5" w:rsidRDefault="003C07F5" w:rsidP="003C07F5">
      <w:r>
        <w:t>The own force of a force group depends not only on its demeanor and group type but also on what it is doing.  A group that is patrolling projects more force than one that is providing health care.</w:t>
      </w:r>
    </w:p>
    <w:p w14:paraId="697DEAEF" w14:textId="77777777" w:rsidR="003C07F5" w:rsidRDefault="003C07F5" w:rsidP="003C07F5"/>
    <w:p w14:paraId="1EAAD414" w14:textId="77777777" w:rsidR="003C07F5" w:rsidRPr="001D79EC" w:rsidRDefault="00C32465" w:rsidP="003C07F5">
      <w:pPr>
        <w:ind w:left="360"/>
      </w:pPr>
      <m:oMathPara>
        <m:oMathParaPr>
          <m:jc m:val="left"/>
        </m:oMathParaPr>
        <m:oMath>
          <m:sSub>
            <m:sSubPr>
              <m:ctrlPr>
                <w:rPr>
                  <w:rFonts w:ascii="Cambria Math" w:hAnsi="Cambria Math"/>
                </w:rPr>
              </m:ctrlPr>
            </m:sSubPr>
            <m:e>
              <m:r>
                <w:rPr>
                  <w:rFonts w:ascii="Cambria Math" w:hAnsi="Cambria Math"/>
                </w:rPr>
                <m:t>Q</m:t>
              </m:r>
            </m:e>
            <m:sub>
              <m:r>
                <w:rPr>
                  <w:rFonts w:ascii="Cambria Math" w:hAnsi="Cambria Math"/>
                </w:rPr>
                <m:t>ng</m:t>
              </m:r>
            </m:sub>
          </m:sSub>
          <m:r>
            <m:rPr>
              <m:sty m:val="p"/>
            </m:rPr>
            <w:rPr>
              <w:rFonts w:ascii="Cambria Math" w:hAnsi="Cambria Math"/>
            </w:rPr>
            <m:t>=</m:t>
          </m:r>
          <m:r>
            <m:rPr>
              <m:nor/>
            </m:rPr>
            <m:t>ceiling</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nga</m:t>
                  </m:r>
                </m:sub>
              </m:sSub>
            </m:e>
          </m:nary>
          <m:r>
            <m:rPr>
              <m:sty m:val="p"/>
            </m:rPr>
            <w:rPr>
              <w:rFonts w:ascii="Cambria Math" w:hAnsi="Cambria Math"/>
            </w:rPr>
            <m:t>)</m:t>
          </m:r>
        </m:oMath>
      </m:oMathPara>
    </w:p>
    <w:p w14:paraId="1A96C368" w14:textId="77777777" w:rsidR="003C07F5" w:rsidRPr="005B7B44" w:rsidRDefault="003C07F5" w:rsidP="003C07F5">
      <w:pPr>
        <w:ind w:left="360"/>
      </w:pPr>
    </w:p>
    <w:p w14:paraId="24D332D7" w14:textId="77777777" w:rsidR="003C07F5" w:rsidRDefault="003C07F5" w:rsidP="003C07F5">
      <w:r>
        <w:t>where</w:t>
      </w:r>
    </w:p>
    <w:p w14:paraId="55523593" w14:textId="77777777" w:rsidR="003C07F5" w:rsidRDefault="003C07F5" w:rsidP="003C07F5"/>
    <w:p w14:paraId="4DDE2F94" w14:textId="77777777" w:rsidR="003C07F5" w:rsidRDefault="00C32465" w:rsidP="003C07F5">
      <w:pPr>
        <w:pStyle w:val="Definitions"/>
      </w:pPr>
      <m:oMath>
        <m:sSub>
          <m:sSubPr>
            <m:ctrlPr>
              <w:rPr>
                <w:rFonts w:ascii="Cambria Math" w:hAnsi="Cambria Math"/>
              </w:rPr>
            </m:ctrlPr>
          </m:sSubPr>
          <m:e>
            <m:r>
              <w:rPr>
                <w:rFonts w:ascii="Cambria Math" w:hAnsi="Cambria Math"/>
              </w:rPr>
              <m:t>D</m:t>
            </m:r>
          </m:e>
          <m:sub>
            <m:r>
              <w:rPr>
                <w:rFonts w:ascii="Cambria Math" w:hAnsi="Cambria Math"/>
              </w:rPr>
              <m:t>g</m:t>
            </m:r>
          </m:sub>
        </m:sSub>
      </m:oMath>
      <w:r w:rsidR="003C07F5">
        <w:tab/>
        <w:t>=</w:t>
      </w:r>
      <w:r w:rsidR="003C07F5">
        <w:tab/>
        <w:t>The demeanor multiplier, as above.</w:t>
      </w:r>
    </w:p>
    <w:p w14:paraId="5FD41F2C" w14:textId="77777777" w:rsidR="003C07F5" w:rsidRDefault="00C32465" w:rsidP="003C07F5">
      <w:pPr>
        <w:pStyle w:val="Definitions"/>
      </w:pPr>
      <m:oMath>
        <m:sSub>
          <m:sSubPr>
            <m:ctrlPr>
              <w:rPr>
                <w:rFonts w:ascii="Cambria Math" w:hAnsi="Cambria Math"/>
              </w:rPr>
            </m:ctrlPr>
          </m:sSubPr>
          <m:e>
            <m:r>
              <w:rPr>
                <w:rFonts w:ascii="Cambria Math" w:hAnsi="Cambria Math"/>
              </w:rPr>
              <m:t>E</m:t>
            </m:r>
          </m:e>
          <m:sub>
            <m:r>
              <w:rPr>
                <w:rFonts w:ascii="Cambria Math" w:hAnsi="Cambria Math"/>
              </w:rPr>
              <m:t>g</m:t>
            </m:r>
          </m:sub>
        </m:sSub>
      </m:oMath>
      <w:r w:rsidR="003C07F5">
        <w:tab/>
        <w:t>=</w:t>
      </w:r>
      <w:r w:rsidR="003C07F5">
        <w:tab/>
        <w:t xml:space="preserve">The </w:t>
      </w:r>
      <w:r w:rsidR="00210EE0">
        <w:t>force</w:t>
      </w:r>
      <w:r w:rsidR="003C07F5">
        <w:t xml:space="preserve"> type multiplier, as shown in the table</w:t>
      </w:r>
      <w:r w:rsidR="001A341C">
        <w:t xml:space="preserve"> below</w:t>
      </w:r>
      <w:r w:rsidR="003C07F5">
        <w:t>.</w:t>
      </w:r>
      <w:r w:rsidR="00210EE0">
        <w:rPr>
          <w:rStyle w:val="FootnoteReference"/>
          <w:rFonts w:eastAsia="Wingdings"/>
        </w:rPr>
        <w:footnoteReference w:id="30"/>
      </w:r>
    </w:p>
    <w:p w14:paraId="67BCD617" w14:textId="77777777" w:rsidR="001A341C" w:rsidRDefault="001A341C" w:rsidP="001A341C">
      <w:pPr>
        <w:pStyle w:val="Definitions"/>
      </w:pPr>
      <w:r>
        <w:rPr>
          <w:i/>
        </w:rPr>
        <w:t>a</w:t>
      </w:r>
      <w:r>
        <w:tab/>
        <w:t>=</w:t>
      </w:r>
      <w:r>
        <w:tab/>
        <w:t xml:space="preserve">A force group activity (see Section </w:t>
      </w:r>
      <w:r w:rsidR="001F15B9">
        <w:fldChar w:fldCharType="begin"/>
      </w:r>
      <w:r>
        <w:instrText xml:space="preserve"> REF __RefHeading__30424212 \r \h </w:instrText>
      </w:r>
      <w:r w:rsidR="001F15B9">
        <w:fldChar w:fldCharType="separate"/>
      </w:r>
      <w:r w:rsidR="000135AC">
        <w:t>5</w:t>
      </w:r>
      <w:r w:rsidR="001F15B9">
        <w:fldChar w:fldCharType="end"/>
      </w:r>
      <w:r>
        <w:t>).</w:t>
      </w:r>
    </w:p>
    <w:p w14:paraId="526E1AE7" w14:textId="77777777" w:rsidR="001A341C" w:rsidRPr="001A341C" w:rsidRDefault="00C32465" w:rsidP="001A341C">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1A341C">
        <w:tab/>
        <w:t>=</w:t>
      </w:r>
      <w:r w:rsidR="001A341C">
        <w:tab/>
        <w:t>An activity force multiplier, as shown in the table below.</w:t>
      </w:r>
      <w:r w:rsidR="001A341C">
        <w:rPr>
          <w:rStyle w:val="FootnoteReference"/>
        </w:rPr>
        <w:footnoteReference w:id="31"/>
      </w:r>
    </w:p>
    <w:p w14:paraId="650AF4FF" w14:textId="77777777" w:rsidR="003C07F5" w:rsidRDefault="00C32465" w:rsidP="003C07F5">
      <w:pPr>
        <w:pStyle w:val="Definitions"/>
      </w:pPr>
      <m:oMath>
        <m:sSub>
          <m:sSubPr>
            <m:ctrlPr>
              <w:rPr>
                <w:rFonts w:ascii="Cambria Math" w:hAnsi="Cambria Math"/>
              </w:rPr>
            </m:ctrlPr>
          </m:sSubPr>
          <m:e>
            <m:r>
              <w:rPr>
                <w:rFonts w:ascii="Cambria Math" w:hAnsi="Cambria Math"/>
              </w:rPr>
              <m:t>P</m:t>
            </m:r>
          </m:e>
          <m:sub>
            <m:r>
              <w:rPr>
                <w:rFonts w:ascii="Cambria Math" w:hAnsi="Cambria Math"/>
              </w:rPr>
              <m:t>nga</m:t>
            </m:r>
          </m:sub>
        </m:sSub>
      </m:oMath>
      <w:r w:rsidR="003C07F5">
        <w:tab/>
        <w:t>=</w:t>
      </w:r>
      <w:r w:rsidR="003C07F5">
        <w:tab/>
      </w:r>
      <w:r w:rsidR="003C07F5" w:rsidRPr="00190916">
        <w:t xml:space="preserve">The number of group </w:t>
      </w:r>
      <w:r w:rsidR="003C07F5" w:rsidRPr="00BD28DE">
        <w:rPr>
          <w:i/>
        </w:rPr>
        <w:t>g'</w:t>
      </w:r>
      <w:r w:rsidR="003C07F5" w:rsidRPr="00190916">
        <w:t xml:space="preserve">s personnel that are present in neighborhood </w:t>
      </w:r>
      <w:r w:rsidR="003C07F5" w:rsidRPr="00BD28DE">
        <w:rPr>
          <w:i/>
        </w:rPr>
        <w:t>n</w:t>
      </w:r>
      <w:r w:rsidR="001A341C">
        <w:t xml:space="preserve"> and performing activity </w:t>
      </w:r>
      <w:r w:rsidR="001A341C">
        <w:rPr>
          <w:i/>
        </w:rPr>
        <w:t>a</w:t>
      </w:r>
      <w:r w:rsidR="003C07F5" w:rsidRPr="00190916">
        <w:t>.</w:t>
      </w:r>
    </w:p>
    <w:p w14:paraId="7065B5BF" w14:textId="77777777" w:rsidR="003C07F5" w:rsidRDefault="003C07F5" w:rsidP="001D79EC"/>
    <w:p w14:paraId="08FA5BCC" w14:textId="77777777" w:rsidR="001A341C" w:rsidRDefault="001A341C" w:rsidP="001D79EC">
      <w:r>
        <w:t xml:space="preserve">The force type multiplier </w:t>
      </w:r>
      <m:oMath>
        <m:sSub>
          <m:sSubPr>
            <m:ctrlPr>
              <w:rPr>
                <w:rFonts w:ascii="Cambria Math" w:hAnsi="Cambria Math"/>
              </w:rPr>
            </m:ctrlPr>
          </m:sSubPr>
          <m:e>
            <m:r>
              <w:rPr>
                <w:rFonts w:ascii="Cambria Math" w:hAnsi="Cambria Math"/>
              </w:rPr>
              <m:t>E</m:t>
            </m:r>
          </m:e>
          <m:sub>
            <m:r>
              <w:rPr>
                <w:rFonts w:ascii="Cambria Math" w:hAnsi="Cambria Math"/>
              </w:rPr>
              <m:t>g</m:t>
            </m:r>
          </m:sub>
        </m:sSub>
      </m:oMath>
      <w:r>
        <w:t xml:space="preserve"> is defined as follows, given group </w:t>
      </w:r>
      <w:r>
        <w:rPr>
          <w:i/>
        </w:rPr>
        <w:t>g</w:t>
      </w:r>
      <w:r>
        <w:t>'s force type.</w:t>
      </w:r>
    </w:p>
    <w:p w14:paraId="07A05AE2" w14:textId="77777777" w:rsidR="001A341C" w:rsidRPr="001A341C" w:rsidRDefault="001A341C" w:rsidP="001D79EC"/>
    <w:tbl>
      <w:tblPr>
        <w:tblW w:w="3600" w:type="dxa"/>
        <w:jc w:val="center"/>
        <w:tblLayout w:type="fixed"/>
        <w:tblCellMar>
          <w:left w:w="10" w:type="dxa"/>
          <w:right w:w="10" w:type="dxa"/>
        </w:tblCellMar>
        <w:tblLook w:val="0000" w:firstRow="0" w:lastRow="0" w:firstColumn="0" w:lastColumn="0" w:noHBand="0" w:noVBand="0"/>
      </w:tblPr>
      <w:tblGrid>
        <w:gridCol w:w="2339"/>
        <w:gridCol w:w="1261"/>
      </w:tblGrid>
      <w:tr w:rsidR="001A341C" w:rsidRPr="001D79EC" w14:paraId="13106391"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2DCB454D" w14:textId="77777777" w:rsidR="001A341C" w:rsidRPr="001A341C" w:rsidRDefault="001A341C" w:rsidP="001A341C">
            <w:pPr>
              <w:pStyle w:val="TableContents"/>
              <w:keepLines/>
              <w:rPr>
                <w:rFonts w:asciiTheme="minorHAnsi" w:hAnsiTheme="minorHAnsi"/>
                <w:color w:val="FFFFFF"/>
              </w:rPr>
            </w:pPr>
            <w:r>
              <w:rPr>
                <w:rFonts w:asciiTheme="minorHAnsi" w:hAnsiTheme="minorHAnsi"/>
                <w:color w:val="FFFFFF"/>
              </w:rPr>
              <w:t>Force Type</w:t>
            </w:r>
          </w:p>
        </w:tc>
        <w:tc>
          <w:tcPr>
            <w:tcW w:w="1261"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A2E7376" w14:textId="77777777" w:rsidR="001A341C" w:rsidRPr="001A341C" w:rsidRDefault="001A341C" w:rsidP="001A341C">
            <w:pPr>
              <w:jc w:val="center"/>
              <w:rPr>
                <w:rFonts w:ascii="Cambria" w:eastAsia="Lucida Sans Unicode" w:hAnsi="Cambria" w:cs="Tahoma"/>
                <w:color w:val="FFFFFF" w:themeColor="background1"/>
              </w:rPr>
            </w:pPr>
            <w:r>
              <w:rPr>
                <w:rFonts w:ascii="Cambria" w:eastAsia="Lucida Sans Unicode" w:hAnsi="Cambria" w:cs="Tahoma"/>
                <w:color w:val="FFFFFF" w:themeColor="background1"/>
              </w:rPr>
              <w:t>Multiplier</w:t>
            </w:r>
          </w:p>
        </w:tc>
      </w:tr>
      <w:tr w:rsidR="001A341C" w:rsidRPr="001D79EC" w14:paraId="0BF23806"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76C86227"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06A6004" w14:textId="77777777" w:rsidR="001A341C" w:rsidRPr="001A341C" w:rsidRDefault="001A341C" w:rsidP="001A341C">
            <w:pPr>
              <w:jc w:val="center"/>
              <w:rPr>
                <w:rFonts w:ascii="Cambria Math" w:hAnsi="Cambria Math"/>
                <w:oMath/>
              </w:rPr>
            </w:pPr>
            <m:oMathPara>
              <m:oMath>
                <m:r>
                  <m:rPr>
                    <m:sty m:val="p"/>
                  </m:rPr>
                  <w:rPr>
                    <w:rFonts w:ascii="Cambria Math" w:hAnsi="Cambria Math"/>
                  </w:rPr>
                  <m:t>25</m:t>
                </m:r>
              </m:oMath>
            </m:oMathPara>
          </w:p>
        </w:tc>
      </w:tr>
      <w:tr w:rsidR="001A341C" w:rsidRPr="001D79EC" w14:paraId="5F03A671"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665BE4FE"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PARAMILITARY</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6E6CCD0F" w14:textId="77777777" w:rsidR="001A341C" w:rsidRPr="001A341C" w:rsidRDefault="001A341C" w:rsidP="001A341C">
            <w:pPr>
              <w:jc w:val="center"/>
              <w:rPr>
                <w:rFonts w:ascii="Cambria Math" w:hAnsi="Cambria Math"/>
                <w:oMath/>
              </w:rPr>
            </w:pPr>
            <m:oMathPara>
              <m:oMath>
                <m:r>
                  <m:rPr>
                    <m:sty m:val="p"/>
                  </m:rPr>
                  <w:rPr>
                    <w:rFonts w:ascii="Cambria Math" w:hAnsi="Cambria Math"/>
                  </w:rPr>
                  <m:t>15</m:t>
                </m:r>
              </m:oMath>
            </m:oMathPara>
          </w:p>
        </w:tc>
      </w:tr>
      <w:tr w:rsidR="001A341C" w:rsidRPr="001D79EC" w14:paraId="7DB72D96"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2A152FC5"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POLICE</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9D64F91" w14:textId="77777777" w:rsidR="001A341C" w:rsidRPr="001A341C" w:rsidRDefault="001A341C" w:rsidP="001A341C">
            <w:pPr>
              <w:jc w:val="center"/>
              <w:rPr>
                <w:rFonts w:ascii="Cambria Math" w:hAnsi="Cambria Math"/>
                <w:oMath/>
              </w:rPr>
            </w:pPr>
            <m:oMathPara>
              <m:oMath>
                <m:r>
                  <m:rPr>
                    <m:sty m:val="p"/>
                  </m:rPr>
                  <w:rPr>
                    <w:rFonts w:ascii="Cambria Math" w:hAnsi="Cambria Math"/>
                  </w:rPr>
                  <m:t>10</m:t>
                </m:r>
              </m:oMath>
            </m:oMathPara>
          </w:p>
        </w:tc>
      </w:tr>
      <w:tr w:rsidR="001A341C" w:rsidRPr="001D79EC" w14:paraId="27485B19"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775CD15E"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IRREGULAR</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3ED90958" w14:textId="77777777" w:rsidR="001A341C" w:rsidRPr="001A341C" w:rsidRDefault="001A341C" w:rsidP="001A341C">
            <w:pPr>
              <w:jc w:val="center"/>
              <w:rPr>
                <w:rFonts w:ascii="Cambria Math" w:hAnsi="Cambria Math"/>
                <w:oMath/>
              </w:rPr>
            </w:pPr>
            <m:oMathPara>
              <m:oMath>
                <m:r>
                  <m:rPr>
                    <m:sty m:val="p"/>
                  </m:rPr>
                  <w:rPr>
                    <w:rFonts w:ascii="Cambria Math" w:hAnsi="Cambria Math"/>
                  </w:rPr>
                  <m:t>20</m:t>
                </m:r>
              </m:oMath>
            </m:oMathPara>
          </w:p>
        </w:tc>
      </w:tr>
      <w:tr w:rsidR="001A341C" w:rsidRPr="001D79EC" w14:paraId="5DA8DEE5" w14:textId="77777777" w:rsidTr="001A341C">
        <w:trPr>
          <w:cantSplit/>
          <w:tblHeader/>
          <w:jc w:val="center"/>
        </w:trPr>
        <w:tc>
          <w:tcPr>
            <w:tcW w:w="2339" w:type="dxa"/>
            <w:tcBorders>
              <w:top w:val="single" w:sz="2" w:space="0" w:color="000000"/>
              <w:left w:val="single" w:sz="2" w:space="0" w:color="000000"/>
              <w:bottom w:val="single" w:sz="2" w:space="0" w:color="000000"/>
            </w:tcBorders>
            <w:shd w:val="clear" w:color="auto" w:fill="FFFFFF" w:themeFill="background1"/>
            <w:tcMar>
              <w:top w:w="55" w:type="dxa"/>
              <w:left w:w="55" w:type="dxa"/>
              <w:bottom w:w="55" w:type="dxa"/>
              <w:right w:w="55" w:type="dxa"/>
            </w:tcMar>
          </w:tcPr>
          <w:p w14:paraId="1DDB97AA" w14:textId="77777777" w:rsidR="001A341C" w:rsidRPr="001A341C" w:rsidRDefault="001A341C" w:rsidP="001A341C">
            <w:pPr>
              <w:pStyle w:val="TableContents"/>
              <w:keepLines/>
              <w:rPr>
                <w:rFonts w:asciiTheme="minorHAnsi" w:hAnsiTheme="minorHAnsi"/>
              </w:rPr>
            </w:pPr>
            <w:r w:rsidRPr="001A341C">
              <w:rPr>
                <w:rFonts w:asciiTheme="minorHAnsi" w:hAnsiTheme="minorHAnsi"/>
              </w:rPr>
              <w:t>CRIMINAL</w:t>
            </w:r>
          </w:p>
        </w:tc>
        <w:tc>
          <w:tcPr>
            <w:tcW w:w="1261"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55" w:type="dxa"/>
              <w:left w:w="55" w:type="dxa"/>
              <w:bottom w:w="55" w:type="dxa"/>
              <w:right w:w="55" w:type="dxa"/>
            </w:tcMar>
          </w:tcPr>
          <w:p w14:paraId="0C561679" w14:textId="77777777" w:rsidR="001A341C" w:rsidRPr="001A341C" w:rsidRDefault="001A341C" w:rsidP="001A341C">
            <w:pPr>
              <w:jc w:val="center"/>
              <w:rPr>
                <w:rFonts w:ascii="Cambria Math" w:hAnsi="Cambria Math"/>
                <w:oMath/>
              </w:rPr>
            </w:pPr>
            <m:oMathPara>
              <m:oMath>
                <m:r>
                  <m:rPr>
                    <m:sty m:val="p"/>
                  </m:rPr>
                  <w:rPr>
                    <w:rFonts w:ascii="Cambria Math" w:hAnsi="Cambria Math"/>
                  </w:rPr>
                  <m:t>8</m:t>
                </m:r>
              </m:oMath>
            </m:oMathPara>
          </w:p>
        </w:tc>
      </w:tr>
    </w:tbl>
    <w:p w14:paraId="327BE736" w14:textId="77777777" w:rsidR="001D79EC" w:rsidRDefault="001D79EC" w:rsidP="001D79EC"/>
    <w:p w14:paraId="5661CB4C" w14:textId="77777777" w:rsidR="001A341C" w:rsidRDefault="001A341C" w:rsidP="001A341C">
      <w:r>
        <w:t xml:space="preserve">The activity force multiplier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is defined in the following table.  The multipliers for the CMO activities (other than law enforcement) were originally much less than 0.8; e.g., healthcare was originally given a multiplier of 0.3.  After discussion, we decided that a value of 0.3 would make sense at JNEM’s minute-by-minute timescales, but not at Athena’s weekly timescales.  Troops assigned to do CMO activities during a current week can be temporarily reassigned to handle security risks over the course of the week as need arises.  Thus, while troops assigned to CMO project less force than those assigned to other activities, the loss is small.</w:t>
      </w:r>
    </w:p>
    <w:p w14:paraId="00C103CC" w14:textId="77777777" w:rsidR="001D79EC" w:rsidRDefault="001D79EC" w:rsidP="001D79EC"/>
    <w:p w14:paraId="07BB4CC7" w14:textId="77777777" w:rsidR="001A341C" w:rsidRDefault="001A341C">
      <w:r>
        <w:br w:type="page"/>
      </w:r>
    </w:p>
    <w:tbl>
      <w:tblPr>
        <w:tblStyle w:val="TableGrid"/>
        <w:tblW w:w="0" w:type="auto"/>
        <w:jc w:val="center"/>
        <w:tblLook w:val="04A0" w:firstRow="1" w:lastRow="0" w:firstColumn="1" w:lastColumn="0" w:noHBand="0" w:noVBand="1"/>
      </w:tblPr>
      <w:tblGrid>
        <w:gridCol w:w="3070"/>
        <w:gridCol w:w="908"/>
        <w:gridCol w:w="3476"/>
        <w:gridCol w:w="844"/>
      </w:tblGrid>
      <w:tr w:rsidR="001A341C" w14:paraId="789890DD" w14:textId="77777777" w:rsidTr="001E703A">
        <w:trPr>
          <w:jc w:val="center"/>
        </w:trPr>
        <w:tc>
          <w:tcPr>
            <w:tcW w:w="3070" w:type="dxa"/>
            <w:shd w:val="clear" w:color="auto" w:fill="000000" w:themeFill="text1"/>
          </w:tcPr>
          <w:p w14:paraId="377D3374" w14:textId="77777777" w:rsidR="001A341C" w:rsidRDefault="001A341C" w:rsidP="001E703A">
            <w:r>
              <w:lastRenderedPageBreak/>
              <w:t>Activity</w:t>
            </w:r>
          </w:p>
        </w:tc>
        <w:tc>
          <w:tcPr>
            <w:tcW w:w="908" w:type="dxa"/>
            <w:shd w:val="clear" w:color="auto" w:fill="000000" w:themeFill="text1"/>
          </w:tcPr>
          <w:p w14:paraId="592BC138" w14:textId="77777777" w:rsidR="001A341C" w:rsidRDefault="001A341C" w:rsidP="00C70750">
            <w:pPr>
              <w:jc w:val="center"/>
            </w:pPr>
            <m:oMathPara>
              <m:oMath>
                <m:r>
                  <w:rPr>
                    <w:rFonts w:ascii="Cambria Math" w:hAnsi="Cambria Math"/>
                  </w:rPr>
                  <m:t>α</m:t>
                </m:r>
              </m:oMath>
            </m:oMathPara>
          </w:p>
        </w:tc>
        <w:tc>
          <w:tcPr>
            <w:tcW w:w="3476" w:type="dxa"/>
            <w:shd w:val="clear" w:color="auto" w:fill="000000" w:themeFill="text1"/>
          </w:tcPr>
          <w:p w14:paraId="7EA05BDB" w14:textId="77777777" w:rsidR="001A341C" w:rsidRDefault="001A341C" w:rsidP="001E703A">
            <w:r>
              <w:t>Activity</w:t>
            </w:r>
          </w:p>
        </w:tc>
        <w:tc>
          <w:tcPr>
            <w:tcW w:w="844" w:type="dxa"/>
            <w:shd w:val="clear" w:color="auto" w:fill="000000" w:themeFill="text1"/>
          </w:tcPr>
          <w:p w14:paraId="68F0CA94" w14:textId="77777777" w:rsidR="001A341C" w:rsidRDefault="001A341C" w:rsidP="00C70750">
            <w:pPr>
              <w:jc w:val="center"/>
            </w:pPr>
            <m:oMathPara>
              <m:oMath>
                <m:r>
                  <w:rPr>
                    <w:rFonts w:ascii="Cambria Math" w:hAnsi="Cambria Math"/>
                  </w:rPr>
                  <m:t>α</m:t>
                </m:r>
              </m:oMath>
            </m:oMathPara>
          </w:p>
        </w:tc>
      </w:tr>
      <w:tr w:rsidR="001A341C" w14:paraId="4A4720E2" w14:textId="77777777" w:rsidTr="001E703A">
        <w:trPr>
          <w:jc w:val="center"/>
        </w:trPr>
        <w:tc>
          <w:tcPr>
            <w:tcW w:w="3070" w:type="dxa"/>
          </w:tcPr>
          <w:p w14:paraId="0FFA6D38" w14:textId="77777777" w:rsidR="001A341C" w:rsidRDefault="001A341C" w:rsidP="001E703A">
            <w:r>
              <w:t>CMO_CONSTRUCTION</w:t>
            </w:r>
          </w:p>
        </w:tc>
        <w:tc>
          <w:tcPr>
            <w:tcW w:w="908" w:type="dxa"/>
          </w:tcPr>
          <w:p w14:paraId="153CA56F" w14:textId="77777777" w:rsidR="001A341C" w:rsidRDefault="001A341C" w:rsidP="00C70750">
            <w:pPr>
              <w:jc w:val="center"/>
            </w:pPr>
            <w:r>
              <w:t>0.8</w:t>
            </w:r>
          </w:p>
        </w:tc>
        <w:tc>
          <w:tcPr>
            <w:tcW w:w="3476" w:type="dxa"/>
          </w:tcPr>
          <w:p w14:paraId="52A34D9E" w14:textId="77777777" w:rsidR="001A341C" w:rsidRDefault="001A341C" w:rsidP="001E703A">
            <w:r>
              <w:t>CHECKPOINT</w:t>
            </w:r>
          </w:p>
        </w:tc>
        <w:tc>
          <w:tcPr>
            <w:tcW w:w="844" w:type="dxa"/>
          </w:tcPr>
          <w:p w14:paraId="5DE58C60" w14:textId="77777777" w:rsidR="001A341C" w:rsidRDefault="001A341C" w:rsidP="00C70750">
            <w:pPr>
              <w:jc w:val="center"/>
            </w:pPr>
            <w:r>
              <w:t>1.5</w:t>
            </w:r>
          </w:p>
        </w:tc>
      </w:tr>
      <w:tr w:rsidR="001A341C" w14:paraId="6E40B739" w14:textId="77777777" w:rsidTr="001E703A">
        <w:trPr>
          <w:jc w:val="center"/>
        </w:trPr>
        <w:tc>
          <w:tcPr>
            <w:tcW w:w="3070" w:type="dxa"/>
          </w:tcPr>
          <w:p w14:paraId="25C5480F" w14:textId="77777777" w:rsidR="001A341C" w:rsidRDefault="001A341C" w:rsidP="001E703A">
            <w:r>
              <w:t>CMO_DEVELOPMENT</w:t>
            </w:r>
          </w:p>
        </w:tc>
        <w:tc>
          <w:tcPr>
            <w:tcW w:w="908" w:type="dxa"/>
          </w:tcPr>
          <w:p w14:paraId="1C6A25A4" w14:textId="77777777" w:rsidR="001A341C" w:rsidRDefault="001A341C" w:rsidP="00C70750">
            <w:pPr>
              <w:jc w:val="center"/>
            </w:pPr>
            <w:r>
              <w:t>0.8</w:t>
            </w:r>
          </w:p>
        </w:tc>
        <w:tc>
          <w:tcPr>
            <w:tcW w:w="3476" w:type="dxa"/>
          </w:tcPr>
          <w:p w14:paraId="2F32D547" w14:textId="77777777" w:rsidR="001A341C" w:rsidRDefault="001A341C" w:rsidP="001E703A">
            <w:r>
              <w:t>COERCION</w:t>
            </w:r>
          </w:p>
        </w:tc>
        <w:tc>
          <w:tcPr>
            <w:tcW w:w="844" w:type="dxa"/>
          </w:tcPr>
          <w:p w14:paraId="4C2CD052" w14:textId="77777777" w:rsidR="001A341C" w:rsidRDefault="001A341C" w:rsidP="00C70750">
            <w:pPr>
              <w:jc w:val="center"/>
            </w:pPr>
            <w:r>
              <w:t>1.2</w:t>
            </w:r>
          </w:p>
        </w:tc>
      </w:tr>
      <w:tr w:rsidR="001A341C" w14:paraId="055FBFFA" w14:textId="77777777" w:rsidTr="001E703A">
        <w:trPr>
          <w:jc w:val="center"/>
        </w:trPr>
        <w:tc>
          <w:tcPr>
            <w:tcW w:w="3070" w:type="dxa"/>
          </w:tcPr>
          <w:p w14:paraId="43C1F2F4" w14:textId="77777777" w:rsidR="001A341C" w:rsidRDefault="001A341C" w:rsidP="001E703A">
            <w:r>
              <w:t>CMO_EDUCATION</w:t>
            </w:r>
          </w:p>
        </w:tc>
        <w:tc>
          <w:tcPr>
            <w:tcW w:w="908" w:type="dxa"/>
          </w:tcPr>
          <w:p w14:paraId="02924E31" w14:textId="77777777" w:rsidR="001A341C" w:rsidRDefault="001A341C" w:rsidP="00C70750">
            <w:pPr>
              <w:jc w:val="center"/>
            </w:pPr>
            <w:r>
              <w:t>0.8</w:t>
            </w:r>
          </w:p>
        </w:tc>
        <w:tc>
          <w:tcPr>
            <w:tcW w:w="3476" w:type="dxa"/>
          </w:tcPr>
          <w:p w14:paraId="41CE4F38" w14:textId="77777777" w:rsidR="001A341C" w:rsidRDefault="001A341C" w:rsidP="001E703A">
            <w:r>
              <w:t>CRIMINAL_ACTIVITIES</w:t>
            </w:r>
          </w:p>
        </w:tc>
        <w:tc>
          <w:tcPr>
            <w:tcW w:w="844" w:type="dxa"/>
          </w:tcPr>
          <w:p w14:paraId="22C1F1A3" w14:textId="77777777" w:rsidR="001A341C" w:rsidRDefault="001A341C" w:rsidP="00C70750">
            <w:pPr>
              <w:jc w:val="center"/>
            </w:pPr>
            <w:r>
              <w:t>0.7</w:t>
            </w:r>
          </w:p>
        </w:tc>
      </w:tr>
      <w:tr w:rsidR="001A341C" w14:paraId="1B43830B" w14:textId="77777777" w:rsidTr="001E703A">
        <w:trPr>
          <w:jc w:val="center"/>
        </w:trPr>
        <w:tc>
          <w:tcPr>
            <w:tcW w:w="3070" w:type="dxa"/>
          </w:tcPr>
          <w:p w14:paraId="4554916B" w14:textId="77777777" w:rsidR="001A341C" w:rsidRDefault="001A341C" w:rsidP="001E703A">
            <w:r>
              <w:t>CMO_EMPLOYMENT</w:t>
            </w:r>
          </w:p>
        </w:tc>
        <w:tc>
          <w:tcPr>
            <w:tcW w:w="908" w:type="dxa"/>
          </w:tcPr>
          <w:p w14:paraId="585B872B" w14:textId="77777777" w:rsidR="001A341C" w:rsidRDefault="001A341C" w:rsidP="00C70750">
            <w:pPr>
              <w:jc w:val="center"/>
            </w:pPr>
            <w:r>
              <w:t>0.8</w:t>
            </w:r>
          </w:p>
        </w:tc>
        <w:tc>
          <w:tcPr>
            <w:tcW w:w="3476" w:type="dxa"/>
          </w:tcPr>
          <w:p w14:paraId="4A5D5988" w14:textId="77777777" w:rsidR="001A341C" w:rsidRDefault="001A341C" w:rsidP="001E703A">
            <w:r>
              <w:t>CURFEW</w:t>
            </w:r>
          </w:p>
        </w:tc>
        <w:tc>
          <w:tcPr>
            <w:tcW w:w="844" w:type="dxa"/>
          </w:tcPr>
          <w:p w14:paraId="7A40993C" w14:textId="77777777" w:rsidR="001A341C" w:rsidRDefault="001A341C" w:rsidP="00C70750">
            <w:pPr>
              <w:jc w:val="center"/>
            </w:pPr>
            <w:r>
              <w:t>1.2</w:t>
            </w:r>
          </w:p>
        </w:tc>
      </w:tr>
      <w:tr w:rsidR="001A341C" w14:paraId="750B0FAB" w14:textId="77777777" w:rsidTr="001E703A">
        <w:trPr>
          <w:jc w:val="center"/>
        </w:trPr>
        <w:tc>
          <w:tcPr>
            <w:tcW w:w="3070" w:type="dxa"/>
          </w:tcPr>
          <w:p w14:paraId="0806F45F" w14:textId="77777777" w:rsidR="001A341C" w:rsidRDefault="001A341C" w:rsidP="001E703A">
            <w:r>
              <w:t>CMO_HEALTHCARE</w:t>
            </w:r>
          </w:p>
        </w:tc>
        <w:tc>
          <w:tcPr>
            <w:tcW w:w="908" w:type="dxa"/>
          </w:tcPr>
          <w:p w14:paraId="0DD99CE8" w14:textId="77777777" w:rsidR="001A341C" w:rsidRDefault="001A341C" w:rsidP="00C70750">
            <w:pPr>
              <w:jc w:val="center"/>
            </w:pPr>
            <w:r>
              <w:t>0.8</w:t>
            </w:r>
          </w:p>
        </w:tc>
        <w:tc>
          <w:tcPr>
            <w:tcW w:w="3476" w:type="dxa"/>
          </w:tcPr>
          <w:p w14:paraId="70653331" w14:textId="77777777" w:rsidR="001A341C" w:rsidRDefault="001A341C" w:rsidP="001E703A">
            <w:r>
              <w:t>GUARD</w:t>
            </w:r>
          </w:p>
        </w:tc>
        <w:tc>
          <w:tcPr>
            <w:tcW w:w="844" w:type="dxa"/>
          </w:tcPr>
          <w:p w14:paraId="7569C081" w14:textId="77777777" w:rsidR="001A341C" w:rsidRDefault="001A341C" w:rsidP="00C70750">
            <w:pPr>
              <w:jc w:val="center"/>
            </w:pPr>
            <w:r>
              <w:t>1.7</w:t>
            </w:r>
          </w:p>
        </w:tc>
      </w:tr>
      <w:tr w:rsidR="001A341C" w14:paraId="2BD507DE" w14:textId="77777777" w:rsidTr="001E703A">
        <w:trPr>
          <w:jc w:val="center"/>
        </w:trPr>
        <w:tc>
          <w:tcPr>
            <w:tcW w:w="3070" w:type="dxa"/>
          </w:tcPr>
          <w:p w14:paraId="4465083C" w14:textId="77777777" w:rsidR="001A341C" w:rsidRDefault="001A341C" w:rsidP="001E703A">
            <w:r>
              <w:t>CMO_INDUSTRY</w:t>
            </w:r>
          </w:p>
        </w:tc>
        <w:tc>
          <w:tcPr>
            <w:tcW w:w="908" w:type="dxa"/>
          </w:tcPr>
          <w:p w14:paraId="72F9BC09" w14:textId="77777777" w:rsidR="001A341C" w:rsidRDefault="001A341C" w:rsidP="00C70750">
            <w:pPr>
              <w:jc w:val="center"/>
            </w:pPr>
            <w:r>
              <w:t>0.8</w:t>
            </w:r>
          </w:p>
        </w:tc>
        <w:tc>
          <w:tcPr>
            <w:tcW w:w="3476" w:type="dxa"/>
          </w:tcPr>
          <w:p w14:paraId="71AFA817" w14:textId="77777777" w:rsidR="001A341C" w:rsidRDefault="001A341C" w:rsidP="001E703A">
            <w:r>
              <w:t>PATROL</w:t>
            </w:r>
          </w:p>
        </w:tc>
        <w:tc>
          <w:tcPr>
            <w:tcW w:w="844" w:type="dxa"/>
          </w:tcPr>
          <w:p w14:paraId="7AD08040" w14:textId="77777777" w:rsidR="001A341C" w:rsidRDefault="001A341C" w:rsidP="00C70750">
            <w:pPr>
              <w:jc w:val="center"/>
            </w:pPr>
            <w:r>
              <w:t>2.0</w:t>
            </w:r>
          </w:p>
        </w:tc>
      </w:tr>
      <w:tr w:rsidR="001A341C" w14:paraId="073E563A" w14:textId="77777777" w:rsidTr="001E703A">
        <w:trPr>
          <w:jc w:val="center"/>
        </w:trPr>
        <w:tc>
          <w:tcPr>
            <w:tcW w:w="3070" w:type="dxa"/>
          </w:tcPr>
          <w:p w14:paraId="269BA9CA" w14:textId="77777777" w:rsidR="001A341C" w:rsidRDefault="001A341C" w:rsidP="001E703A">
            <w:r>
              <w:t>CMO_LAW_ENFORCEMENT</w:t>
            </w:r>
          </w:p>
        </w:tc>
        <w:tc>
          <w:tcPr>
            <w:tcW w:w="908" w:type="dxa"/>
          </w:tcPr>
          <w:p w14:paraId="3CCD7191" w14:textId="77777777" w:rsidR="001A341C" w:rsidRDefault="001A341C" w:rsidP="00C70750">
            <w:pPr>
              <w:jc w:val="center"/>
            </w:pPr>
            <w:r>
              <w:t>1.5</w:t>
            </w:r>
          </w:p>
        </w:tc>
        <w:tc>
          <w:tcPr>
            <w:tcW w:w="3476" w:type="dxa"/>
          </w:tcPr>
          <w:p w14:paraId="308A9095" w14:textId="77777777" w:rsidR="001A341C" w:rsidRDefault="001A341C" w:rsidP="001E703A">
            <w:r>
              <w:t>PSYOP</w:t>
            </w:r>
          </w:p>
        </w:tc>
        <w:tc>
          <w:tcPr>
            <w:tcW w:w="844" w:type="dxa"/>
          </w:tcPr>
          <w:p w14:paraId="4ED973DA" w14:textId="77777777" w:rsidR="001A341C" w:rsidRDefault="001A341C" w:rsidP="00C70750">
            <w:pPr>
              <w:jc w:val="center"/>
            </w:pPr>
            <w:r>
              <w:t>1.0</w:t>
            </w:r>
          </w:p>
        </w:tc>
      </w:tr>
      <w:tr w:rsidR="001A341C" w14:paraId="2D96F60B" w14:textId="77777777" w:rsidTr="001E703A">
        <w:trPr>
          <w:jc w:val="center"/>
        </w:trPr>
        <w:tc>
          <w:tcPr>
            <w:tcW w:w="3070" w:type="dxa"/>
          </w:tcPr>
          <w:p w14:paraId="7D7EB55A" w14:textId="77777777" w:rsidR="001A341C" w:rsidRDefault="001A341C" w:rsidP="001E703A">
            <w:r>
              <w:t>CMO_OTHER</w:t>
            </w:r>
          </w:p>
        </w:tc>
        <w:tc>
          <w:tcPr>
            <w:tcW w:w="908" w:type="dxa"/>
          </w:tcPr>
          <w:p w14:paraId="01002613" w14:textId="77777777" w:rsidR="001A341C" w:rsidRDefault="001A341C" w:rsidP="00C70750">
            <w:pPr>
              <w:jc w:val="center"/>
            </w:pPr>
            <w:r>
              <w:t>0.8</w:t>
            </w:r>
          </w:p>
        </w:tc>
        <w:tc>
          <w:tcPr>
            <w:tcW w:w="3476" w:type="dxa"/>
          </w:tcPr>
          <w:p w14:paraId="7DC15B6C" w14:textId="77777777" w:rsidR="001A341C" w:rsidRDefault="001A341C" w:rsidP="001E703A">
            <w:r>
              <w:t>NONE</w:t>
            </w:r>
          </w:p>
        </w:tc>
        <w:tc>
          <w:tcPr>
            <w:tcW w:w="844" w:type="dxa"/>
          </w:tcPr>
          <w:p w14:paraId="7DDD4B19" w14:textId="77777777" w:rsidR="001A341C" w:rsidRDefault="001A341C" w:rsidP="00C70750">
            <w:pPr>
              <w:jc w:val="center"/>
            </w:pPr>
            <w:r>
              <w:t>1.0</w:t>
            </w:r>
          </w:p>
        </w:tc>
      </w:tr>
    </w:tbl>
    <w:p w14:paraId="1369D67F" w14:textId="77777777" w:rsidR="00E82B24" w:rsidRDefault="004C4DE0" w:rsidP="004C4DE0">
      <w:pPr>
        <w:pStyle w:val="Heading5"/>
      </w:pPr>
      <w:bookmarkStart w:id="120" w:name="_Toc380578231"/>
      <w:r>
        <w:t>Non-Criminal and Criminal Force</w:t>
      </w:r>
      <w:bookmarkEnd w:id="120"/>
    </w:p>
    <w:p w14:paraId="5E567916" w14:textId="77777777" w:rsidR="004C4DE0" w:rsidRDefault="004C4DE0" w:rsidP="004C4DE0">
      <w:r>
        <w:t xml:space="preserve">As stated in Section </w:t>
      </w:r>
      <w:r w:rsidR="001F15B9">
        <w:fldChar w:fldCharType="begin"/>
      </w:r>
      <w:r>
        <w:instrText xml:space="preserve"> REF _Ref339523218 \r \h </w:instrText>
      </w:r>
      <w:r w:rsidR="001F15B9">
        <w:fldChar w:fldCharType="separate"/>
      </w:r>
      <w:r w:rsidR="000135AC">
        <w:t>4.3</w:t>
      </w:r>
      <w:r w:rsidR="001F15B9">
        <w:fldChar w:fldCharType="end"/>
      </w:r>
      <w:r>
        <w:t xml:space="preserve">, some fraction of each civilian group consists of unsuppressed criminals who are effectively everyone's enemy.  Consequently, for each each group we divide its own force </w:t>
      </w:r>
      <m:oMath>
        <m:sSub>
          <m:sSubPr>
            <m:ctrlPr>
              <w:rPr>
                <w:rFonts w:ascii="Cambria Math" w:hAnsi="Cambria Math"/>
                <w:i/>
              </w:rPr>
            </m:ctrlPr>
          </m:sSubPr>
          <m:e>
            <m:r>
              <w:rPr>
                <w:rFonts w:ascii="Cambria Math" w:hAnsi="Cambria Math"/>
              </w:rPr>
              <m:t>Q</m:t>
            </m:r>
          </m:e>
          <m:sub>
            <m:r>
              <w:rPr>
                <w:rFonts w:ascii="Cambria Math" w:hAnsi="Cambria Math"/>
              </w:rPr>
              <m:t>ng</m:t>
            </m:r>
          </m:sub>
        </m:sSub>
      </m:oMath>
      <w:r>
        <w:t xml:space="preserve"> into two components: the group's non-criminal force, </w:t>
      </w:r>
      <m:oMath>
        <m:sSub>
          <m:sSubPr>
            <m:ctrlPr>
              <w:rPr>
                <w:rFonts w:ascii="Cambria Math" w:hAnsi="Cambria Math"/>
                <w:i/>
              </w:rPr>
            </m:ctrlPr>
          </m:sSubPr>
          <m:e>
            <m:r>
              <w:rPr>
                <w:rFonts w:ascii="Cambria Math" w:hAnsi="Cambria Math"/>
              </w:rPr>
              <m:t>T</m:t>
            </m:r>
          </m:e>
          <m:sub>
            <m:r>
              <w:rPr>
                <w:rFonts w:ascii="Cambria Math" w:hAnsi="Cambria Math"/>
              </w:rPr>
              <m:t>ng</m:t>
            </m:r>
          </m:sub>
        </m:sSub>
      </m:oMath>
      <w:r>
        <w:t xml:space="preserve">, and its criminal force, </w:t>
      </w:r>
      <m:oMath>
        <m:sSub>
          <m:sSubPr>
            <m:ctrlPr>
              <w:rPr>
                <w:rFonts w:ascii="Cambria Math" w:hAnsi="Cambria Math"/>
                <w:i/>
              </w:rPr>
            </m:ctrlPr>
          </m:sSubPr>
          <m:e>
            <m:r>
              <w:rPr>
                <w:rFonts w:ascii="Cambria Math" w:hAnsi="Cambria Math"/>
              </w:rPr>
              <m:t>U</m:t>
            </m:r>
          </m:e>
          <m:sub>
            <m:r>
              <w:rPr>
                <w:rFonts w:ascii="Cambria Math" w:hAnsi="Cambria Math"/>
              </w:rPr>
              <m:t>ng</m:t>
            </m:r>
          </m:sub>
        </m:sSub>
      </m:oMath>
      <w:r>
        <w:t>.  For force and organization groups, which we assume not to contain criminals, these are simply:</w:t>
      </w:r>
    </w:p>
    <w:p w14:paraId="36702E9D" w14:textId="77777777" w:rsidR="004C4DE0" w:rsidRDefault="004C4DE0" w:rsidP="004C4DE0"/>
    <w:p w14:paraId="08B90CEA" w14:textId="77777777" w:rsidR="004C4DE0" w:rsidRDefault="00C32465"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=0</m:t>
                </m:r>
              </m:e>
            </m:mr>
          </m:m>
        </m:oMath>
      </m:oMathPara>
    </w:p>
    <w:p w14:paraId="3E31123F" w14:textId="77777777" w:rsidR="004C4DE0" w:rsidRDefault="004C4DE0" w:rsidP="004C4DE0"/>
    <w:p w14:paraId="7B95DF4A" w14:textId="77777777" w:rsidR="004C4DE0" w:rsidRDefault="004C4DE0" w:rsidP="004C4DE0">
      <w:r>
        <w:t>For civilian groups, the actual criminal fraction are unsuppressed criminals; the remainder are (possibly reluctantly) law-abiding.  Thus, we define</w:t>
      </w:r>
    </w:p>
    <w:p w14:paraId="3FA40302" w14:textId="77777777" w:rsidR="004C4DE0" w:rsidRDefault="004C4DE0" w:rsidP="004C4DE0"/>
    <w:p w14:paraId="12143793" w14:textId="77777777" w:rsidR="004C4DE0" w:rsidRDefault="00C32465" w:rsidP="004C4DE0">
      <w:pPr>
        <w:ind w:left="360"/>
      </w:pPr>
      <m:oMathPara>
        <m:oMath>
          <m:m>
            <m:mPr>
              <m:mcs>
                <m:mc>
                  <m:mcPr>
                    <m:count m:val="2"/>
                    <m:mcJc m:val="left"/>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ng</m:t>
                    </m:r>
                  </m:sub>
                </m:sSub>
              </m:e>
              <m:e>
                <m:r>
                  <w:rPr>
                    <w:rFonts w:ascii="Cambria Math" w:hAnsi="Cambria Math"/>
                  </w:rPr>
                  <m:t>=</m:t>
                </m:r>
                <m:sSub>
                  <m:sSubPr>
                    <m:ctrlPr>
                      <w:rPr>
                        <w:rFonts w:ascii="Cambria Math" w:hAnsi="Cambria Math"/>
                        <w:i/>
                      </w:rPr>
                    </m:ctrlPr>
                  </m:sSub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ACF</m:t>
                            </m:r>
                          </m:e>
                          <m:sub>
                            <m:r>
                              <w:rPr>
                                <w:rFonts w:ascii="Cambria Math" w:hAnsi="Cambria Math"/>
                              </w:rPr>
                              <m:t>g</m:t>
                            </m:r>
                          </m:sub>
                        </m:sSub>
                      </m:e>
                    </m:d>
                    <m:r>
                      <w:rPr>
                        <w:rFonts w:ascii="Cambria Math" w:hAnsi="Cambria Math"/>
                      </w:rPr>
                      <m:t>∙Q</m:t>
                    </m:r>
                  </m:e>
                  <m:sub>
                    <m:r>
                      <w:rPr>
                        <w:rFonts w:ascii="Cambria Math" w:hAnsi="Cambria Math"/>
                      </w:rPr>
                      <m:t>ng</m:t>
                    </m:r>
                  </m:sub>
                </m:sSub>
              </m:e>
            </m:mr>
            <m:mr>
              <m:e>
                <m:sSub>
                  <m:sSubPr>
                    <m:ctrlPr>
                      <w:rPr>
                        <w:rFonts w:ascii="Cambria Math" w:hAnsi="Cambria Math"/>
                        <w:i/>
                      </w:rPr>
                    </m:ctrlPr>
                  </m:sSubPr>
                  <m:e>
                    <m:r>
                      <w:rPr>
                        <w:rFonts w:ascii="Cambria Math" w:hAnsi="Cambria Math"/>
                      </w:rPr>
                      <m:t>U</m:t>
                    </m:r>
                  </m:e>
                  <m:sub>
                    <m:r>
                      <w:rPr>
                        <w:rFonts w:ascii="Cambria Math" w:hAnsi="Cambria Math"/>
                      </w:rPr>
                      <m:t>ng</m:t>
                    </m:r>
                  </m:sub>
                </m:sSub>
              </m:e>
              <m:e>
                <m:r>
                  <w:rPr>
                    <w:rFonts w:ascii="Cambria Math" w:hAnsi="Cambria Math"/>
                  </w:rPr>
                  <m:t>=</m:t>
                </m:r>
                <m:sSub>
                  <m:sSubPr>
                    <m:ctrlPr>
                      <w:rPr>
                        <w:rFonts w:ascii="Cambria Math" w:hAnsi="Cambria Math"/>
                        <w:i/>
                      </w:rPr>
                    </m:ctrlPr>
                  </m:sSubPr>
                  <m:e>
                    <m:r>
                      <w:rPr>
                        <w:rFonts w:ascii="Cambria Math" w:hAnsi="Cambria Math"/>
                      </w:rPr>
                      <m:t>ACF</m:t>
                    </m:r>
                  </m:e>
                  <m:sub>
                    <m:r>
                      <w:rPr>
                        <w:rFonts w:ascii="Cambria Math" w:hAnsi="Cambria Math"/>
                      </w:rPr>
                      <m:t>g</m:t>
                    </m:r>
                  </m:sub>
                </m:sSub>
                <m:sSub>
                  <m:sSubPr>
                    <m:ctrlPr>
                      <w:rPr>
                        <w:rFonts w:ascii="Cambria Math" w:hAnsi="Cambria Math"/>
                        <w:i/>
                      </w:rPr>
                    </m:ctrlPr>
                  </m:sSubPr>
                  <m:e>
                    <m:r>
                      <w:rPr>
                        <w:rFonts w:ascii="Cambria Math" w:hAnsi="Cambria Math"/>
                      </w:rPr>
                      <m:t>∙Q</m:t>
                    </m:r>
                  </m:e>
                  <m:sub>
                    <m:r>
                      <w:rPr>
                        <w:rFonts w:ascii="Cambria Math" w:hAnsi="Cambria Math"/>
                      </w:rPr>
                      <m:t>ng</m:t>
                    </m:r>
                  </m:sub>
                </m:sSub>
              </m:e>
            </m:mr>
          </m:m>
        </m:oMath>
      </m:oMathPara>
    </w:p>
    <w:p w14:paraId="2CA4BFB2" w14:textId="77777777" w:rsidR="004C4DE0" w:rsidRPr="004C4DE0" w:rsidRDefault="004C4DE0" w:rsidP="004C4DE0"/>
    <w:p w14:paraId="475AD978" w14:textId="77777777" w:rsidR="00E82B24" w:rsidRDefault="001A341C" w:rsidP="00E82B24">
      <w:pPr>
        <w:pStyle w:val="Heading3"/>
      </w:pPr>
      <w:bookmarkStart w:id="121" w:name="_Toc380578232"/>
      <w:r>
        <w:t>Friends and Enemies</w:t>
      </w:r>
      <w:bookmarkEnd w:id="121"/>
    </w:p>
    <w:p w14:paraId="0355A737" w14:textId="77777777" w:rsidR="001D79EC" w:rsidRDefault="00E82B24" w:rsidP="001D79EC">
      <w:r>
        <w:t xml:space="preserve">Violence in a neighborhood is caused by enemies (including criminals) and mitigated by friends. </w:t>
      </w:r>
      <w:r w:rsidR="001D79EC">
        <w:t xml:space="preserve">Friends and enemies are determined by their </w:t>
      </w:r>
      <w:r>
        <w:t xml:space="preserve">effective </w:t>
      </w:r>
      <w:r w:rsidR="001D79EC">
        <w:t>horizontal relationship</w:t>
      </w:r>
      <w:r>
        <w:t>s</w:t>
      </w:r>
      <w:r w:rsidR="001D79EC">
        <w:t xml:space="preserv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rsidR="001D79EC">
        <w:t xml:space="preserve">, where friends have a positive relationship and enemies have a negative relationship.  We assume that group </w:t>
      </w:r>
      <w:r w:rsidR="001D79EC">
        <w:rPr>
          <w:i/>
          <w:iCs/>
        </w:rPr>
        <w:t>f</w:t>
      </w:r>
      <w:r w:rsidR="001D79EC">
        <w:t xml:space="preserve"> will assist or oppose group </w:t>
      </w:r>
      <w:r w:rsidR="001D79EC">
        <w:rPr>
          <w:i/>
          <w:iCs/>
        </w:rPr>
        <w:t>g</w:t>
      </w:r>
      <w:r w:rsidR="001D79EC">
        <w:t xml:space="preserve"> according to the strength of the </w:t>
      </w:r>
      <w:r w:rsidR="00CF3C4A">
        <w:t xml:space="preserve">effective </w:t>
      </w:r>
      <w:r w:rsidR="001D79EC">
        <w:t xml:space="preserve">relationship from </w:t>
      </w:r>
      <w:r w:rsidR="001D79EC">
        <w:rPr>
          <w:i/>
          <w:iCs/>
        </w:rPr>
        <w:t>f'</w:t>
      </w:r>
      <w:r w:rsidR="001D79EC">
        <w:t>s point of view.  For convenience we define</w:t>
      </w:r>
    </w:p>
    <w:p w14:paraId="07FC9B90" w14:textId="77777777" w:rsidR="00E82B24" w:rsidRDefault="00E82B24" w:rsidP="001D79EC">
      <w:pPr>
        <w:rPr>
          <w:b/>
          <w:bCs/>
        </w:rPr>
      </w:pPr>
    </w:p>
    <w:p w14:paraId="00E887BB" w14:textId="77777777" w:rsidR="001D79EC" w:rsidRPr="001D79EC" w:rsidRDefault="00C32465"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ER</m:t>
                        </m:r>
                      </m:e>
                      <m:sub>
                        <m:r>
                          <w:rPr>
                            <w:rFonts w:ascii="Cambria Math" w:hAnsi="Cambria Math"/>
                          </w:rPr>
                          <m:t>nfg</m:t>
                        </m:r>
                      </m:sub>
                    </m:sSub>
                  </m:e>
                  <m:e>
                    <m:r>
                      <m:rPr>
                        <m:nor/>
                      </m:rPr>
                      <m:t xml:space="preserve">where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&gt;0</m:t>
                    </m:r>
                  </m:e>
                </m:mr>
                <m:mr>
                  <m:e>
                    <m:r>
                      <w:rPr>
                        <w:rFonts w:ascii="Cambria Math" w:hAnsi="Cambria Math"/>
                      </w:rPr>
                      <m:t>0</m:t>
                    </m:r>
                  </m:e>
                  <m:e>
                    <m:r>
                      <m:rPr>
                        <m:nor/>
                      </m:rPr>
                      <m:t>otherwise</m:t>
                    </m:r>
                  </m:e>
                </m:mr>
              </m:m>
            </m:e>
          </m:d>
        </m:oMath>
      </m:oMathPara>
    </w:p>
    <w:p w14:paraId="73ABCF0C" w14:textId="77777777" w:rsidR="001D79EC" w:rsidRPr="00AB16BB" w:rsidRDefault="001D79EC" w:rsidP="001D79EC">
      <w:pPr>
        <w:ind w:left="360"/>
      </w:pPr>
    </w:p>
    <w:p w14:paraId="2132EF75" w14:textId="77777777" w:rsidR="001D79EC" w:rsidRPr="001D79EC" w:rsidRDefault="00C32465" w:rsidP="001D79EC">
      <w:pPr>
        <w:ind w:left="360"/>
      </w:pPr>
      <m:oMathPara>
        <m:oMathParaPr>
          <m:jc m:val="left"/>
        </m:oMathParaPr>
        <m:oMath>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d>
                      <m:dPr>
                        <m:begChr m:val="|"/>
                        <m:endChr m:val="|"/>
                        <m:ctrlPr>
                          <w:rPr>
                            <w:rFonts w:ascii="Cambria Math" w:hAnsi="Cambria Math"/>
                          </w:rPr>
                        </m:ctrlPr>
                      </m:dPr>
                      <m:e>
                        <m:sSub>
                          <m:sSubPr>
                            <m:ctrlPr>
                              <w:rPr>
                                <w:rFonts w:ascii="Cambria Math" w:hAnsi="Cambria Math"/>
                              </w:rPr>
                            </m:ctrlPr>
                          </m:sSubPr>
                          <m:e>
                            <m:r>
                              <w:rPr>
                                <w:rFonts w:ascii="Cambria Math" w:hAnsi="Cambria Math"/>
                              </w:rPr>
                              <m:t>ER</m:t>
                            </m:r>
                          </m:e>
                          <m:sub>
                            <m:r>
                              <w:rPr>
                                <w:rFonts w:ascii="Cambria Math" w:hAnsi="Cambria Math"/>
                              </w:rPr>
                              <m:t>nfg</m:t>
                            </m:r>
                          </m:sub>
                        </m:sSub>
                      </m:e>
                    </m:d>
                  </m:e>
                  <m:e>
                    <m:r>
                      <m:rPr>
                        <m:nor/>
                      </m:rPr>
                      <m:t>where</m:t>
                    </m:r>
                    <m:r>
                      <m:rPr>
                        <m:nor/>
                      </m:rPr>
                      <w:rPr>
                        <w:rFonts w:ascii="Cambria Math"/>
                      </w:rPr>
                      <m:t xml:space="preserve"> </m:t>
                    </m:r>
                    <m:sSub>
                      <m:sSubPr>
                        <m:ctrlPr>
                          <w:rPr>
                            <w:rFonts w:ascii="Cambria Math" w:hAnsi="Cambria Math"/>
                          </w:rPr>
                        </m:ctrlPr>
                      </m:sSubPr>
                      <m:e>
                        <m:r>
                          <w:rPr>
                            <w:rFonts w:ascii="Cambria Math" w:hAnsi="Cambria Math"/>
                          </w:rPr>
                          <m:t>ER</m:t>
                        </m:r>
                      </m:e>
                      <m:sub>
                        <m:r>
                          <w:rPr>
                            <w:rFonts w:ascii="Cambria Math" w:hAnsi="Cambria Math"/>
                          </w:rPr>
                          <m:t>nfg</m:t>
                        </m:r>
                      </m:sub>
                    </m:sSub>
                    <m:r>
                      <w:rPr>
                        <w:rFonts w:ascii="Cambria Math" w:hAnsi="Cambria Math"/>
                      </w:rPr>
                      <m:t>&lt;0</m:t>
                    </m:r>
                  </m:e>
                </m:mr>
                <m:mr>
                  <m:e>
                    <m:r>
                      <w:rPr>
                        <w:rFonts w:ascii="Cambria Math" w:hAnsi="Cambria Math"/>
                      </w:rPr>
                      <m:t>0</m:t>
                    </m:r>
                  </m:e>
                  <m:e>
                    <m:r>
                      <m:rPr>
                        <m:nor/>
                      </m:rPr>
                      <m:t>otherwise</m:t>
                    </m:r>
                  </m:e>
                </m:mr>
              </m:m>
            </m:e>
          </m:d>
        </m:oMath>
      </m:oMathPara>
    </w:p>
    <w:p w14:paraId="3A191054" w14:textId="77777777" w:rsidR="001D79EC" w:rsidRPr="00AB16BB" w:rsidRDefault="001D79EC" w:rsidP="001D79EC">
      <w:pPr>
        <w:ind w:left="360"/>
      </w:pPr>
    </w:p>
    <w:p w14:paraId="6E944286" w14:textId="77777777" w:rsidR="001D79EC" w:rsidRDefault="001D79EC" w:rsidP="001D79EC">
      <w:r>
        <w:t>Then,</w:t>
      </w:r>
    </w:p>
    <w:p w14:paraId="48C910FB" w14:textId="77777777" w:rsidR="001D79EC" w:rsidRDefault="001D79EC" w:rsidP="001D79EC"/>
    <w:p w14:paraId="649D423A" w14:textId="77777777" w:rsidR="004C4DE0" w:rsidRPr="008B7719" w:rsidRDefault="00C32465" w:rsidP="004C4DE0">
      <w:pPr>
        <w:ind w:left="360"/>
      </w:pPr>
      <m:oMathPara>
        <m:oMathParaPr>
          <m:jc m:val="left"/>
        </m:oMathParaPr>
        <m:oMath>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e>
              </m:d>
            </m:e>
          </m:nary>
        </m:oMath>
      </m:oMathPara>
    </w:p>
    <w:p w14:paraId="00028B22" w14:textId="77777777" w:rsidR="004C4DE0" w:rsidRPr="001D79EC" w:rsidRDefault="004C4DE0" w:rsidP="004C4DE0">
      <w:pPr>
        <w:ind w:left="360"/>
      </w:pPr>
    </w:p>
    <w:p w14:paraId="7CA04594" w14:textId="77777777" w:rsidR="004C4DE0" w:rsidRPr="00D05FE8" w:rsidRDefault="00C32465" w:rsidP="004C4DE0">
      <w:pPr>
        <w:ind w:left="360"/>
      </w:pPr>
      <m:oMathPara>
        <m:oMath>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f</m:t>
              </m:r>
            </m:sub>
            <m:sup/>
            <m:e>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nf</m:t>
                      </m:r>
                    </m:sub>
                  </m:sSub>
                  <m:r>
                    <m:rPr>
                      <m:sty m:val="p"/>
                    </m:rP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nfg</m:t>
                      </m:r>
                    </m:sub>
                    <m:sup>
                      <m:r>
                        <m:rPr>
                          <m:nor/>
                        </m:rPr>
                        <m:t>-</m:t>
                      </m:r>
                    </m:sup>
                  </m:sSubSup>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nf</m:t>
                      </m:r>
                    </m:sub>
                  </m:sSub>
                </m:e>
              </m:d>
            </m:e>
          </m:nary>
        </m:oMath>
      </m:oMathPara>
    </w:p>
    <w:p w14:paraId="2B9A41BE" w14:textId="77777777" w:rsidR="004C4DE0" w:rsidRDefault="004C4DE0" w:rsidP="001D79EC"/>
    <w:p w14:paraId="57D8EAEB" w14:textId="77777777" w:rsidR="001D79EC" w:rsidRDefault="004C4DE0" w:rsidP="004C4DE0">
      <w:pPr>
        <w:rPr>
          <w:bCs/>
        </w:rPr>
      </w:pPr>
      <w:r>
        <w:rPr>
          <w:bCs/>
        </w:rPr>
        <w:t>In other words, your friends in the same neighborhood are those groups (including yourself) with whom you have a positive relationship, in proportion to the strength of the relationship, but excluding the criminals in each group.  Then, your enemies in the same neighborhood are the non-criminals in those groups with whom you have a negative relationship, in proportion to the strength of the relationship, plus all criminals in every group.</w:t>
      </w:r>
    </w:p>
    <w:p w14:paraId="37B90B7E" w14:textId="77777777" w:rsidR="004C4DE0" w:rsidRPr="004C4DE0" w:rsidRDefault="004C4DE0" w:rsidP="004C4DE0">
      <w:pPr>
        <w:rPr>
          <w:bCs/>
        </w:rPr>
      </w:pPr>
    </w:p>
    <w:p w14:paraId="50FABD9C" w14:textId="77777777" w:rsidR="001D79EC" w:rsidRDefault="001D79EC" w:rsidP="001D79EC">
      <w:r>
        <w:t xml:space="preserve">Note that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need not be symmetric; if we were to replace </w:t>
      </w:r>
      <m:oMath>
        <m:sSub>
          <m:sSubPr>
            <m:ctrlPr>
              <w:rPr>
                <w:rFonts w:ascii="Cambria Math" w:hAnsi="Cambria Math"/>
              </w:rPr>
            </m:ctrlPr>
          </m:sSubPr>
          <m:e>
            <m:r>
              <w:rPr>
                <w:rFonts w:ascii="Cambria Math" w:hAnsi="Cambria Math"/>
              </w:rPr>
              <m:t>ER</m:t>
            </m:r>
          </m:e>
          <m:sub>
            <m:r>
              <w:rPr>
                <w:rFonts w:ascii="Cambria Math" w:hAnsi="Cambria Math"/>
              </w:rPr>
              <m:t>nfg</m:t>
            </m:r>
          </m:sub>
        </m:sSub>
      </m:oMath>
      <w:r>
        <w:t xml:space="preserve"> with </w:t>
      </w:r>
      <m:oMath>
        <m:sSub>
          <m:sSubPr>
            <m:ctrlPr>
              <w:rPr>
                <w:rFonts w:ascii="Cambria Math" w:hAnsi="Cambria Math"/>
              </w:rPr>
            </m:ctrlPr>
          </m:sSubPr>
          <m:e>
            <m:r>
              <w:rPr>
                <w:rFonts w:ascii="Cambria Math" w:hAnsi="Cambria Math"/>
              </w:rPr>
              <m:t>ER</m:t>
            </m:r>
          </m:e>
          <m:sub>
            <m:r>
              <w:rPr>
                <w:rFonts w:ascii="Cambria Math" w:hAnsi="Cambria Math"/>
              </w:rPr>
              <m:t>ngf</m:t>
            </m:r>
          </m:sub>
        </m:sSub>
      </m:oMath>
      <w:r>
        <w:t xml:space="preserve"> in </w:t>
      </w:r>
      <m:oMath>
        <m:sSub>
          <m:sSubPr>
            <m:ctrlPr>
              <w:rPr>
                <w:rFonts w:ascii="Cambria Math" w:hAnsi="Cambria Math"/>
              </w:rPr>
            </m:ctrlPr>
          </m:sSubPr>
          <m:e>
            <m:r>
              <w:rPr>
                <w:rFonts w:ascii="Cambria Math" w:hAnsi="Cambria Math"/>
              </w:rPr>
              <m:t>LocalFriends</m:t>
            </m:r>
          </m:e>
          <m:sub>
            <m:r>
              <w:rPr>
                <w:rFonts w:ascii="Cambria Math" w:hAnsi="Cambria Math"/>
              </w:rPr>
              <m:t>ng</m:t>
            </m:r>
          </m:sub>
        </m:sSub>
      </m:oMath>
      <w:r>
        <w:t xml:space="preserve">, then we'd be assuming that group </w:t>
      </w:r>
      <w:r>
        <w:rPr>
          <w:i/>
          <w:iCs/>
        </w:rPr>
        <w:t>f</w:t>
      </w:r>
      <w:r>
        <w:t xml:space="preserve"> would assist group </w:t>
      </w:r>
      <w:r>
        <w:rPr>
          <w:i/>
          <w:iCs/>
        </w:rPr>
        <w:t>g</w:t>
      </w:r>
      <w:r>
        <w:t xml:space="preserve"> based on the strength of </w:t>
      </w:r>
      <w:r>
        <w:rPr>
          <w:i/>
          <w:iCs/>
        </w:rPr>
        <w:t>g</w:t>
      </w:r>
      <w:r>
        <w:t xml:space="preserve">'s feeling for </w:t>
      </w:r>
      <w:r>
        <w:rPr>
          <w:i/>
          <w:iCs/>
        </w:rPr>
        <w:t>f</w:t>
      </w:r>
      <w:r>
        <w:t xml:space="preserve">, which might not be at all the same thing as </w:t>
      </w:r>
      <w:r>
        <w:rPr>
          <w:i/>
          <w:iCs/>
        </w:rPr>
        <w:t>f</w:t>
      </w:r>
      <w:r w:rsidRPr="00D33C53">
        <w:rPr>
          <w:i/>
        </w:rPr>
        <w:t>'</w:t>
      </w:r>
      <w:r>
        <w:t xml:space="preserve">s feeling for </w:t>
      </w:r>
      <w:r>
        <w:rPr>
          <w:i/>
          <w:iCs/>
        </w:rPr>
        <w:t>g</w:t>
      </w:r>
      <w:r>
        <w:t>.</w:t>
      </w:r>
    </w:p>
    <w:p w14:paraId="3E48E589" w14:textId="77777777" w:rsidR="001D79EC" w:rsidRDefault="001D79EC" w:rsidP="001D79EC">
      <w:pPr>
        <w:rPr>
          <w:b/>
          <w:bCs/>
        </w:rPr>
      </w:pPr>
    </w:p>
    <w:p w14:paraId="0D9A86C6" w14:textId="77777777" w:rsidR="001D79EC" w:rsidRDefault="001D79EC" w:rsidP="001D79EC">
      <w:r>
        <w:t>Next, we take neighborhoods into account:</w:t>
      </w:r>
    </w:p>
    <w:p w14:paraId="7C3110C6" w14:textId="77777777" w:rsidR="001D79EC" w:rsidRDefault="001D79EC" w:rsidP="001D79EC"/>
    <w:p w14:paraId="015D7AA3" w14:textId="77777777" w:rsidR="001D79EC" w:rsidRPr="001D79EC" w:rsidRDefault="00C32465" w:rsidP="001D79EC">
      <w:pPr>
        <w:ind w:left="360"/>
      </w:pPr>
      <m:oMathPara>
        <m:oMathParaPr>
          <m:jc m:val="left"/>
        </m:oMathParaPr>
        <m:oMath>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LocalFriends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LocalFriends</m:t>
                  </m:r>
                  <m:ctrlPr>
                    <w:rPr>
                      <w:rFonts w:ascii="Cambria Math" w:hAnsi="Cambria Math" w:cs="Cambria Math"/>
                    </w:rPr>
                  </m:ctrlPr>
                </m:e>
                <m:sub>
                  <m:r>
                    <w:rPr>
                      <w:rFonts w:ascii="Cambria Math" w:hAnsi="Cambria Math"/>
                    </w:rPr>
                    <m:t>mg</m:t>
                  </m:r>
                </m:sub>
              </m:sSub>
            </m:e>
          </m:nary>
        </m:oMath>
      </m:oMathPara>
    </w:p>
    <w:p w14:paraId="7A3678AE" w14:textId="77777777" w:rsidR="001D79EC" w:rsidRPr="004832B4" w:rsidRDefault="001D79EC" w:rsidP="001D79EC">
      <w:pPr>
        <w:ind w:left="360"/>
      </w:pPr>
    </w:p>
    <w:p w14:paraId="16C0B7A1" w14:textId="77777777" w:rsidR="001D79EC" w:rsidRPr="001D79EC" w:rsidRDefault="00C32465" w:rsidP="001D79EC">
      <w:pPr>
        <w:ind w:left="360"/>
      </w:pPr>
      <m:oMathPara>
        <m:oMathParaPr>
          <m:jc m:val="left"/>
        </m:oMathParaPr>
        <m:oMath>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LocalEnemies</m:t>
              </m:r>
            </m:e>
            <m:sub>
              <m:r>
                <w:rPr>
                  <w:rFonts w:ascii="Cambria Math" w:hAnsi="Cambria Math"/>
                </w:rPr>
                <m:t>ng</m:t>
              </m:r>
            </m:sub>
          </m:sSub>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near</m:t>
              </m:r>
              <m:r>
                <m:rPr>
                  <m:sty m:val="p"/>
                </m:rPr>
                <w:rPr>
                  <w:rFonts w:ascii="Cambria Math" w:hAnsi="Cambria Math"/>
                </w:rPr>
                <m:t xml:space="preserve"> </m:t>
              </m:r>
              <m:r>
                <w:rPr>
                  <w:rFonts w:ascii="Cambria Math" w:hAnsi="Cambria Math"/>
                </w:rPr>
                <m:t>n</m:t>
              </m:r>
            </m:sub>
            <m:sup/>
            <m:e>
              <m:sSub>
                <m:sSubPr>
                  <m:ctrlPr>
                    <w:rPr>
                      <w:rFonts w:ascii="Cambria Math" w:hAnsi="Cambria Math"/>
                    </w:rPr>
                  </m:ctrlPr>
                </m:sSubPr>
                <m:e>
                  <m:r>
                    <w:rPr>
                      <w:rFonts w:ascii="Cambria Math" w:hAnsi="Cambria Math"/>
                    </w:rPr>
                    <m:t>LocalE</m:t>
                  </m:r>
                  <m:r>
                    <w:rPr>
                      <w:rFonts w:ascii="Cambria Math" w:hAnsi="Cambria Math"/>
                    </w:rPr>
                    <m:t>nemies</m:t>
                  </m:r>
                  <m:ctrlPr>
                    <w:rPr>
                      <w:rFonts w:ascii="Cambria Math" w:hAnsi="Cambria Math" w:cs="Cambria Math"/>
                    </w:rPr>
                  </m:ctrlPr>
                </m:e>
                <m:sub>
                  <m:r>
                    <w:rPr>
                      <w:rFonts w:ascii="Cambria Math" w:hAnsi="Cambria Math"/>
                    </w:rPr>
                    <m:t>mg</m:t>
                  </m:r>
                </m:sub>
              </m:sSub>
            </m:e>
          </m:nary>
        </m:oMath>
      </m:oMathPara>
    </w:p>
    <w:p w14:paraId="7A5169A3" w14:textId="77777777" w:rsidR="001D79EC" w:rsidRPr="004832B4" w:rsidRDefault="001D79EC" w:rsidP="001D79EC">
      <w:pPr>
        <w:ind w:left="360"/>
      </w:pPr>
    </w:p>
    <w:p w14:paraId="204E7D5D" w14:textId="77777777" w:rsidR="001D79EC" w:rsidRDefault="001D79EC" w:rsidP="001D79EC">
      <w:r>
        <w:t xml:space="preserve">Here, </w:t>
      </w:r>
      <w:r>
        <w:rPr>
          <w:i/>
          <w:iCs/>
        </w:rPr>
        <w:t>h</w:t>
      </w:r>
      <w:r>
        <w:t xml:space="preserve"> is a factor, nominally 0.3, that reduces the effect of friends and enemies in nearby neighborhoods.</w:t>
      </w:r>
      <w:r>
        <w:rPr>
          <w:rStyle w:val="FootnoteReference"/>
          <w:rFonts w:eastAsia="Wingdings"/>
        </w:rPr>
        <w:footnoteReference w:id="32"/>
      </w:r>
      <w:r>
        <w:t xml:space="preserve">  The phrase "</w:t>
      </w:r>
      <w:r>
        <w:rPr>
          <w:i/>
          <w:iCs/>
        </w:rPr>
        <w:t xml:space="preserve">m </w:t>
      </w:r>
      <w:r>
        <w:t xml:space="preserve">near </w:t>
      </w:r>
      <w:r>
        <w:rPr>
          <w:i/>
          <w:iCs/>
        </w:rPr>
        <w:t>n</w:t>
      </w:r>
      <w:r>
        <w:t xml:space="preserve">" denotes those neighborhoods </w:t>
      </w:r>
      <w:r>
        <w:rPr>
          <w:i/>
          <w:iCs/>
        </w:rPr>
        <w:t>m</w:t>
      </w:r>
      <w:r>
        <w:t xml:space="preserve"> whose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is </w:t>
      </w:r>
      <w:r>
        <w:rPr>
          <w:i/>
          <w:iCs/>
        </w:rPr>
        <w:t>near</w:t>
      </w:r>
      <w:r>
        <w:t xml:space="preserve">, that is, those neighborhoods </w:t>
      </w:r>
      <w:r>
        <w:rPr>
          <w:i/>
          <w:iCs/>
        </w:rPr>
        <w:t>m</w:t>
      </w:r>
      <w:r>
        <w:t xml:space="preserve"> whose inhabitants regard neighborhood </w:t>
      </w:r>
      <w:r>
        <w:rPr>
          <w:i/>
          <w:iCs/>
        </w:rPr>
        <w:t>n</w:t>
      </w:r>
      <w:r>
        <w:t xml:space="preserve"> as being nearby.  As with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need not be symmetric.</w:t>
      </w:r>
    </w:p>
    <w:p w14:paraId="7E2C2908" w14:textId="77777777" w:rsidR="001D79EC" w:rsidRDefault="001D79EC" w:rsidP="001D79EC">
      <w:pPr>
        <w:rPr>
          <w:b/>
          <w:bCs/>
        </w:rPr>
      </w:pPr>
    </w:p>
    <w:p w14:paraId="7F2F0659" w14:textId="77777777" w:rsidR="001D79EC" w:rsidRDefault="001D79EC" w:rsidP="001D79EC">
      <w:r>
        <w:t>In order to create scores, we'll need to normalize these values by the total force in the neighborhood:</w:t>
      </w:r>
    </w:p>
    <w:p w14:paraId="4A137AA5" w14:textId="77777777" w:rsidR="001D79EC" w:rsidRDefault="001D79EC" w:rsidP="001D79EC"/>
    <w:p w14:paraId="6854DE96" w14:textId="77777777" w:rsidR="001D79EC" w:rsidRPr="001D79EC" w:rsidRDefault="00C32465" w:rsidP="001D79EC">
      <w:pPr>
        <w:ind w:left="360"/>
      </w:pPr>
      <m:oMathPara>
        <m:oMathParaPr>
          <m:jc m:val="left"/>
        </m:oMathParaPr>
        <m:oMath>
          <m:sSub>
            <m:sSubPr>
              <m:ctrlPr>
                <w:rPr>
                  <w:rFonts w:ascii="Cambria Math" w:hAnsi="Cambria Math"/>
                </w:rPr>
              </m:ctrlPr>
            </m:sSubPr>
            <m:e>
              <m:r>
                <w:rPr>
                  <w:rFonts w:ascii="Cambria Math" w:hAnsi="Cambria Math"/>
                </w:rPr>
                <m:t>TotalForce</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ng</m:t>
                  </m:r>
                </m:sub>
              </m:sSub>
            </m:e>
          </m:nary>
          <m:r>
            <m:rPr>
              <m:sty m:val="p"/>
            </m:rPr>
            <w:rPr>
              <w:rFonts w:ascii="Cambria Math" w:hAnsi="Cambria Math"/>
            </w:rPr>
            <m:t>+</m:t>
          </m:r>
          <m:r>
            <w:rPr>
              <w:rFonts w:ascii="Cambria Math" w:hAnsi="Cambria Math"/>
            </w:rPr>
            <m:t>h</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m</m:t>
              </m:r>
              <m:r>
                <m:rPr>
                  <m:sty m:val="p"/>
                </m:rPr>
                <w:rPr>
                  <w:rFonts w:ascii="Cambria Math" w:hAnsi="Cambria Math"/>
                </w:rPr>
                <m:t xml:space="preserve"> </m:t>
              </m:r>
              <m:r>
                <m:rPr>
                  <m:nor/>
                </m:rPr>
                <m:t xml:space="preserve">near </m:t>
              </m:r>
              <m:r>
                <w:rPr>
                  <w:rFonts w:ascii="Cambria Math" w:hAnsi="Cambria Math"/>
                </w:rPr>
                <m:t>n</m:t>
              </m:r>
            </m:sub>
            <m:sup/>
            <m:e>
              <m:nary>
                <m:naryPr>
                  <m:chr m:val="∑"/>
                  <m:limLoc m:val="undOvr"/>
                  <m:supHide m:val="1"/>
                  <m:ctrlPr>
                    <w:rPr>
                      <w:rFonts w:ascii="Cambria Math" w:hAnsi="Cambria Math"/>
                    </w:rPr>
                  </m:ctrlPr>
                </m:naryPr>
                <m:sub>
                  <m:r>
                    <w:rPr>
                      <w:rFonts w:ascii="Cambria Math" w:hAnsi="Cambria Math"/>
                    </w:rPr>
                    <m:t>g</m:t>
                  </m:r>
                </m:sub>
                <m:sup/>
                <m:e>
                  <m:sSub>
                    <m:sSubPr>
                      <m:ctrlPr>
                        <w:rPr>
                          <w:rFonts w:ascii="Cambria Math" w:hAnsi="Cambria Math"/>
                        </w:rPr>
                      </m:ctrlPr>
                    </m:sSubPr>
                    <m:e>
                      <m:r>
                        <w:rPr>
                          <w:rFonts w:ascii="Cambria Math" w:hAnsi="Cambria Math"/>
                        </w:rPr>
                        <m:t>Q</m:t>
                      </m:r>
                    </m:e>
                    <m:sub>
                      <m:r>
                        <w:rPr>
                          <w:rFonts w:ascii="Cambria Math" w:hAnsi="Cambria Math"/>
                        </w:rPr>
                        <m:t>mg</m:t>
                      </m:r>
                    </m:sub>
                  </m:sSub>
                </m:e>
              </m:nary>
            </m:e>
          </m:nary>
        </m:oMath>
      </m:oMathPara>
    </w:p>
    <w:p w14:paraId="1AEC07BF" w14:textId="77777777" w:rsidR="001D79EC" w:rsidRPr="005B7B44" w:rsidRDefault="001D79EC" w:rsidP="001D79EC">
      <w:pPr>
        <w:ind w:left="360"/>
        <w:rPr>
          <w:b/>
          <w:bCs/>
        </w:rPr>
      </w:pPr>
    </w:p>
    <w:p w14:paraId="6BF1E966" w14:textId="77777777" w:rsidR="001D79EC" w:rsidRDefault="001D79EC" w:rsidP="001D79EC">
      <w:r>
        <w:t>Then,</w:t>
      </w:r>
    </w:p>
    <w:p w14:paraId="3A93E50B" w14:textId="77777777" w:rsidR="001D79EC" w:rsidRPr="004D1734" w:rsidRDefault="001D79EC" w:rsidP="001D79EC"/>
    <w:p w14:paraId="56C69B8E" w14:textId="77777777" w:rsidR="001D79EC" w:rsidRPr="001D79EC" w:rsidRDefault="001D79EC" w:rsidP="001D79EC">
      <w:pPr>
        <w:ind w:left="360"/>
      </w:pPr>
      <m:oMathPara>
        <m:oMathParaPr>
          <m:jc m:val="left"/>
        </m:oMathParaPr>
        <m:oMath>
          <m:r>
            <m:rPr>
              <m:nor/>
            </m:rPr>
            <w:lastRenderedPageBreak/>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Force</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1C4A7825" w14:textId="77777777" w:rsidR="001D79EC" w:rsidRPr="001D79EC" w:rsidRDefault="001D79EC" w:rsidP="001D79EC">
      <w:pPr>
        <w:ind w:left="360"/>
      </w:pPr>
    </w:p>
    <w:p w14:paraId="6FEFE9F2" w14:textId="77777777" w:rsidR="001D79EC" w:rsidRPr="001D79EC" w:rsidRDefault="001D79EC" w:rsidP="001D79EC">
      <w:pPr>
        <w:ind w:left="360"/>
      </w:pPr>
      <m:oMathPara>
        <m:oMath>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Enemy</m:t>
                  </m:r>
                </m:e>
                <m:sub>
                  <m:r>
                    <w:rPr>
                      <w:rFonts w:ascii="Cambria Math" w:hAnsi="Cambria Math"/>
                    </w:rPr>
                    <m:t>ng</m:t>
                  </m:r>
                </m:sub>
              </m:sSub>
            </m:num>
            <m:den>
              <m:sSub>
                <m:sSubPr>
                  <m:ctrlPr>
                    <w:rPr>
                      <w:rFonts w:ascii="Cambria Math" w:hAnsi="Cambria Math"/>
                    </w:rPr>
                  </m:ctrlPr>
                </m:sSubPr>
                <m:e>
                  <m:r>
                    <w:rPr>
                      <w:rFonts w:ascii="Cambria Math" w:hAnsi="Cambria Math"/>
                    </w:rPr>
                    <m:t>TotalForce</m:t>
                  </m:r>
                </m:e>
                <m:sub>
                  <m:r>
                    <w:rPr>
                      <w:rFonts w:ascii="Cambria Math" w:hAnsi="Cambria Math"/>
                    </w:rPr>
                    <m:t>n</m:t>
                  </m:r>
                </m:sub>
              </m:sSub>
            </m:den>
          </m:f>
          <m:r>
            <m:rPr>
              <m:sty m:val="p"/>
            </m:rPr>
            <w:rPr>
              <w:rFonts w:ascii="Cambria Math" w:hAnsi="Cambria Math"/>
            </w:rPr>
            <m:t>×100</m:t>
          </m:r>
        </m:oMath>
      </m:oMathPara>
    </w:p>
    <w:p w14:paraId="61EEE631" w14:textId="77777777" w:rsidR="001D79EC" w:rsidRDefault="001D79EC" w:rsidP="001D79EC">
      <w:pPr>
        <w:pStyle w:val="Heading3"/>
      </w:pPr>
      <w:bookmarkStart w:id="122" w:name="_Toc310421794"/>
      <w:bookmarkStart w:id="123" w:name="_Toc380578233"/>
      <w:r>
        <w:t>Volatility</w:t>
      </w:r>
      <w:bookmarkEnd w:id="122"/>
      <w:bookmarkEnd w:id="123"/>
    </w:p>
    <w:p w14:paraId="2501DA9E" w14:textId="77777777" w:rsidR="001D79EC" w:rsidRDefault="001D79EC" w:rsidP="001D79EC">
      <w:r>
        <w:t>The volatility of a neighborhood is the likelihood of spontaneous violence within the neighborhood. Volatility depends on the balance of forces in the neighborhood, and is a key component of security. For example, an ORG group may hesitate to go into a neighborhood with high volatility, even if the ORG group is on friendly terms with all of the parties present in the neighborhood, simply because the chance of getting caught in a cross-fire is too high.</w:t>
      </w:r>
    </w:p>
    <w:p w14:paraId="532C99B1" w14:textId="77777777" w:rsidR="006173CD" w:rsidRDefault="006173CD" w:rsidP="001D79EC"/>
    <w:p w14:paraId="71110147" w14:textId="77777777" w:rsidR="001D79EC" w:rsidRDefault="001D79EC" w:rsidP="006173CD">
      <w:r>
        <w:t xml:space="preserve">The volatility of neighborhood </w:t>
      </w:r>
      <w:r>
        <w:rPr>
          <w:i/>
        </w:rPr>
        <w:t>n</w:t>
      </w:r>
      <w:r>
        <w:t xml:space="preserve"> can be regarded as a measure of the number of individuals potentially in conflict in neighborhood </w:t>
      </w:r>
      <w:r>
        <w:rPr>
          <w:i/>
        </w:rPr>
        <w:t>n</w:t>
      </w:r>
      <w:r>
        <w:t>, using the force values defined above:</w:t>
      </w:r>
    </w:p>
    <w:p w14:paraId="346AE2CD" w14:textId="77777777" w:rsidR="006173CD" w:rsidRDefault="006173CD" w:rsidP="006173CD"/>
    <w:p w14:paraId="038B9C6E" w14:textId="77777777" w:rsidR="000835BB" w:rsidRDefault="00C32465" w:rsidP="000835BB">
      <w:pPr>
        <w:ind w:left="360"/>
      </w:pPr>
      <m:oMathPara>
        <m:oMath>
          <m:sSub>
            <m:sSubPr>
              <m:ctrlPr>
                <w:rPr>
                  <w:rFonts w:ascii="Cambria Math" w:hAnsi="Cambria Math"/>
                </w:rPr>
              </m:ctrlPr>
            </m:sSubPr>
            <m:e>
              <m:r>
                <w:rPr>
                  <w:rFonts w:ascii="Cambria Math" w:hAnsi="Cambria Math"/>
                </w:rPr>
                <m:t>Conflicts</m:t>
              </m:r>
            </m:e>
            <m:sub>
              <m:r>
                <w:rPr>
                  <w:rFonts w:ascii="Cambria Math" w:hAnsi="Cambria Math"/>
                </w:rPr>
                <m:t>n</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 xml:space="preserve">g </m:t>
              </m:r>
              <m:r>
                <m:rPr>
                  <m:nor/>
                </m:rPr>
                <w:rPr>
                  <w:rFonts w:ascii="Cambria Math" w:hAnsi="Cambria Math"/>
                </w:rPr>
                <m:t>with</m:t>
              </m:r>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ng</m:t>
                  </m:r>
                </m:sub>
              </m:sSub>
              <m:r>
                <w:rPr>
                  <w:rFonts w:ascii="Cambria Math" w:hAnsi="Cambria Math"/>
                </w:rPr>
                <m:t>&gt;0</m:t>
              </m:r>
            </m:sub>
            <m:sup/>
            <m:e>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sSub>
                <m:sSubPr>
                  <m:ctrlPr>
                    <w:rPr>
                      <w:rFonts w:ascii="Cambria Math" w:hAnsi="Cambria Math"/>
                    </w:rPr>
                  </m:ctrlPr>
                </m:sSubPr>
                <m:e>
                  <m:r>
                    <w:rPr>
                      <w:rFonts w:ascii="Cambria Math" w:hAnsi="Cambria Math"/>
                    </w:rPr>
                    <m:t>Force</m:t>
                  </m:r>
                </m:e>
                <m:sub>
                  <m:r>
                    <w:rPr>
                      <w:rFonts w:ascii="Cambria Math" w:hAnsi="Cambria Math"/>
                    </w:rPr>
                    <m:t>ng</m:t>
                  </m:r>
                </m:sub>
              </m:sSub>
            </m:e>
          </m:nary>
        </m:oMath>
      </m:oMathPara>
    </w:p>
    <w:p w14:paraId="1DFCE627" w14:textId="77777777" w:rsidR="000835BB" w:rsidRPr="00EB2B8E" w:rsidRDefault="000835BB" w:rsidP="000835BB"/>
    <w:p w14:paraId="0A1636DF" w14:textId="77777777" w:rsidR="001D79EC" w:rsidRDefault="00C32465" w:rsidP="006173CD">
      <m:oMath>
        <m:sSub>
          <m:sSubPr>
            <m:ctrlPr>
              <w:rPr>
                <w:rFonts w:ascii="Cambria Math" w:hAnsi="Cambria Math"/>
              </w:rPr>
            </m:ctrlPr>
          </m:sSubPr>
          <m:e>
            <m:r>
              <w:rPr>
                <w:rFonts w:ascii="Cambria Math" w:hAnsi="Cambria Math"/>
              </w:rPr>
              <m:t>Conflicts</m:t>
            </m:r>
          </m:e>
          <m:sub>
            <m:r>
              <w:rPr>
                <w:rFonts w:ascii="Cambria Math" w:hAnsi="Cambria Math"/>
              </w:rPr>
              <m:t>n</m:t>
            </m:r>
          </m:sub>
        </m:sSub>
      </m:oMath>
      <w:r w:rsidR="001D79EC">
        <w:t xml:space="preserve"> ranges from 0 to </w:t>
      </w:r>
      <m:oMath>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oMath>
      <w:r w:rsidR="001D79EC">
        <w:t xml:space="preserve"> because it counts every conflict from the point of view of each of the parties involved.  Scaling to the range 0 to 100 yields</w:t>
      </w:r>
    </w:p>
    <w:p w14:paraId="1143AE2E" w14:textId="77777777" w:rsidR="006173CD" w:rsidRDefault="006173CD" w:rsidP="006173CD"/>
    <w:p w14:paraId="6C7DD1C8" w14:textId="77777777" w:rsidR="001D79EC" w:rsidRPr="00EB2B8E" w:rsidRDefault="00C32465" w:rsidP="006173CD">
      <w:pPr>
        <w:ind w:left="360"/>
      </w:pPr>
      <m:oMathPara>
        <m:oMathParaPr>
          <m:jc m:val="left"/>
        </m:oMathParaPr>
        <m:oMath>
          <m:sSub>
            <m:sSubPr>
              <m:ctrlPr>
                <w:rPr>
                  <w:rFonts w:ascii="Cambria Math" w:hAnsi="Cambria Math"/>
                </w:rPr>
              </m:ctrlPr>
            </m:sSubPr>
            <m:e>
              <m:r>
                <w:rPr>
                  <w:rFonts w:ascii="Cambria Math" w:hAnsi="Cambria Math"/>
                </w:rPr>
                <m:t>Volatility</m:t>
              </m:r>
            </m:e>
            <m:sub>
              <m:r>
                <w:rPr>
                  <w:rFonts w:ascii="Cambria Math" w:hAnsi="Cambria Math"/>
                </w:rPr>
                <m:t>n</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Conflicts</m:t>
                  </m:r>
                </m:e>
                <m:sub>
                  <m:r>
                    <w:rPr>
                      <w:rFonts w:ascii="Cambria Math" w:hAnsi="Cambria Math"/>
                    </w:rPr>
                    <m:t>n</m:t>
                  </m:r>
                </m:sub>
              </m:sSub>
            </m:num>
            <m:den>
              <m:sSubSup>
                <m:sSubSupPr>
                  <m:ctrlPr>
                    <w:rPr>
                      <w:rFonts w:ascii="Cambria Math" w:hAnsi="Cambria Math"/>
                    </w:rPr>
                  </m:ctrlPr>
                </m:sSubSupPr>
                <m:e>
                  <m:r>
                    <w:rPr>
                      <w:rFonts w:ascii="Cambria Math" w:hAnsi="Cambria Math"/>
                    </w:rPr>
                    <m:t>TotalForce</m:t>
                  </m:r>
                </m:e>
                <m:sub>
                  <m:r>
                    <w:rPr>
                      <w:rFonts w:ascii="Cambria Math" w:hAnsi="Cambria Math"/>
                    </w:rPr>
                    <m:t>n</m:t>
                  </m:r>
                </m:sub>
                <m:sup>
                  <m:r>
                    <m:rPr>
                      <m:sty m:val="p"/>
                    </m:rPr>
                    <w:rPr>
                      <w:rFonts w:ascii="Cambria Math" w:hAnsi="Cambria Math"/>
                    </w:rPr>
                    <m:t>2</m:t>
                  </m:r>
                </m:sup>
              </m:sSubSup>
            </m:den>
          </m:f>
          <m:r>
            <m:rPr>
              <m:sty m:val="p"/>
            </m:rPr>
            <w:rPr>
              <w:rFonts w:ascii="Cambria Math" w:hAnsi="Cambria Math"/>
            </w:rPr>
            <m:t>×100</m:t>
          </m:r>
        </m:oMath>
      </m:oMathPara>
    </w:p>
    <w:p w14:paraId="31E5D2E7" w14:textId="77777777" w:rsidR="001D79EC" w:rsidRDefault="001D79EC" w:rsidP="001D79EC">
      <w:pPr>
        <w:pStyle w:val="Heading3"/>
      </w:pPr>
      <w:bookmarkStart w:id="124" w:name="_Toc310421795"/>
      <w:bookmarkStart w:id="125" w:name="_Ref339455538"/>
      <w:bookmarkStart w:id="126" w:name="_Toc380578234"/>
      <w:r>
        <w:t>Security</w:t>
      </w:r>
      <w:bookmarkEnd w:id="124"/>
      <w:bookmarkEnd w:id="125"/>
      <w:bookmarkEnd w:id="126"/>
    </w:p>
    <w:p w14:paraId="58D8BB76" w14:textId="77777777" w:rsidR="001D79EC" w:rsidRDefault="001D79EC" w:rsidP="006173CD">
      <w:r>
        <w:t>A group's security in a neighborhood determines the kinds of activities the group can perform within that neighborhood.  Different levels of security are needed for different kinds of operations.  The group's level of security depends on the assets present in the neighborhood, including both those belonging to the group and those belonging to friendly and unfriendly groups, as well as on the nature of both assets and groups and the volatility of the neighborhood. In general:</w:t>
      </w:r>
    </w:p>
    <w:p w14:paraId="0D9C8C04" w14:textId="77777777" w:rsidR="006173CD" w:rsidRDefault="006173CD" w:rsidP="006173CD"/>
    <w:p w14:paraId="49B42961" w14:textId="77777777" w:rsidR="001D79EC" w:rsidRDefault="001D79EC" w:rsidP="00EA4D0B">
      <w:pPr>
        <w:pStyle w:val="ListParagraph"/>
        <w:numPr>
          <w:ilvl w:val="0"/>
          <w:numId w:val="28"/>
        </w:numPr>
      </w:pPr>
      <w:r w:rsidRPr="00DE27D5">
        <w:t xml:space="preserve">The presence of friendly forces should increase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1FA4435C" w14:textId="77777777" w:rsidR="006173CD" w:rsidRPr="00DE27D5" w:rsidRDefault="006173CD" w:rsidP="006173CD"/>
    <w:p w14:paraId="7BB8E115" w14:textId="77777777" w:rsidR="001D79EC" w:rsidRDefault="001D79EC" w:rsidP="00EA4D0B">
      <w:pPr>
        <w:pStyle w:val="ListParagraph"/>
        <w:numPr>
          <w:ilvl w:val="0"/>
          <w:numId w:val="28"/>
        </w:numPr>
      </w:pPr>
      <w:r w:rsidRPr="00DE27D5">
        <w:t xml:space="preserve">The presence of enemy forces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7E9FD976" w14:textId="77777777" w:rsidR="006173CD" w:rsidRPr="00DE27D5" w:rsidRDefault="006173CD" w:rsidP="006173CD"/>
    <w:p w14:paraId="5566875E" w14:textId="77777777" w:rsidR="001D79EC" w:rsidRDefault="001D79EC" w:rsidP="00EA4D0B">
      <w:pPr>
        <w:pStyle w:val="ListParagraph"/>
        <w:numPr>
          <w:ilvl w:val="0"/>
          <w:numId w:val="28"/>
        </w:numPr>
      </w:pPr>
      <w:r w:rsidRPr="00DE27D5">
        <w:t xml:space="preserve">Increased volatility should decrease group </w:t>
      </w:r>
      <w:r w:rsidRPr="006173CD">
        <w:rPr>
          <w:i/>
        </w:rPr>
        <w:t>g</w:t>
      </w:r>
      <w:r w:rsidRPr="00DE27D5">
        <w:t xml:space="preserve">’s security </w:t>
      </w:r>
      <w:r w:rsidR="006173CD">
        <w:t>in</w:t>
      </w:r>
      <w:r w:rsidRPr="00DE27D5">
        <w:t xml:space="preserve"> neighborhood </w:t>
      </w:r>
      <w:r w:rsidRPr="006173CD">
        <w:rPr>
          <w:i/>
        </w:rPr>
        <w:t>n</w:t>
      </w:r>
      <w:r w:rsidRPr="00DE27D5">
        <w:t>.</w:t>
      </w:r>
    </w:p>
    <w:p w14:paraId="5963F298" w14:textId="77777777" w:rsidR="006173CD" w:rsidRPr="00DE27D5" w:rsidRDefault="006173CD" w:rsidP="006173CD"/>
    <w:p w14:paraId="6A5E9C10" w14:textId="77777777" w:rsidR="001D79EC" w:rsidRDefault="001D79EC" w:rsidP="006173CD">
      <w:r>
        <w:t xml:space="preserve">The security of group </w:t>
      </w:r>
      <w:r>
        <w:rPr>
          <w:i/>
          <w:iCs/>
        </w:rPr>
        <w:t>g</w:t>
      </w:r>
      <w:r>
        <w:t xml:space="preserve"> in neighborhood </w:t>
      </w:r>
      <w:r>
        <w:rPr>
          <w:i/>
          <w:iCs/>
        </w:rPr>
        <w:t>n</w:t>
      </w:r>
      <w:r>
        <w:t xml:space="preserve"> is defined as follows:</w:t>
      </w:r>
    </w:p>
    <w:p w14:paraId="4A9612C4" w14:textId="77777777" w:rsidR="006173CD" w:rsidRDefault="006173CD" w:rsidP="006173CD"/>
    <w:p w14:paraId="7A5AB3D4" w14:textId="77777777" w:rsidR="001D79EC" w:rsidRPr="006173CD" w:rsidRDefault="00C32465" w:rsidP="006173CD">
      <w:pPr>
        <w:ind w:left="360"/>
      </w:pPr>
      <m:oMathPara>
        <m:oMathParaPr>
          <m:jc m:val="left"/>
        </m:oMathParaPr>
        <m:oMath>
          <m:sSub>
            <m:sSubPr>
              <m:ctrlPr>
                <w:rPr>
                  <w:rFonts w:ascii="Cambria Math" w:hAnsi="Cambria Math"/>
                </w:rPr>
              </m:ctrlPr>
            </m:sSubPr>
            <m:e>
              <m:r>
                <w:rPr>
                  <w:rFonts w:ascii="Cambria Math" w:hAnsi="Cambria Math"/>
                </w:rPr>
                <m:t>Security</m:t>
              </m:r>
            </m:e>
            <m:sub>
              <m:r>
                <w:rPr>
                  <w:rFonts w:ascii="Cambria Math" w:hAnsi="Cambria Math"/>
                </w:rPr>
                <m:t>ng</m:t>
              </m:r>
            </m:sub>
          </m:sSub>
          <m:r>
            <m:rPr>
              <m:sty m:val="p"/>
            </m:rPr>
            <w:rPr>
              <w:rFonts w:ascii="Cambria Math" w:hAnsi="Cambria Math"/>
            </w:rPr>
            <m:t>=</m:t>
          </m:r>
          <m:f>
            <m:fPr>
              <m:ctrlPr>
                <w:rPr>
                  <w:rFonts w:ascii="Cambria Math" w:hAnsi="Cambria Math"/>
                </w:rPr>
              </m:ctrlPr>
            </m:fPr>
            <m:num>
              <m:r>
                <m:rPr>
                  <m:nor/>
                </m:rPr>
                <m:t>%</m:t>
              </m:r>
              <m:sSub>
                <m:sSubPr>
                  <m:ctrlPr>
                    <w:rPr>
                      <w:rFonts w:ascii="Cambria Math" w:hAnsi="Cambria Math"/>
                    </w:rPr>
                  </m:ctrlPr>
                </m:sSubPr>
                <m:e>
                  <m:r>
                    <w:rPr>
                      <w:rFonts w:ascii="Cambria Math" w:hAnsi="Cambria Math"/>
                    </w:rPr>
                    <m:t>Force</m:t>
                  </m:r>
                </m:e>
                <m:sub>
                  <m:r>
                    <w:rPr>
                      <w:rFonts w:ascii="Cambria Math" w:hAnsi="Cambria Math"/>
                    </w:rPr>
                    <m:t>ng</m:t>
                  </m:r>
                </m:sub>
              </m:sSub>
              <m:r>
                <m:rPr>
                  <m:sty m:val="p"/>
                </m:rPr>
                <w:rPr>
                  <w:rFonts w:ascii="Cambria Math" w:hAnsi="Cambria Math"/>
                </w:rPr>
                <m:t>-</m:t>
              </m:r>
              <m:r>
                <m:rPr>
                  <m:nor/>
                </m:rPr>
                <m:t>%</m:t>
              </m:r>
              <m:sSub>
                <m:sSubPr>
                  <m:ctrlPr>
                    <w:rPr>
                      <w:rFonts w:ascii="Cambria Math" w:hAnsi="Cambria Math"/>
                    </w:rPr>
                  </m:ctrlPr>
                </m:sSubPr>
                <m:e>
                  <m:r>
                    <w:rPr>
                      <w:rFonts w:ascii="Cambria Math" w:hAnsi="Cambria Math"/>
                    </w:rPr>
                    <m:t>Enemy</m:t>
                  </m:r>
                </m:e>
                <m:sub>
                  <m:r>
                    <w:rPr>
                      <w:rFonts w:ascii="Cambria Math" w:hAnsi="Cambria Math"/>
                    </w:rPr>
                    <m:t>ng</m:t>
                  </m:r>
                </m:sub>
              </m:sSub>
              <m:r>
                <m:rPr>
                  <m:sty m:val="p"/>
                </m:rPr>
                <w:rPr>
                  <w:rFonts w:ascii="Cambria Math" w:hAnsi="Cambria Math"/>
                </w:rPr>
                <m:t>-</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num>
            <m:den>
              <m:r>
                <m:rPr>
                  <m:sty m:val="p"/>
                </m:rPr>
                <w:rPr>
                  <w:rFonts w:ascii="Cambria Math" w:hAnsi="Cambria Math"/>
                </w:rPr>
                <m:t>100+</m:t>
              </m:r>
              <m:r>
                <w:rPr>
                  <w:rFonts w:ascii="Cambria Math" w:hAnsi="Cambria Math"/>
                </w:rPr>
                <m:t>v</m:t>
              </m:r>
              <m:r>
                <m:rPr>
                  <m:sty m:val="p"/>
                </m:rPr>
                <w:rPr>
                  <w:rFonts w:ascii="Cambria Math" w:hAnsi="Cambria Math"/>
                </w:rPr>
                <m:t>⋅</m:t>
              </m:r>
              <m:sSub>
                <m:sSubPr>
                  <m:ctrlPr>
                    <w:rPr>
                      <w:rFonts w:ascii="Cambria Math" w:hAnsi="Cambria Math"/>
                    </w:rPr>
                  </m:ctrlPr>
                </m:sSubPr>
                <m:e>
                  <m:r>
                    <w:rPr>
                      <w:rFonts w:ascii="Cambria Math" w:hAnsi="Cambria Math"/>
                    </w:rPr>
                    <m:t>Volatility</m:t>
                  </m:r>
                </m:e>
                <m:sub>
                  <m:r>
                    <w:rPr>
                      <w:rFonts w:ascii="Cambria Math" w:hAnsi="Cambria Math"/>
                    </w:rPr>
                    <m:t>n</m:t>
                  </m:r>
                </m:sub>
              </m:sSub>
            </m:den>
          </m:f>
          <m:r>
            <m:rPr>
              <m:sty m:val="p"/>
            </m:rPr>
            <w:rPr>
              <w:rFonts w:ascii="Cambria Math" w:hAnsi="Cambria Math"/>
            </w:rPr>
            <m:t>×100</m:t>
          </m:r>
        </m:oMath>
      </m:oMathPara>
    </w:p>
    <w:p w14:paraId="04B1C8ED" w14:textId="77777777" w:rsidR="006173CD" w:rsidRPr="00DE27D5" w:rsidRDefault="006173CD" w:rsidP="006173CD">
      <w:pPr>
        <w:ind w:left="360"/>
      </w:pPr>
    </w:p>
    <w:p w14:paraId="3375D7C8" w14:textId="77777777" w:rsidR="001D79EC" w:rsidRDefault="001D79EC" w:rsidP="006173CD">
      <w:r>
        <w:t xml:space="preserve">where </w:t>
      </w:r>
      <w:r>
        <w:rPr>
          <w:i/>
          <w:iCs/>
        </w:rPr>
        <w:t>v</w:t>
      </w:r>
      <w:r>
        <w:t xml:space="preserve"> is the volatility scaling factor, nominal</w:t>
      </w:r>
      <w:r w:rsidR="008E1C7D">
        <w:t>ly</w:t>
      </w:r>
      <w:r>
        <w:t xml:space="preserve"> 1.0, which can be used to reduce the effects of volatility on security.</w:t>
      </w:r>
      <w:r>
        <w:rPr>
          <w:rStyle w:val="FootnoteReference"/>
        </w:rPr>
        <w:footnoteReference w:id="33"/>
      </w:r>
      <w:r>
        <w:t xml:space="preserve">  The denominator scales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so that it ranges from -100 to +100.</w:t>
      </w:r>
    </w:p>
    <w:p w14:paraId="4AE3E986" w14:textId="77777777" w:rsidR="006173CD" w:rsidRDefault="006173CD" w:rsidP="006173CD"/>
    <w:p w14:paraId="248299AA" w14:textId="77777777" w:rsidR="001D79EC" w:rsidRDefault="001D79EC" w:rsidP="006173CD">
      <w:r>
        <w:t xml:space="preserve">For use in rules,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will often be translated to a symbolic value, as shown in the following table:</w:t>
      </w:r>
    </w:p>
    <w:p w14:paraId="414DDC62" w14:textId="77777777" w:rsidR="006173CD" w:rsidRDefault="006173CD" w:rsidP="006173CD"/>
    <w:tbl>
      <w:tblPr>
        <w:tblW w:w="4468" w:type="dxa"/>
        <w:jc w:val="center"/>
        <w:tblInd w:w="-425" w:type="dxa"/>
        <w:tblLayout w:type="fixed"/>
        <w:tblCellMar>
          <w:left w:w="10" w:type="dxa"/>
          <w:right w:w="10" w:type="dxa"/>
        </w:tblCellMar>
        <w:tblLook w:val="0000" w:firstRow="0" w:lastRow="0" w:firstColumn="0" w:lastColumn="0" w:noHBand="0" w:noVBand="0"/>
      </w:tblPr>
      <w:tblGrid>
        <w:gridCol w:w="868"/>
        <w:gridCol w:w="1440"/>
        <w:gridCol w:w="990"/>
        <w:gridCol w:w="1170"/>
      </w:tblGrid>
      <w:tr w:rsidR="001D79EC" w14:paraId="42EE3D8A" w14:textId="77777777" w:rsidTr="001D79EC">
        <w:trPr>
          <w:jc w:val="center"/>
        </w:trPr>
        <w:tc>
          <w:tcPr>
            <w:tcW w:w="3298" w:type="dxa"/>
            <w:gridSpan w:val="3"/>
            <w:tcBorders>
              <w:top w:val="single" w:sz="2" w:space="0" w:color="000000"/>
              <w:left w:val="single" w:sz="2" w:space="0" w:color="000000"/>
              <w:bottom w:val="single" w:sz="4" w:space="0" w:color="auto"/>
            </w:tcBorders>
            <w:shd w:val="clear" w:color="auto" w:fill="808080"/>
            <w:tcMar>
              <w:top w:w="55" w:type="dxa"/>
              <w:left w:w="55" w:type="dxa"/>
              <w:bottom w:w="55" w:type="dxa"/>
              <w:right w:w="55" w:type="dxa"/>
            </w:tcMar>
          </w:tcPr>
          <w:p w14:paraId="630C7C55"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Range</w:t>
            </w:r>
          </w:p>
        </w:tc>
        <w:tc>
          <w:tcPr>
            <w:tcW w:w="1170"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710AB5D2" w14:textId="77777777" w:rsidR="001D79EC" w:rsidRPr="006173CD" w:rsidRDefault="001D79EC" w:rsidP="001D79EC">
            <w:pPr>
              <w:pStyle w:val="TableHeading"/>
              <w:rPr>
                <w:rFonts w:asciiTheme="minorHAnsi" w:hAnsiTheme="minorHAnsi"/>
                <w:color w:val="FFFFFF"/>
              </w:rPr>
            </w:pPr>
            <w:r w:rsidRPr="006173CD">
              <w:rPr>
                <w:rFonts w:asciiTheme="minorHAnsi" w:hAnsiTheme="minorHAnsi"/>
                <w:color w:val="FFFFFF"/>
              </w:rPr>
              <w:t>Symbol</w:t>
            </w:r>
          </w:p>
        </w:tc>
      </w:tr>
      <w:tr w:rsidR="001D79EC" w14:paraId="23F6AAF9"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8BBA189"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6130ECC5" w14:textId="77777777" w:rsidR="001D79EC" w:rsidRPr="006173CD" w:rsidRDefault="00C32465"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2CF81FE7"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≤100</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45ECAEB2" w14:textId="77777777" w:rsidR="001D79EC" w:rsidRPr="006173CD" w:rsidRDefault="001D79EC" w:rsidP="001D79EC">
            <w:pPr>
              <w:pStyle w:val="TableContents"/>
              <w:rPr>
                <w:rFonts w:asciiTheme="minorHAnsi" w:hAnsiTheme="minorHAnsi"/>
              </w:rPr>
            </w:pPr>
            <w:r w:rsidRPr="006173CD">
              <w:rPr>
                <w:rFonts w:asciiTheme="minorHAnsi" w:hAnsiTheme="minorHAnsi"/>
              </w:rPr>
              <w:t>High</w:t>
            </w:r>
          </w:p>
        </w:tc>
      </w:tr>
      <w:tr w:rsidR="001D79EC" w14:paraId="0E6C0C54"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4909D0CC"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5&lt;</m:t>
                </m:r>
              </m:oMath>
            </m:oMathPara>
          </w:p>
        </w:tc>
        <w:tc>
          <w:tcPr>
            <w:tcW w:w="1440" w:type="dxa"/>
            <w:tcBorders>
              <w:top w:val="single" w:sz="4" w:space="0" w:color="auto"/>
              <w:bottom w:val="single" w:sz="4" w:space="0" w:color="auto"/>
            </w:tcBorders>
            <w:shd w:val="clear" w:color="auto" w:fill="auto"/>
          </w:tcPr>
          <w:p w14:paraId="189C00BF" w14:textId="77777777" w:rsidR="001D79EC" w:rsidRPr="006173CD" w:rsidRDefault="00C32465" w:rsidP="001D79EC">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33D562AC"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1C373EAC" w14:textId="77777777" w:rsidR="001D79EC" w:rsidRPr="006173CD" w:rsidRDefault="001D79EC" w:rsidP="001D79EC">
            <w:pPr>
              <w:pStyle w:val="TableContents"/>
              <w:rPr>
                <w:rFonts w:asciiTheme="minorHAnsi" w:hAnsiTheme="minorHAnsi"/>
              </w:rPr>
            </w:pPr>
            <w:r w:rsidRPr="006173CD">
              <w:rPr>
                <w:rFonts w:asciiTheme="minorHAnsi" w:hAnsiTheme="minorHAnsi"/>
              </w:rPr>
              <w:t>Medium</w:t>
            </w:r>
          </w:p>
        </w:tc>
      </w:tr>
      <w:tr w:rsidR="001D79EC" w14:paraId="206DB350"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62219CB3" w14:textId="77777777" w:rsidR="001D79EC" w:rsidRPr="006173CD" w:rsidRDefault="001D79EC" w:rsidP="001D79EC">
            <w:pPr>
              <w:pStyle w:val="TableContents"/>
              <w:jc w:val="center"/>
              <w:rPr>
                <w:rFonts w:asciiTheme="minorHAnsi" w:hAnsiTheme="minorHAnsi"/>
              </w:rPr>
            </w:pPr>
            <m:oMathPara>
              <m:oMathParaPr>
                <m:jc m:val="right"/>
              </m:oMathParaPr>
              <m:oMath>
                <m:r>
                  <w:rPr>
                    <w:rFonts w:ascii="Cambria Math" w:hAnsi="Cambria Math"/>
                  </w:rPr>
                  <m:t>-25&lt;</m:t>
                </m:r>
              </m:oMath>
            </m:oMathPara>
          </w:p>
        </w:tc>
        <w:tc>
          <w:tcPr>
            <w:tcW w:w="1440" w:type="dxa"/>
            <w:tcBorders>
              <w:top w:val="single" w:sz="4" w:space="0" w:color="auto"/>
              <w:bottom w:val="single" w:sz="4" w:space="0" w:color="auto"/>
            </w:tcBorders>
            <w:shd w:val="clear" w:color="auto" w:fill="auto"/>
          </w:tcPr>
          <w:p w14:paraId="3E8562FB" w14:textId="77777777" w:rsidR="001D79EC" w:rsidRPr="006173CD" w:rsidRDefault="00C32465"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E331CDD"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29E7106B" w14:textId="77777777" w:rsidR="001D79EC" w:rsidRPr="006173CD" w:rsidRDefault="001D79EC" w:rsidP="001D79EC">
            <w:pPr>
              <w:pStyle w:val="TableContents"/>
              <w:rPr>
                <w:rFonts w:asciiTheme="minorHAnsi" w:hAnsiTheme="minorHAnsi"/>
              </w:rPr>
            </w:pPr>
            <w:r w:rsidRPr="006173CD">
              <w:rPr>
                <w:rFonts w:asciiTheme="minorHAnsi" w:hAnsiTheme="minorHAnsi"/>
              </w:rPr>
              <w:t>Low</w:t>
            </w:r>
          </w:p>
        </w:tc>
      </w:tr>
      <w:tr w:rsidR="001D79EC" w14:paraId="630E26BF" w14:textId="77777777" w:rsidTr="001D79EC">
        <w:trPr>
          <w:jc w:val="center"/>
        </w:trPr>
        <w:tc>
          <w:tcPr>
            <w:tcW w:w="868" w:type="dxa"/>
            <w:tcBorders>
              <w:top w:val="single" w:sz="4" w:space="0" w:color="auto"/>
              <w:left w:val="single" w:sz="4" w:space="0" w:color="auto"/>
              <w:bottom w:val="single" w:sz="4" w:space="0" w:color="auto"/>
            </w:tcBorders>
            <w:shd w:val="clear" w:color="auto" w:fill="auto"/>
            <w:tcMar>
              <w:top w:w="55" w:type="dxa"/>
              <w:left w:w="55" w:type="dxa"/>
              <w:bottom w:w="55" w:type="dxa"/>
              <w:right w:w="55" w:type="dxa"/>
            </w:tcMar>
          </w:tcPr>
          <w:p w14:paraId="2B84C0C2" w14:textId="77777777" w:rsidR="001D79EC" w:rsidRPr="006173CD" w:rsidRDefault="001D79EC" w:rsidP="001D79EC">
            <w:pPr>
              <w:pStyle w:val="TableContents"/>
              <w:jc w:val="center"/>
              <w:rPr>
                <w:rFonts w:asciiTheme="minorHAnsi" w:hAnsiTheme="minorHAnsi"/>
              </w:rPr>
            </w:pPr>
          </w:p>
        </w:tc>
        <w:tc>
          <w:tcPr>
            <w:tcW w:w="1440" w:type="dxa"/>
            <w:tcBorders>
              <w:top w:val="single" w:sz="4" w:space="0" w:color="auto"/>
              <w:bottom w:val="single" w:sz="4" w:space="0" w:color="auto"/>
            </w:tcBorders>
            <w:shd w:val="clear" w:color="auto" w:fill="auto"/>
          </w:tcPr>
          <w:p w14:paraId="1EE38AE6" w14:textId="77777777" w:rsidR="001D79EC" w:rsidRPr="006173CD" w:rsidRDefault="00C32465" w:rsidP="001D79EC">
            <w:pPr>
              <w:pStyle w:val="TableContents"/>
              <w:jc w:val="center"/>
              <w:rPr>
                <w:rFonts w:asciiTheme="minorHAnsi" w:hAnsiTheme="minorHAnsi"/>
              </w:rPr>
            </w:pPr>
            <m:oMathPara>
              <m:oMath>
                <m:sSub>
                  <m:sSubPr>
                    <m:ctrlPr>
                      <w:rPr>
                        <w:rFonts w:ascii="Cambria Math" w:hAnsi="Cambria Math"/>
                      </w:rPr>
                    </m:ctrlPr>
                  </m:sSubPr>
                  <m:e>
                    <m:r>
                      <w:rPr>
                        <w:rFonts w:ascii="Cambria Math" w:hAnsi="Cambria Math"/>
                      </w:rPr>
                      <m:t>Security</m:t>
                    </m:r>
                  </m:e>
                  <m:sub>
                    <m:r>
                      <w:rPr>
                        <w:rFonts w:ascii="Cambria Math" w:hAnsi="Cambria Math"/>
                      </w:rPr>
                      <m:t>ng</m:t>
                    </m:r>
                  </m:sub>
                </m:sSub>
              </m:oMath>
            </m:oMathPara>
          </w:p>
        </w:tc>
        <w:tc>
          <w:tcPr>
            <w:tcW w:w="990" w:type="dxa"/>
            <w:tcBorders>
              <w:top w:val="single" w:sz="4" w:space="0" w:color="auto"/>
              <w:bottom w:val="single" w:sz="4" w:space="0" w:color="auto"/>
              <w:right w:val="single" w:sz="4" w:space="0" w:color="auto"/>
            </w:tcBorders>
            <w:shd w:val="clear" w:color="auto" w:fill="auto"/>
          </w:tcPr>
          <w:p w14:paraId="1A546AC8" w14:textId="77777777" w:rsidR="001D79EC" w:rsidRPr="006173CD" w:rsidRDefault="001D79EC" w:rsidP="001D79EC">
            <w:pPr>
              <w:pStyle w:val="TableContents"/>
              <w:jc w:val="both"/>
              <w:rPr>
                <w:rFonts w:asciiTheme="minorHAnsi" w:hAnsiTheme="minorHAnsi"/>
              </w:rPr>
            </w:pPr>
            <m:oMathPara>
              <m:oMathParaPr>
                <m:jc m:val="left"/>
              </m:oMathParaPr>
              <m:oMath>
                <m:r>
                  <w:rPr>
                    <w:rFonts w:ascii="Cambria Math" w:hAnsi="Cambria Math"/>
                  </w:rPr>
                  <m:t>≤-25</m:t>
                </m:r>
              </m:oMath>
            </m:oMathPara>
          </w:p>
        </w:tc>
        <w:tc>
          <w:tcPr>
            <w:tcW w:w="1170" w:type="dxa"/>
            <w:tcBorders>
              <w:left w:val="single" w:sz="4" w:space="0" w:color="auto"/>
              <w:bottom w:val="single" w:sz="2" w:space="0" w:color="000000"/>
              <w:right w:val="single" w:sz="2" w:space="0" w:color="000000"/>
            </w:tcBorders>
            <w:shd w:val="clear" w:color="auto" w:fill="auto"/>
            <w:tcMar>
              <w:top w:w="55" w:type="dxa"/>
              <w:left w:w="55" w:type="dxa"/>
              <w:bottom w:w="55" w:type="dxa"/>
              <w:right w:w="55" w:type="dxa"/>
            </w:tcMar>
          </w:tcPr>
          <w:p w14:paraId="33912A3D" w14:textId="77777777" w:rsidR="001D79EC" w:rsidRPr="006173CD" w:rsidRDefault="001D79EC" w:rsidP="001D79EC">
            <w:pPr>
              <w:pStyle w:val="TableContents"/>
              <w:rPr>
                <w:rFonts w:asciiTheme="minorHAnsi" w:hAnsiTheme="minorHAnsi"/>
              </w:rPr>
            </w:pPr>
            <w:r w:rsidRPr="006173CD">
              <w:rPr>
                <w:rFonts w:asciiTheme="minorHAnsi" w:hAnsiTheme="minorHAnsi"/>
              </w:rPr>
              <w:t>None</w:t>
            </w:r>
          </w:p>
        </w:tc>
      </w:tr>
    </w:tbl>
    <w:p w14:paraId="30F15D42" w14:textId="77777777" w:rsidR="001D79EC" w:rsidRDefault="001D79EC" w:rsidP="006173CD"/>
    <w:p w14:paraId="369367B9" w14:textId="77777777" w:rsidR="001D79EC" w:rsidRDefault="001D79EC" w:rsidP="006173CD">
      <w:r>
        <w:t>For some uses,</w:t>
      </w:r>
      <w:r w:rsidR="003D481F">
        <w:t xml:space="preserve"> we convert</w:t>
      </w:r>
      <w:r>
        <w:t xml:space="preserv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to a multiplicative factor using a Z-curve.</w:t>
      </w:r>
    </w:p>
    <w:p w14:paraId="4FFEE744" w14:textId="77777777" w:rsidR="007213EF" w:rsidRDefault="007213EF" w:rsidP="007213EF">
      <w:pPr>
        <w:pStyle w:val="Heading4"/>
      </w:pPr>
      <w:bookmarkStart w:id="127" w:name="_Toc380578235"/>
      <w:r>
        <w:t>Security and Empty Groups</w:t>
      </w:r>
      <w:bookmarkEnd w:id="127"/>
    </w:p>
    <w:p w14:paraId="00FB0B5A" w14:textId="77777777" w:rsidR="007213EF" w:rsidRDefault="007213EF" w:rsidP="006173CD">
      <w:r>
        <w:t xml:space="preserve">The math allows us to compute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even if group </w:t>
      </w:r>
      <w:r>
        <w:rPr>
          <w:i/>
        </w:rPr>
        <w:t>g</w:t>
      </w:r>
      <w:r>
        <w:t xml:space="preserve"> has no personnel present in neighborhood </w:t>
      </w:r>
      <w:r>
        <w:rPr>
          <w:i/>
        </w:rPr>
        <w:t>n</w:t>
      </w:r>
      <w:r>
        <w:t xml:space="preserve">.  One can think of this as the security of one member of group </w:t>
      </w:r>
      <w:r>
        <w:rPr>
          <w:i/>
        </w:rPr>
        <w:t>g</w:t>
      </w:r>
      <w:r>
        <w:t xml:space="preserve"> were he to be dropped into neighborhood </w:t>
      </w:r>
      <w:r>
        <w:rPr>
          <w:i/>
        </w:rPr>
        <w:t>n</w:t>
      </w:r>
      <w:r>
        <w:t xml:space="preserve">; but the presence of significant members of group </w:t>
      </w:r>
      <w:r>
        <w:rPr>
          <w:i/>
        </w:rPr>
        <w:t>g</w:t>
      </w:r>
      <w:r>
        <w:t xml:space="preserve"> affects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in a non-trivial way, and so this zero-personnel number isn't very useful.</w:t>
      </w:r>
    </w:p>
    <w:p w14:paraId="39EF2189" w14:textId="77777777" w:rsidR="007213EF" w:rsidRDefault="007213EF" w:rsidP="006173CD"/>
    <w:p w14:paraId="25E65432" w14:textId="77777777" w:rsidR="007213EF" w:rsidRPr="007213EF" w:rsidRDefault="007213EF" w:rsidP="006173CD">
      <w:r>
        <w:t xml:space="preserve">For this reason, and also because non-zero security levels look very odd for empty civilian groups, Athena no longer displays </w:t>
      </w:r>
      <m:oMath>
        <m:sSub>
          <m:sSubPr>
            <m:ctrlPr>
              <w:rPr>
                <w:rFonts w:ascii="Cambria Math" w:hAnsi="Cambria Math"/>
              </w:rPr>
            </m:ctrlPr>
          </m:sSubPr>
          <m:e>
            <m:r>
              <w:rPr>
                <w:rFonts w:ascii="Cambria Math" w:hAnsi="Cambria Math"/>
              </w:rPr>
              <m:t>Security</m:t>
            </m:r>
          </m:e>
          <m:sub>
            <m:r>
              <w:rPr>
                <w:rFonts w:ascii="Cambria Math" w:hAnsi="Cambria Math"/>
              </w:rPr>
              <m:t>ng</m:t>
            </m:r>
          </m:sub>
        </m:sSub>
      </m:oMath>
      <w:r>
        <w:t xml:space="preserve"> for groups </w:t>
      </w:r>
      <w:r w:rsidRPr="007213EF">
        <w:rPr>
          <w:i/>
        </w:rPr>
        <w:t>g</w:t>
      </w:r>
      <w:r>
        <w:t xml:space="preserve"> </w:t>
      </w:r>
      <w:r w:rsidRPr="007213EF">
        <w:t>with</w:t>
      </w:r>
      <w:r>
        <w:t xml:space="preserve"> no personnel in </w:t>
      </w:r>
      <w:r>
        <w:rPr>
          <w:i/>
        </w:rPr>
        <w:t>n</w:t>
      </w:r>
      <w:r>
        <w:t>.</w:t>
      </w:r>
    </w:p>
    <w:p w14:paraId="1038D5CA" w14:textId="77777777" w:rsidR="001D79EC" w:rsidRDefault="001D79EC" w:rsidP="00B147AC"/>
    <w:p w14:paraId="6F6E4EC4" w14:textId="77777777" w:rsidR="00502610" w:rsidRDefault="00502610" w:rsidP="00502610"/>
    <w:p w14:paraId="75D0B1BB" w14:textId="77777777" w:rsidR="00392218" w:rsidRDefault="00392218" w:rsidP="00392218">
      <w:pPr>
        <w:pStyle w:val="Heading2"/>
      </w:pPr>
      <w:bookmarkStart w:id="128" w:name="__RefHeading__30424212"/>
      <w:bookmarkStart w:id="129" w:name="_Toc310421796"/>
      <w:bookmarkStart w:id="130" w:name="_Toc380578236"/>
      <w:r>
        <w:lastRenderedPageBreak/>
        <w:t>Effects of Unit Activities</w:t>
      </w:r>
      <w:bookmarkEnd w:id="128"/>
      <w:bookmarkEnd w:id="129"/>
      <w:bookmarkEnd w:id="130"/>
    </w:p>
    <w:p w14:paraId="623F4EF0" w14:textId="77777777" w:rsidR="00392218" w:rsidRDefault="00392218" w:rsidP="00392218">
      <w:r>
        <w:t>An actor’s strategy can deploy group personnel to neighborhoods, and then assign those personnel activities.  The end result is a collection of units that contain the personnel and are tagged with the relevant activities.</w:t>
      </w:r>
    </w:p>
    <w:p w14:paraId="31C43EB4" w14:textId="77777777" w:rsidR="00392218" w:rsidRDefault="00392218" w:rsidP="00392218">
      <w:pPr>
        <w:pStyle w:val="Heading3"/>
      </w:pPr>
      <w:bookmarkStart w:id="131" w:name="__RefHeading__35223422"/>
      <w:bookmarkStart w:id="132" w:name="_Toc310421797"/>
      <w:bookmarkStart w:id="133" w:name="_Toc380578237"/>
      <w:r>
        <w:t>Force Presence and Activities</w:t>
      </w:r>
      <w:bookmarkEnd w:id="131"/>
      <w:bookmarkEnd w:id="132"/>
      <w:bookmarkEnd w:id="133"/>
    </w:p>
    <w:p w14:paraId="50A66059" w14:textId="77777777" w:rsidR="00392218" w:rsidRDefault="00392218" w:rsidP="00392218">
      <w:r>
        <w:t>Force units present in a neighborhood can affect civilian attitudes in a neighborhood in two ways: by their mere presence, and by engaging in other activities.</w:t>
      </w:r>
    </w:p>
    <w:p w14:paraId="19CB11D2" w14:textId="77777777" w:rsidR="00392218" w:rsidRDefault="00392218" w:rsidP="00392218"/>
    <w:p w14:paraId="1E7776D0" w14:textId="77777777" w:rsidR="00392218" w:rsidRDefault="00392218" w:rsidP="00392218">
      <w:r>
        <w:rPr>
          <w:b/>
          <w:bCs/>
        </w:rPr>
        <w:t>Force Presence:</w:t>
      </w:r>
      <w:r>
        <w:t xml:space="preserve">  A force group's presence in a neighborhood is measured as the total number of personnel in units that belong to the group and are present in the neighborhood.</w:t>
      </w:r>
      <w:r>
        <w:rPr>
          <w:rStyle w:val="FootnoteReference"/>
          <w:rFonts w:eastAsia="Wingdings"/>
        </w:rPr>
        <w:footnoteReference w:id="34"/>
      </w:r>
    </w:p>
    <w:p w14:paraId="6815D503" w14:textId="77777777" w:rsidR="00392218" w:rsidRDefault="00392218" w:rsidP="00392218">
      <w:pPr>
        <w:rPr>
          <w:b/>
          <w:bCs/>
        </w:rPr>
      </w:pPr>
    </w:p>
    <w:p w14:paraId="2899D0EC" w14:textId="77777777" w:rsidR="00392218" w:rsidRDefault="00392218" w:rsidP="00392218">
      <w:r>
        <w:rPr>
          <w:b/>
          <w:bCs/>
        </w:rPr>
        <w:t>Force Activities:</w:t>
      </w:r>
      <w:r>
        <w:t xml:space="preserve">  A unit assigned an activity is assumed to carry out the activity if it can possibly do so. Each activity requires that the acting group have a minimum level of security in the neighborhood. The following table lists the force activities and the nominal minimum security level for each activity.</w:t>
      </w:r>
      <w:r>
        <w:rPr>
          <w:rStyle w:val="FootnoteReference"/>
          <w:rFonts w:eastAsia="Wingdings"/>
        </w:rPr>
        <w:footnoteReference w:id="35"/>
      </w:r>
    </w:p>
    <w:p w14:paraId="2FF0B8BD" w14:textId="77777777" w:rsidR="00392218" w:rsidRDefault="00392218" w:rsidP="00392218">
      <w:pPr>
        <w:rPr>
          <w:b/>
          <w:bCs/>
        </w:rPr>
      </w:pPr>
    </w:p>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rsidRPr="00392218" w14:paraId="1DD05705"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0EBFDAE"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Force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386FDFF1"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Minimum Security</w:t>
            </w:r>
          </w:p>
          <w:p w14:paraId="36EEF153"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7ACCFA7"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0BA6EC9F" w14:textId="77777777" w:rsidR="00392218" w:rsidRPr="00392218" w:rsidRDefault="00392218" w:rsidP="00B75001">
            <w:pPr>
              <w:pStyle w:val="TableHeading"/>
              <w:rPr>
                <w:rFonts w:asciiTheme="minorHAnsi" w:hAnsiTheme="minorHAnsi"/>
                <w:color w:val="FFFFFF"/>
              </w:rPr>
            </w:pPr>
            <w:r w:rsidRPr="00392218">
              <w:rPr>
                <w:rFonts w:asciiTheme="minorHAnsi" w:hAnsiTheme="minorHAnsi"/>
                <w:color w:val="FFFFFF"/>
              </w:rPr>
              <w:t>Coverage Function</w:t>
            </w:r>
          </w:p>
        </w:tc>
      </w:tr>
      <w:tr w:rsidR="00392218" w:rsidRPr="00392218" w14:paraId="4275FFC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5CA72AB0" w14:textId="77777777" w:rsidR="00392218" w:rsidRPr="00392218" w:rsidRDefault="00392218" w:rsidP="00B75001">
            <w:pPr>
              <w:pStyle w:val="TableContents"/>
              <w:rPr>
                <w:rFonts w:asciiTheme="minorHAnsi" w:hAnsiTheme="minorHAnsi"/>
              </w:rPr>
            </w:pPr>
            <w:r w:rsidRPr="00392218">
              <w:rPr>
                <w:rFonts w:asciiTheme="minorHAnsi" w:hAnsiTheme="minorHAnsi"/>
              </w:rPr>
              <w:t>Presence</w:t>
            </w:r>
          </w:p>
        </w:tc>
        <w:tc>
          <w:tcPr>
            <w:tcW w:w="2588" w:type="dxa"/>
            <w:tcBorders>
              <w:left w:val="single" w:sz="2" w:space="0" w:color="000000"/>
              <w:bottom w:val="single" w:sz="2" w:space="0" w:color="000000"/>
            </w:tcBorders>
            <w:tcMar>
              <w:top w:w="55" w:type="dxa"/>
              <w:left w:w="55" w:type="dxa"/>
              <w:bottom w:w="55" w:type="dxa"/>
              <w:right w:w="55" w:type="dxa"/>
            </w:tcMar>
          </w:tcPr>
          <w:p w14:paraId="141D93E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n/a</w:t>
            </w:r>
          </w:p>
        </w:tc>
        <w:tc>
          <w:tcPr>
            <w:tcW w:w="1301" w:type="dxa"/>
            <w:tcBorders>
              <w:left w:val="single" w:sz="2" w:space="0" w:color="000000"/>
              <w:bottom w:val="single" w:sz="2" w:space="0" w:color="000000"/>
            </w:tcBorders>
            <w:tcMar>
              <w:top w:w="55" w:type="dxa"/>
              <w:left w:w="55" w:type="dxa"/>
              <w:bottom w:w="55" w:type="dxa"/>
              <w:right w:w="55" w:type="dxa"/>
            </w:tcMar>
          </w:tcPr>
          <w:p w14:paraId="4DBFE95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66D7E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3B0D8F7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3E251FB" w14:textId="77777777" w:rsidR="00392218" w:rsidRPr="00392218" w:rsidRDefault="00E77BCD" w:rsidP="00B75001">
            <w:pPr>
              <w:pStyle w:val="TableContents"/>
              <w:rPr>
                <w:rFonts w:asciiTheme="minorHAnsi" w:hAnsiTheme="minorHAnsi"/>
              </w:rPr>
            </w:pPr>
            <w:r>
              <w:rPr>
                <w:rFonts w:asciiTheme="minorHAnsi" w:hAnsiTheme="minorHAnsi"/>
              </w:rPr>
              <w:t>CHECKPOINT</w:t>
            </w:r>
          </w:p>
        </w:tc>
        <w:tc>
          <w:tcPr>
            <w:tcW w:w="2588" w:type="dxa"/>
            <w:tcBorders>
              <w:left w:val="single" w:sz="2" w:space="0" w:color="000000"/>
              <w:bottom w:val="single" w:sz="2" w:space="0" w:color="000000"/>
            </w:tcBorders>
            <w:tcMar>
              <w:top w:w="55" w:type="dxa"/>
              <w:left w:w="55" w:type="dxa"/>
              <w:bottom w:w="55" w:type="dxa"/>
              <w:right w:w="55" w:type="dxa"/>
            </w:tcMar>
          </w:tcPr>
          <w:p w14:paraId="5C6FD81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49C2806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C53EF8"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7318258"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2461DEE" w14:textId="77777777" w:rsidR="00392218" w:rsidRPr="00392218"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26F6E87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693FD44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0BF552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02DE755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1623C04" w14:textId="77777777"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_DEVELOPMENT</w:t>
            </w:r>
          </w:p>
        </w:tc>
        <w:tc>
          <w:tcPr>
            <w:tcW w:w="2588" w:type="dxa"/>
            <w:tcBorders>
              <w:left w:val="single" w:sz="2" w:space="0" w:color="000000"/>
              <w:bottom w:val="single" w:sz="2" w:space="0" w:color="000000"/>
            </w:tcBorders>
            <w:tcMar>
              <w:top w:w="55" w:type="dxa"/>
              <w:left w:w="55" w:type="dxa"/>
              <w:bottom w:w="55" w:type="dxa"/>
              <w:right w:w="55" w:type="dxa"/>
            </w:tcMar>
          </w:tcPr>
          <w:p w14:paraId="50A53B5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6DE198C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AEB18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5DB5CA3"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B479160" w14:textId="77777777"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_EDUCATION</w:t>
            </w:r>
          </w:p>
        </w:tc>
        <w:tc>
          <w:tcPr>
            <w:tcW w:w="2588" w:type="dxa"/>
            <w:tcBorders>
              <w:left w:val="single" w:sz="2" w:space="0" w:color="000000"/>
              <w:bottom w:val="single" w:sz="2" w:space="0" w:color="000000"/>
            </w:tcBorders>
            <w:tcMar>
              <w:top w:w="55" w:type="dxa"/>
              <w:left w:w="55" w:type="dxa"/>
              <w:bottom w:w="55" w:type="dxa"/>
              <w:right w:w="55" w:type="dxa"/>
            </w:tcMar>
          </w:tcPr>
          <w:p w14:paraId="73A0DE6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D80A8A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D3C28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3225E152"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B7DA2A6" w14:textId="77777777" w:rsidR="00392218" w:rsidRPr="00392218" w:rsidRDefault="00392218" w:rsidP="00E77BCD">
            <w:pPr>
              <w:pStyle w:val="TableContents"/>
              <w:rPr>
                <w:rFonts w:asciiTheme="minorHAnsi" w:hAnsiTheme="minorHAnsi"/>
              </w:rPr>
            </w:pPr>
            <w:r w:rsidRPr="00392218">
              <w:rPr>
                <w:rFonts w:asciiTheme="minorHAnsi" w:hAnsiTheme="minorHAnsi"/>
              </w:rPr>
              <w:t>CMO</w:t>
            </w:r>
            <w:r w:rsidR="00E77BCD">
              <w:rPr>
                <w:rFonts w:asciiTheme="minorHAnsi" w:hAnsiTheme="minorHAnsi"/>
              </w:rPr>
              <w:t>_HEALTHCARE</w:t>
            </w:r>
          </w:p>
        </w:tc>
        <w:tc>
          <w:tcPr>
            <w:tcW w:w="2588" w:type="dxa"/>
            <w:tcBorders>
              <w:left w:val="single" w:sz="2" w:space="0" w:color="000000"/>
              <w:bottom w:val="single" w:sz="2" w:space="0" w:color="000000"/>
            </w:tcBorders>
            <w:tcMar>
              <w:top w:w="55" w:type="dxa"/>
              <w:left w:w="55" w:type="dxa"/>
              <w:bottom w:w="55" w:type="dxa"/>
              <w:right w:w="55" w:type="dxa"/>
            </w:tcMar>
          </w:tcPr>
          <w:p w14:paraId="3DD56E1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3FECE2D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DC60E7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066DFA5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241C474" w14:textId="77777777" w:rsidR="00392218" w:rsidRPr="00392218" w:rsidRDefault="00E77BCD" w:rsidP="00E77BCD">
            <w:pPr>
              <w:pStyle w:val="TableContents"/>
              <w:rPr>
                <w:rFonts w:asciiTheme="minorHAnsi" w:hAnsiTheme="minorHAnsi"/>
              </w:rPr>
            </w:pPr>
            <w:r>
              <w:rPr>
                <w:rFonts w:asciiTheme="minorHAnsi" w:hAnsiTheme="minorHAnsi"/>
              </w:rPr>
              <w:t>CMO_INDUSTRY</w:t>
            </w:r>
          </w:p>
        </w:tc>
        <w:tc>
          <w:tcPr>
            <w:tcW w:w="2588" w:type="dxa"/>
            <w:tcBorders>
              <w:left w:val="single" w:sz="2" w:space="0" w:color="000000"/>
              <w:bottom w:val="single" w:sz="2" w:space="0" w:color="000000"/>
            </w:tcBorders>
            <w:tcMar>
              <w:top w:w="55" w:type="dxa"/>
              <w:left w:w="55" w:type="dxa"/>
              <w:bottom w:w="55" w:type="dxa"/>
              <w:right w:w="55" w:type="dxa"/>
            </w:tcMar>
          </w:tcPr>
          <w:p w14:paraId="601A82C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418418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1975A3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0A6B2846"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4294161" w14:textId="77777777" w:rsidR="00392218" w:rsidRPr="00392218" w:rsidRDefault="00E77BCD" w:rsidP="00B75001">
            <w:pPr>
              <w:pStyle w:val="TableContents"/>
              <w:rPr>
                <w:rFonts w:asciiTheme="minorHAnsi" w:hAnsiTheme="minorHAnsi"/>
              </w:rPr>
            </w:pPr>
            <w:r>
              <w:rPr>
                <w:rFonts w:asciiTheme="minorHAnsi" w:hAnsiTheme="minorHAnsi"/>
              </w:rPr>
              <w:t>CMO_INFRASTRUCTURE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7DBE106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F8874B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0F38CBE"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4D0FA3D6"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4BF4B156" w14:textId="77777777" w:rsidR="00392218" w:rsidRPr="00392218" w:rsidRDefault="00E77BCD" w:rsidP="00B75001">
            <w:pPr>
              <w:pStyle w:val="TableContents"/>
              <w:rPr>
                <w:rFonts w:asciiTheme="minorHAnsi" w:hAnsiTheme="minorHAnsi"/>
              </w:rPr>
            </w:pPr>
            <w:r>
              <w:rPr>
                <w:rFonts w:asciiTheme="minorHAnsi" w:hAnsiTheme="minorHAnsi"/>
              </w:rPr>
              <w:t>CMO_LAW_ENFORCEMENT</w:t>
            </w:r>
          </w:p>
        </w:tc>
        <w:tc>
          <w:tcPr>
            <w:tcW w:w="2588" w:type="dxa"/>
            <w:tcBorders>
              <w:left w:val="single" w:sz="2" w:space="0" w:color="000000"/>
              <w:bottom w:val="single" w:sz="2" w:space="0" w:color="000000"/>
            </w:tcBorders>
            <w:tcMar>
              <w:top w:w="55" w:type="dxa"/>
              <w:left w:w="55" w:type="dxa"/>
              <w:bottom w:w="55" w:type="dxa"/>
              <w:right w:w="55" w:type="dxa"/>
            </w:tcMar>
          </w:tcPr>
          <w:p w14:paraId="05441B0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20CD3C13"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8673A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1E75349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6C0D1E62" w14:textId="77777777" w:rsidR="00392218" w:rsidRPr="00392218" w:rsidRDefault="00E77BCD" w:rsidP="00B75001">
            <w:pPr>
              <w:pStyle w:val="TableContents"/>
              <w:rPr>
                <w:rFonts w:asciiTheme="minorHAnsi" w:hAnsiTheme="minorHAnsi"/>
              </w:rPr>
            </w:pPr>
            <w:r>
              <w:rPr>
                <w:rFonts w:asciiTheme="minorHAnsi" w:hAnsiTheme="minorHAnsi"/>
              </w:rPr>
              <w:t>CMO_OTHER</w:t>
            </w:r>
          </w:p>
        </w:tc>
        <w:tc>
          <w:tcPr>
            <w:tcW w:w="2588" w:type="dxa"/>
            <w:tcBorders>
              <w:left w:val="single" w:sz="2" w:space="0" w:color="000000"/>
              <w:bottom w:val="single" w:sz="2" w:space="0" w:color="000000"/>
            </w:tcBorders>
            <w:tcMar>
              <w:top w:w="55" w:type="dxa"/>
              <w:left w:w="55" w:type="dxa"/>
              <w:bottom w:w="55" w:type="dxa"/>
              <w:right w:w="55" w:type="dxa"/>
            </w:tcMar>
          </w:tcPr>
          <w:p w14:paraId="4E53870B"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High</w:t>
            </w:r>
          </w:p>
        </w:tc>
        <w:tc>
          <w:tcPr>
            <w:tcW w:w="1301" w:type="dxa"/>
            <w:tcBorders>
              <w:left w:val="single" w:sz="2" w:space="0" w:color="000000"/>
              <w:bottom w:val="single" w:sz="2" w:space="0" w:color="000000"/>
            </w:tcBorders>
            <w:tcMar>
              <w:top w:w="55" w:type="dxa"/>
              <w:left w:w="55" w:type="dxa"/>
              <w:bottom w:w="55" w:type="dxa"/>
              <w:right w:w="55" w:type="dxa"/>
            </w:tcMar>
          </w:tcPr>
          <w:p w14:paraId="75708B2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9684E5"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20/1000</w:t>
            </w:r>
          </w:p>
        </w:tc>
      </w:tr>
      <w:tr w:rsidR="00392218" w:rsidRPr="00392218" w14:paraId="2BAFABD6"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1702269" w14:textId="77777777" w:rsidR="00392218" w:rsidRPr="00392218" w:rsidRDefault="00E77BCD" w:rsidP="00B75001">
            <w:pPr>
              <w:pStyle w:val="TableContents"/>
              <w:rPr>
                <w:rFonts w:asciiTheme="minorHAnsi" w:hAnsiTheme="minorHAnsi"/>
              </w:rPr>
            </w:pPr>
            <w:r>
              <w:rPr>
                <w:rFonts w:asciiTheme="minorHAnsi" w:hAnsiTheme="minorHAnsi"/>
              </w:rPr>
              <w:t>COERCION</w:t>
            </w:r>
          </w:p>
        </w:tc>
        <w:tc>
          <w:tcPr>
            <w:tcW w:w="2588" w:type="dxa"/>
            <w:tcBorders>
              <w:left w:val="single" w:sz="2" w:space="0" w:color="000000"/>
              <w:bottom w:val="single" w:sz="2" w:space="0" w:color="000000"/>
            </w:tcBorders>
            <w:tcMar>
              <w:top w:w="55" w:type="dxa"/>
              <w:left w:w="55" w:type="dxa"/>
              <w:bottom w:w="55" w:type="dxa"/>
              <w:right w:w="55" w:type="dxa"/>
            </w:tcMar>
          </w:tcPr>
          <w:p w14:paraId="15E4D28A"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066DBB0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AD76B4"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12/1000</w:t>
            </w:r>
          </w:p>
        </w:tc>
      </w:tr>
      <w:tr w:rsidR="00392218" w:rsidRPr="00392218" w14:paraId="69818B5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D5FFF6C" w14:textId="77777777" w:rsidR="00392218" w:rsidRPr="00392218" w:rsidRDefault="00E77BCD" w:rsidP="00B75001">
            <w:pPr>
              <w:pStyle w:val="TableContents"/>
              <w:rPr>
                <w:rFonts w:asciiTheme="minorHAnsi" w:hAnsiTheme="minorHAnsi"/>
              </w:rPr>
            </w:pPr>
            <w:r>
              <w:rPr>
                <w:rFonts w:asciiTheme="minorHAnsi" w:hAnsiTheme="minorHAnsi"/>
              </w:rPr>
              <w:lastRenderedPageBreak/>
              <w:t>CRIMINAL_ACTIVITIES</w:t>
            </w:r>
          </w:p>
        </w:tc>
        <w:tc>
          <w:tcPr>
            <w:tcW w:w="2588" w:type="dxa"/>
            <w:tcBorders>
              <w:left w:val="single" w:sz="2" w:space="0" w:color="000000"/>
              <w:bottom w:val="single" w:sz="2" w:space="0" w:color="000000"/>
            </w:tcBorders>
            <w:tcMar>
              <w:top w:w="55" w:type="dxa"/>
              <w:left w:w="55" w:type="dxa"/>
              <w:bottom w:w="55" w:type="dxa"/>
              <w:right w:w="55" w:type="dxa"/>
            </w:tcMar>
          </w:tcPr>
          <w:p w14:paraId="36D67B1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5D3C3B2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B62A4C"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10/1000</w:t>
            </w:r>
          </w:p>
        </w:tc>
      </w:tr>
      <w:tr w:rsidR="00392218" w:rsidRPr="00392218" w14:paraId="6E84F497"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9CC3BE3" w14:textId="77777777" w:rsidR="00392218" w:rsidRPr="00392218" w:rsidRDefault="00E77BCD" w:rsidP="00B75001">
            <w:pPr>
              <w:pStyle w:val="TableContents"/>
              <w:rPr>
                <w:rFonts w:asciiTheme="minorHAnsi" w:hAnsiTheme="minorHAnsi"/>
              </w:rPr>
            </w:pPr>
            <w:r>
              <w:rPr>
                <w:rFonts w:asciiTheme="minorHAnsi" w:hAnsiTheme="minorHAnsi"/>
              </w:rPr>
              <w:t>CURFEW</w:t>
            </w:r>
          </w:p>
        </w:tc>
        <w:tc>
          <w:tcPr>
            <w:tcW w:w="2588" w:type="dxa"/>
            <w:tcBorders>
              <w:left w:val="single" w:sz="2" w:space="0" w:color="000000"/>
              <w:bottom w:val="single" w:sz="2" w:space="0" w:color="000000"/>
            </w:tcBorders>
            <w:tcMar>
              <w:top w:w="55" w:type="dxa"/>
              <w:left w:w="55" w:type="dxa"/>
              <w:bottom w:w="55" w:type="dxa"/>
              <w:right w:w="55" w:type="dxa"/>
            </w:tcMar>
          </w:tcPr>
          <w:p w14:paraId="1B2249C9"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0D75611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1A6441"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411A9372"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7DA8431B" w14:textId="77777777" w:rsidR="00392218" w:rsidRPr="00392218" w:rsidRDefault="00E77BCD" w:rsidP="00B75001">
            <w:pPr>
              <w:pStyle w:val="TableContents"/>
              <w:rPr>
                <w:rFonts w:asciiTheme="minorHAnsi" w:hAnsiTheme="minorHAnsi"/>
              </w:rPr>
            </w:pPr>
            <w:r>
              <w:rPr>
                <w:rFonts w:asciiTheme="minorHAnsi" w:hAnsiTheme="minorHAnsi"/>
              </w:rPr>
              <w:t>GUARD</w:t>
            </w:r>
          </w:p>
        </w:tc>
        <w:tc>
          <w:tcPr>
            <w:tcW w:w="2588" w:type="dxa"/>
            <w:tcBorders>
              <w:left w:val="single" w:sz="2" w:space="0" w:color="000000"/>
              <w:bottom w:val="single" w:sz="2" w:space="0" w:color="000000"/>
            </w:tcBorders>
            <w:tcMar>
              <w:top w:w="55" w:type="dxa"/>
              <w:left w:w="55" w:type="dxa"/>
              <w:bottom w:w="55" w:type="dxa"/>
              <w:right w:w="55" w:type="dxa"/>
            </w:tcMar>
          </w:tcPr>
          <w:p w14:paraId="3B23658F"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57FBF77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507161"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51E89AB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39743F9" w14:textId="77777777" w:rsidR="00392218" w:rsidRPr="00392218" w:rsidRDefault="00E77BCD" w:rsidP="00B75001">
            <w:pPr>
              <w:pStyle w:val="TableContents"/>
              <w:rPr>
                <w:rFonts w:asciiTheme="minorHAnsi" w:hAnsiTheme="minorHAnsi"/>
              </w:rPr>
            </w:pPr>
            <w:r>
              <w:rPr>
                <w:rFonts w:asciiTheme="minorHAnsi" w:hAnsiTheme="minorHAnsi"/>
              </w:rPr>
              <w:t>PATROL</w:t>
            </w:r>
          </w:p>
        </w:tc>
        <w:tc>
          <w:tcPr>
            <w:tcW w:w="2588" w:type="dxa"/>
            <w:tcBorders>
              <w:left w:val="single" w:sz="2" w:space="0" w:color="000000"/>
              <w:bottom w:val="single" w:sz="2" w:space="0" w:color="000000"/>
            </w:tcBorders>
            <w:tcMar>
              <w:top w:w="55" w:type="dxa"/>
              <w:left w:w="55" w:type="dxa"/>
              <w:bottom w:w="55" w:type="dxa"/>
              <w:right w:w="55" w:type="dxa"/>
            </w:tcMar>
          </w:tcPr>
          <w:p w14:paraId="4D176CD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Low</w:t>
            </w:r>
          </w:p>
        </w:tc>
        <w:tc>
          <w:tcPr>
            <w:tcW w:w="1301" w:type="dxa"/>
            <w:tcBorders>
              <w:left w:val="single" w:sz="2" w:space="0" w:color="000000"/>
              <w:bottom w:val="single" w:sz="2" w:space="0" w:color="000000"/>
            </w:tcBorders>
            <w:tcMar>
              <w:top w:w="55" w:type="dxa"/>
              <w:left w:w="55" w:type="dxa"/>
              <w:bottom w:w="55" w:type="dxa"/>
              <w:right w:w="55" w:type="dxa"/>
            </w:tcMar>
          </w:tcPr>
          <w:p w14:paraId="16B7559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5B4166"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25/1000</w:t>
            </w:r>
          </w:p>
        </w:tc>
      </w:tr>
      <w:tr w:rsidR="00392218" w:rsidRPr="00392218" w14:paraId="6B462669"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6384C602" w14:textId="77777777" w:rsidR="00392218" w:rsidRPr="00392218" w:rsidRDefault="00392218" w:rsidP="00B75001">
            <w:pPr>
              <w:pStyle w:val="TableContents"/>
              <w:rPr>
                <w:rFonts w:asciiTheme="minorHAnsi" w:hAnsiTheme="minorHAnsi"/>
              </w:rPr>
            </w:pPr>
            <w:r w:rsidRPr="00392218">
              <w:rPr>
                <w:rFonts w:asciiTheme="minorHAnsi" w:hAnsiTheme="minorHAnsi"/>
              </w:rPr>
              <w:t>PSYOP</w:t>
            </w:r>
          </w:p>
        </w:tc>
        <w:tc>
          <w:tcPr>
            <w:tcW w:w="2588" w:type="dxa"/>
            <w:tcBorders>
              <w:left w:val="single" w:sz="2" w:space="0" w:color="000000"/>
              <w:bottom w:val="single" w:sz="2" w:space="0" w:color="000000"/>
            </w:tcBorders>
            <w:tcMar>
              <w:top w:w="55" w:type="dxa"/>
              <w:left w:w="55" w:type="dxa"/>
              <w:bottom w:w="55" w:type="dxa"/>
              <w:right w:w="55" w:type="dxa"/>
            </w:tcMar>
          </w:tcPr>
          <w:p w14:paraId="77AD1EE7"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Medium</w:t>
            </w:r>
          </w:p>
        </w:tc>
        <w:tc>
          <w:tcPr>
            <w:tcW w:w="1301" w:type="dxa"/>
            <w:tcBorders>
              <w:left w:val="single" w:sz="2" w:space="0" w:color="000000"/>
              <w:bottom w:val="single" w:sz="2" w:space="0" w:color="000000"/>
            </w:tcBorders>
            <w:tcMar>
              <w:top w:w="55" w:type="dxa"/>
              <w:left w:w="55" w:type="dxa"/>
              <w:bottom w:w="55" w:type="dxa"/>
              <w:right w:w="55" w:type="dxa"/>
            </w:tcMar>
          </w:tcPr>
          <w:p w14:paraId="47877E80"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0CD4A2" w14:textId="77777777" w:rsidR="00392218" w:rsidRPr="00392218" w:rsidRDefault="00392218" w:rsidP="00B75001">
            <w:pPr>
              <w:pStyle w:val="TableContents"/>
              <w:jc w:val="center"/>
              <w:rPr>
                <w:rFonts w:asciiTheme="minorHAnsi" w:hAnsiTheme="minorHAnsi"/>
              </w:rPr>
            </w:pPr>
            <w:r w:rsidRPr="00392218">
              <w:rPr>
                <w:rFonts w:asciiTheme="minorHAnsi" w:hAnsiTheme="minorHAnsi"/>
              </w:rPr>
              <w:t>1/50000</w:t>
            </w:r>
          </w:p>
        </w:tc>
      </w:tr>
    </w:tbl>
    <w:p w14:paraId="7D3C88FF" w14:textId="77777777" w:rsidR="00392218" w:rsidRDefault="00392218" w:rsidP="00392218"/>
    <w:p w14:paraId="16608C69" w14:textId="77777777" w:rsidR="00392218" w:rsidRDefault="00392218" w:rsidP="00392218">
      <w:r>
        <w:t>Thus, a force group can enforce a curfew or provide law enforcement in a neighborhood only if the group’s security is at least Medium in that neighborhood. The extent to which a group is engaging in an activity in a neighborhood is measured by the total number of personnel in units that:</w:t>
      </w:r>
    </w:p>
    <w:p w14:paraId="10F74FAB" w14:textId="77777777" w:rsidR="00392218" w:rsidRDefault="00392218" w:rsidP="00392218"/>
    <w:p w14:paraId="7AB81D72" w14:textId="77777777" w:rsidR="00392218" w:rsidRPr="00D85BDA" w:rsidRDefault="00392218" w:rsidP="00EA4D0B">
      <w:pPr>
        <w:pStyle w:val="ListParagraph"/>
        <w:numPr>
          <w:ilvl w:val="0"/>
          <w:numId w:val="29"/>
        </w:numPr>
      </w:pPr>
      <w:r w:rsidRPr="00D85BDA">
        <w:t>Belong to the group</w:t>
      </w:r>
    </w:p>
    <w:p w14:paraId="044EA5D0" w14:textId="77777777" w:rsidR="00392218" w:rsidRPr="00D85BDA" w:rsidRDefault="00392218" w:rsidP="00EA4D0B">
      <w:pPr>
        <w:pStyle w:val="ListParagraph"/>
        <w:numPr>
          <w:ilvl w:val="0"/>
          <w:numId w:val="29"/>
        </w:numPr>
      </w:pPr>
      <w:r w:rsidRPr="00D85BDA">
        <w:t>Are present in the neighborhood</w:t>
      </w:r>
    </w:p>
    <w:p w14:paraId="583BD8BB" w14:textId="77777777" w:rsidR="00392218" w:rsidRPr="00D85BDA" w:rsidRDefault="00392218" w:rsidP="00EA4D0B">
      <w:pPr>
        <w:pStyle w:val="ListParagraph"/>
        <w:numPr>
          <w:ilvl w:val="0"/>
          <w:numId w:val="29"/>
        </w:numPr>
      </w:pPr>
      <w:r w:rsidRPr="00D85BDA">
        <w:t>Are assigned to do the activity</w:t>
      </w:r>
    </w:p>
    <w:p w14:paraId="0AF6524E" w14:textId="77777777" w:rsidR="00392218" w:rsidRDefault="00392218" w:rsidP="00EA4D0B">
      <w:pPr>
        <w:pStyle w:val="ListParagraph"/>
        <w:numPr>
          <w:ilvl w:val="0"/>
          <w:numId w:val="29"/>
        </w:numPr>
      </w:pPr>
      <w:r w:rsidRPr="00D85BDA">
        <w:t>Are on the current shift (the number of personnel available at any given time is the total divided by the number of shifts defined for the activity type)</w:t>
      </w:r>
    </w:p>
    <w:p w14:paraId="26C0420B" w14:textId="77777777" w:rsidR="00392218" w:rsidRPr="00D85BDA" w:rsidRDefault="00392218" w:rsidP="00392218"/>
    <w:p w14:paraId="38B27351" w14:textId="77777777" w:rsidR="00392218" w:rsidRDefault="00392218" w:rsidP="00392218">
      <w:r>
        <w:t>This figure is automatically 0 if the minimum security requirement is not met.</w:t>
      </w:r>
    </w:p>
    <w:p w14:paraId="30FEC3AB" w14:textId="77777777" w:rsidR="00392218" w:rsidRDefault="00392218" w:rsidP="00392218"/>
    <w:p w14:paraId="38A53769" w14:textId="77777777" w:rsidR="00392218" w:rsidRDefault="00392218" w:rsidP="00392218">
      <w:r>
        <w:rPr>
          <w:b/>
          <w:bCs/>
        </w:rPr>
        <w:t>Coverage Fractions:</w:t>
      </w:r>
      <w:r>
        <w:t xml:space="preserve">  Whenever a group is present or conducting an activity in a neighborhood, the extent to which its presence or activities affect the local population is termed its </w:t>
      </w:r>
      <w:r>
        <w:rPr>
          <w:i/>
        </w:rPr>
        <w:t>coverage fraction</w:t>
      </w:r>
      <w:r>
        <w:t xml:space="preserve"> for the activity. The coverage fraction is a value from 0 to 1; it is computed by comparing the group’s personnel (present, or conducting an activity) with the total population of the neighborhood, using a function like that shown below.</w:t>
      </w:r>
    </w:p>
    <w:p w14:paraId="354B8B24" w14:textId="77777777" w:rsidR="00392218" w:rsidRDefault="00392218" w:rsidP="00392218">
      <w:pPr>
        <w:jc w:val="center"/>
        <w:rPr>
          <w:b/>
          <w:bCs/>
        </w:rPr>
      </w:pPr>
    </w:p>
    <w:p w14:paraId="2E25AF4F" w14:textId="77777777" w:rsidR="00392218" w:rsidRDefault="00C32465" w:rsidP="00392218">
      <w:pPr>
        <w:pStyle w:val="Textbody"/>
        <w:jc w:val="center"/>
      </w:pPr>
      <w:r>
        <w:rPr>
          <w:noProof/>
        </w:rPr>
        <w:pict w14:anchorId="0CE62122">
          <v:shape id="Text Box 37" o:spid="_x0000_s1050" type="#_x0000_t202" style="position:absolute;left:0;text-align:left;margin-left:218.7pt;margin-top:180.9pt;width:47.15pt;height:26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" fillcolor="white [3201]" stroked="f" strokeweight=".5pt">
            <v:textbox style="mso-next-textbox:#Text Box 37">
              <w:txbxContent>
                <w:p w14:paraId="26BB11E8" w14:textId="77777777" w:rsidR="00C32465" w:rsidRDefault="00C32465" w:rsidP="00392218">
                  <w:r>
                    <w:t>c = 25</w:t>
                  </w:r>
                </w:p>
              </w:txbxContent>
            </v:textbox>
          </v:shape>
        </w:pict>
      </w:r>
      <w:r>
        <w:rPr>
          <w:noProof/>
        </w:rPr>
      </w:r>
      <w:r>
        <w:rPr>
          <w:noProof/>
        </w:rPr>
        <w:pict w14:anchorId="3942B0AA">
          <v:group id="Group 13" o:spid="_x0000_s1051" style="width:233.75pt;height:188.6pt;mso-position-horizontal-relative:char;mso-position-vertical-relative:line" coordsize="36626,2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">
            <v:line id="Straight Connector 14" o:spid="_x0000_s1052" style="position:absolute;visibility:visible" from="4625,2286" to="4625,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yLK8IAAADbAAAADwAAAGRycy9kb3ducmV2LnhtbERPTWvCQBC9C/6HZQRvdaNYm8asImKx&#10;3lproMchOyaL2dmQ3Wr677tCwds83ufk69424kqdN44VTCcJCOLSacOVgtPX21MKwgdkjY1jUvBL&#10;Htar4SDHTLsbf9L1GCoRQ9hnqKAOoc2k9GVNFv3EtcSRO7vOYoiwq6Tu8BbDbSNnSbKQFg3Hhhpb&#10;2tZUXo4/VoH5WOyfDy/FayF3+zD9Ti+psSelxqN+swQRqA8P8b/7Xcf5c7j/E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LyLK8IAAADbAAAADwAAAAAAAAAAAAAA&#10;AAChAgAAZHJzL2Rvd25yZXYueG1sUEsFBgAAAAAEAAQA+QAAAJADAAAAAA==&#10;" strokeweight="0"/>
            <v:line id="Straight Connector 15" o:spid="_x0000_s1053" style="position:absolute;visibility:visible" from="4625,2286" to="34343,2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usMAAAADbAAAADwAAAGRycy9kb3ducmV2LnhtbERPS4vCMBC+L/gfwgje1lRBt1ajiCju&#10;3tYXeByasQ02k9JE7f77jSB4m4/vObNFaytxp8YbxwoG/QQEce604ULB8bD5TEH4gKyxckwK/sjD&#10;Yt75mGGm3YN3dN+HQsQQ9hkqKEOoMyl9XpJF33c1ceQurrEYImwKqRt8xHBbyWGSjKVFw7GhxJpW&#10;JeXX/c0qML/j7ejn6zQ5yfU2DM7pNTX2qFSv2y6nIAK14S1+ub91nD+C5y/xAD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PwLrDAAAAA2wAAAA8AAAAAAAAAAAAAAAAA&#10;oQIAAGRycy9kb3ducmV2LnhtbFBLBQYAAAAABAAEAPkAAACOAwAAAAA=&#10;" strokeweight="0"/>
            <v:line id="Straight Connector 16" o:spid="_x0000_s1054" style="position:absolute;visibility:visible" from="4625,27432" to="34343,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wx8EAAADbAAAADwAAAGRycy9kb3ducmV2LnhtbERPTWvCQBC9F/wPywje6saCaYxuRKRF&#10;e2utgschOyZLsrMhu9X477uFgrd5vM9ZrQfbiiv13jhWMJsmIIhLpw1XCo7f788ZCB+QNbaOScGd&#10;PKyL0dMKc+1u/EXXQ6hEDGGfo4I6hC6X0pc1WfRT1xFH7uJ6iyHCvpK6x1sMt618SZJUWjQcG2rs&#10;aFtT2Rx+rALzme7mH6+nxUm+7cLsnDWZsUelJuNhswQRaAgP8b97r+P8FP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rDHwQAAANsAAAAPAAAAAAAAAAAAAAAA&#10;AKECAABkcnMvZG93bnJldi54bWxQSwUGAAAAAAQABAD5AAAAjwMAAAAA&#10;" strokeweight="0"/>
            <v:shape id="Freeform 17" o:spid="_x0000_s1055" style="position:absolute;left:4625;top:4572;width:32001;height:22856;visibility:visible;v-text-anchor:middle-center" coordsize="8890,63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c+MIA&#10;AADbAAAADwAAAGRycy9kb3ducmV2LnhtbERPTWvCQBC9F/wPywje6qZSraSu0goFDb00Uc9jdpoN&#10;zc6G7Griv3cLhd7m8T5ntRlsI67U+dqxgqdpAoK4dLrmSsGh+HhcgvABWWPjmBTcyMNmPXpYYapd&#10;z190zUMlYgj7FBWYENpUSl8asuinriWO3LfrLIYIu0rqDvsYbhs5S5KFtFhzbDDY0tZQ+ZNfrILT&#10;+VQsju9ZtrPe9M9Zsc8/m7lSk/Hw9goi0BD+xX/unY7zX+D3l3i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Jhz4wgAAANsAAAAPAAAAAAAAAAAAAAAAAJgCAABkcnMvZG93&#10;bnJldi54bWxQSwUGAAAAAAQABAD1AAAAhwMAAAAA&#10;" adj="-11796480,,5400" path="m8890,c5715,635,3175,1270,,6350r,e" filled="f" strokecolor="red" strokeweight="0">
              <v:stroke joinstyle="miter"/>
              <v:formulas/>
              <v:path arrowok="t" o:connecttype="custom" o:connectlocs="1600017,0;0,1142817;1600017,2285634;3200034,1142817" o:connectangles="270,180,90,0" textboxrect="0,0,8890,6350"/>
              <v:textbox style="mso-next-textbox:#Freeform 17" inset="2.49931mm,1.2497mm,2.49931mm,1.2497mm">
                <w:txbxContent>
                  <w:p w14:paraId="3FF4794C" w14:textId="77777777" w:rsidR="00C32465" w:rsidRDefault="00C32465" w:rsidP="00392218"/>
                  <w:p w14:paraId="20DE2A0F" w14:textId="77777777" w:rsidR="00C32465" w:rsidRDefault="00C32465" w:rsidP="00392218"/>
                </w:txbxContent>
              </v:textbox>
            </v:shape>
            <v:shape id="Text Box 18" o:spid="_x0000_s1056" type="#_x0000_t202" style="position:absolute;left:140;width:6799;height:36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KQqsQA&#10;AADbAAAADwAAAGRycy9kb3ducmV2LnhtbESPQWvDMAyF74P9B6PCbqvTQcfI6hZT2CiUDpbmsKOI&#10;tSQsloPtpum/nw6D3STe03ufNrvZD2qimPrABlbLAhRxE1zPrYH6/Pb4AiplZIdDYDJwowS77f3d&#10;BksXrvxJU5VbJSGcSjTQ5TyWWqemI49pGUZi0b5D9Jhlja12Ea8S7gf9VBTP2mPP0tDhSPuOmp/q&#10;4g28n6fjKdp1Ndtp/2HrOtjb6cuYh8VsX0FlmvO/+e/64ARfYOUXGUB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SkKrEAAAA2wAAAA8AAAAAAAAAAAAAAAAAmAIAAGRycy9k&#10;b3ducmV2LnhtbFBLBQYAAAAABAAEAPUAAACJAwAAAAA=&#10;" filled="f" stroked="f">
              <v:textbox style="mso-next-textbox:#Text Box 18" inset="2.49931mm,1.2497mm,2.49931mm,1.2497mm">
                <w:txbxContent>
                  <w:p w14:paraId="5387BC69" w14:textId="77777777" w:rsidR="00C32465" w:rsidRDefault="00C32465" w:rsidP="00392218">
                    <w:r>
                      <w:t>1.0</w:t>
                    </w:r>
                  </w:p>
                </w:txbxContent>
              </v:textbox>
            </v:shape>
            <v:shape id="Text Box 19" o:spid="_x0000_s1057" type="#_x0000_t202" style="position:absolute;top:9142;width:7944;height:5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41McIA&#10;AADbAAAADwAAAGRycy9kb3ducmV2LnhtbERP32vCMBB+F/wfwgl703TChnZGCYJjMBzY9sHHo7m1&#10;Zc2lJFmt//0yGOztPr6ftztMthcj+dA5VvC4ykAQ18503CioytNyAyJEZIO9Y1JwpwCH/Xy2w9y4&#10;G19oLGIjUgiHHBW0MQ65lKFuyWJYuYE4cZ/OW4wJ+kYaj7cUbnu5zrJnabHj1NDiQMeW6q/i2yp4&#10;Lcf3s9dPxaTH44euKqfv56tSD4tJv4CINMV/8Z/7zaT5W/j9JR0g9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HjUxwgAAANsAAAAPAAAAAAAAAAAAAAAAAJgCAABkcnMvZG93&#10;bnJldi54bWxQSwUGAAAAAAQABAD1AAAAhwMAAAAA&#10;" filled="f" stroked="f">
              <v:textbox style="mso-next-textbox:#Text Box 19" inset="2.49931mm,1.2497mm,2.49931mm,1.2497mm">
                <w:txbxContent>
                  <w:p w14:paraId="45898A42" w14:textId="77777777" w:rsidR="00C32465" w:rsidRDefault="00C32465" w:rsidP="00392218">
                    <w:r>
                      <w:t>2/3</w:t>
                    </w:r>
                  </w:p>
                </w:txbxContent>
              </v:textbox>
            </v:shape>
            <v:shape id="Text Box 20" o:spid="_x0000_s1058" type="#_x0000_t202" style="position:absolute;left:824;top:25890;width:7119;height:34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0hWEcAA&#10;AADbAAAADwAAAGRycy9kb3ducmV2LnhtbERPz2vCMBS+D/wfwhO8zXSCMjqjBEERRGG1B4+P5q0t&#10;a15KEmv9781hsOPH93u9HW0nBvKhdazgY56BIK6cablWUF73758gQkQ22DkmBU8KsN1M3taYG/fg&#10;bxqKWIsUwiFHBU2MfS5lqBqyGOauJ07cj/MWY4K+lsbjI4XbTi6ybCUttpwaGuxp11D1W9ytgsN1&#10;OJ29XhajHnYXXZZOP883pWbTUX+BiDTGf/Gf+2gULNL69C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0hWEcAAAADbAAAADwAAAAAAAAAAAAAAAACYAgAAZHJzL2Rvd25y&#10;ZXYueG1sUEsFBgAAAAAEAAQA9QAAAIUDAAAAAA==&#10;" filled="f" stroked="f">
              <v:textbox style="mso-next-textbox:#Text Box 20" inset="2.49931mm,1.2497mm,2.49931mm,1.2497mm">
                <w:txbxContent>
                  <w:p w14:paraId="6B2E542D" w14:textId="77777777" w:rsidR="00C32465" w:rsidRDefault="00C32465" w:rsidP="00392218">
                    <w:r>
                      <w:t>0.0</w:t>
                    </w:r>
                  </w:p>
                </w:txbxContent>
              </v:textbox>
            </v:shape>
            <v:shape id="Text Box 21" o:spid="_x0000_s1059" type="#_x0000_t202" style="position:absolute;left:3972;top:26710;width:2968;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TzisQA&#10;AADbAAAADwAAAGRycy9kb3ducmV2LnhtbESPwWrDMBBE74H+g9hAb4mcQEtxLQcRaCiUFOr4kONi&#10;bW0Ta2UkxXH+vioUehxm5g1T7GY7iIl86B0r2KwzEMSNMz23CurT2+oFRIjIBgfHpOBOAXblw6LA&#10;3Lgbf9FUxVYkCIccFXQxjrmUoenIYli7kTh5385bjEn6VhqPtwS3g9xm2bO02HNa6HCkfUfNpbpa&#10;BYfT9HH0+qma9bT/1HXt9P14VupxOetXEJHm+B/+a78bBdsN/H5JP0CW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E84rEAAAA2wAAAA8AAAAAAAAAAAAAAAAAmAIAAGRycy9k&#10;b3ducmV2LnhtbFBLBQYAAAAABAAEAPUAAACJAwAAAAA=&#10;" filled="f" stroked="f">
              <v:textbox style="mso-next-textbox:#Text Box 21" inset="2.49931mm,1.2497mm,2.49931mm,1.2497mm">
                <w:txbxContent>
                  <w:p w14:paraId="62AFFD64" w14:textId="77777777" w:rsidR="00C32465" w:rsidRDefault="00C32465" w:rsidP="00392218"/>
                </w:txbxContent>
              </v:textbox>
            </v:shape>
            <v:shape id="Text Box 22" o:spid="_x0000_s1060" type="#_x0000_t202" style="position:absolute;left:16364;top:26710;width:4104;height:2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Zt/cQA&#10;AADbAAAADwAAAGRycy9kb3ducmV2LnhtbESPQWvCQBSE74X+h+UJ3urGgCKpqyxCS6EoGHPo8ZF9&#10;TUKzb8PuNsZ/3y0IHoeZ+YbZ7ifbi5F86BwrWC4yEMS1Mx03CqrL28sGRIjIBnvHpOBGAfa756ct&#10;FsZd+UxjGRuRIBwKVNDGOBRShroli2HhBuLkfTtvMSbpG2k8XhPc9jLPsrW02HFaaHGgQ0v1T/lr&#10;Fbxfxs+j16ty0uPhpKvK6dvxS6n5bNKvICJN8RG+tz+MgjyH/y/pB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Wbf3EAAAA2wAAAA8AAAAAAAAAAAAAAAAAmAIAAGRycy9k&#10;b3ducmV2LnhtbFBLBQYAAAAABAAEAPUAAACJAwAAAAA=&#10;" filled="f" stroked="f">
              <v:textbox style="mso-next-textbox:#Text Box 22" inset="2.49931mm,1.2497mm,2.49931mm,1.2497mm">
                <w:txbxContent>
                  <w:p w14:paraId="447D1430" w14:textId="77777777" w:rsidR="00C32465" w:rsidRDefault="00C32465" w:rsidP="00392218"/>
                </w:txbxContent>
              </v:textbox>
            </v:shape>
            <v:line id="Straight Connector 23" o:spid="_x0000_s1061" style="position:absolute;visibility:visible" from="4625,11430" to="18341,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LivsUAAADbAAAADwAAAGRycy9kb3ducmV2LnhtbESPQWvCQBSE74X+h+UJvTW7KpQSXYMI&#10;LXroQWsQb4/sMwnJvk2za5L++26h0OMwM98w62yyrRio97VjDfNEgSAunKm51HD+fHt+BeEDssHW&#10;MWn4Jg/Z5vFhjalxIx9pOIVSRAj7FDVUIXSplL6oyKJPXEccvZvrLYYo+1KaHscIt61cKPUiLdYc&#10;FyrsaFdR0ZzuVsP+nc1SfRT512Ew2Fzuh/w4XrV+mk3bFYhAU/gP/7X3RsNiCb9f4g+Qm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LivsUAAADbAAAADwAAAAAAAAAA&#10;AAAAAAChAgAAZHJzL2Rvd25yZXYueG1sUEsFBgAAAAAEAAQA+QAAAJMDAAAAAA==&#10;" strokeweight="0">
              <v:stroke endarrow="open"/>
            </v:line>
            <v:line id="Straight Connector 24" o:spid="_x0000_s1062" style="position:absolute;visibility:visible" from="18341,11430" to="18341,27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t6ysUAAADbAAAADwAAAGRycy9kb3ducmV2LnhtbESPQWvCQBSE70L/w/IKvZlN0yIlzRqK&#10;oOjBg9pQentkX5Ng9m3Mrkn8991CweMwM98wWT6ZVgzUu8aygucoBkFcWt1wpeDztJ6/gXAeWWNr&#10;mRTcyEG+fJhlmGo78oGGo69EgLBLUUHtfZdK6cqaDLrIdsTB+7G9QR9kX0nd4xjgppVJHC+kwYbD&#10;Qo0drWoqz8erUbDdsH6J92Vx2Q0az1/XXXEYv5V6epw+3kF4mvw9/N/eagXJK/x9C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t6ysUAAADbAAAADwAAAAAAAAAA&#10;AAAAAAChAgAAZHJzL2Rvd25yZXYueG1sUEsFBgAAAAAEAAQA+QAAAJMDAAAAAA==&#10;" strokeweight="0">
              <v:stroke endarrow="open"/>
            </v:line>
            <w10:wrap type="none"/>
            <w10:anchorlock/>
          </v:group>
        </w:pict>
      </w:r>
    </w:p>
    <w:p w14:paraId="76C32B42" w14:textId="77777777" w:rsidR="00392218" w:rsidRDefault="00392218" w:rsidP="00392218">
      <w:pPr>
        <w:pStyle w:val="Textbody"/>
      </w:pPr>
    </w:p>
    <w:p w14:paraId="385F80B5" w14:textId="77777777" w:rsidR="00392218" w:rsidRDefault="00392218" w:rsidP="00ED436B">
      <w:r>
        <w:lastRenderedPageBreak/>
        <w:t>In this example, if the group has deployed 25 troops per 1000 people in the neighborhood then the coverage fraction is 2/3, rising exponentially toward 1.0 as the troop density goes toward infinity. The coverage fraction determines how much of the potential satisfaction change is gained or lost by the group’s presence or activity. The x-axis is usually troops per 1000 population, as shown, but can vary; for PSYOP, it is troops per 50,000 population. Thus, the two parameters required to compute a coverage fraction are {</w:t>
      </w:r>
      <w:r>
        <w:rPr>
          <w:i/>
        </w:rPr>
        <w:t>c</w:t>
      </w:r>
      <w:r>
        <w:t xml:space="preserve">, </w:t>
      </w:r>
      <w:r>
        <w:rPr>
          <w:i/>
        </w:rPr>
        <w:t>d</w:t>
      </w:r>
      <w:r>
        <w:t xml:space="preserve">} where </w:t>
      </w:r>
      <w:r>
        <w:rPr>
          <w:i/>
        </w:rPr>
        <w:t>c</w:t>
      </w:r>
      <w:r>
        <w:t xml:space="preserve"> is the troop density at the 2/3rds point, and </w:t>
      </w:r>
      <w:r>
        <w:rPr>
          <w:i/>
        </w:rPr>
        <w:t>d</w:t>
      </w:r>
      <w:r>
        <w:t xml:space="preserve"> is the population denominator, e.g., 1000 or 50,000.  The coverage function is often specified in the form </w:t>
      </w:r>
      <w:r>
        <w:rPr>
          <w:i/>
        </w:rPr>
        <w:t>c</w:t>
      </w:r>
      <w:r>
        <w:t>/</w:t>
      </w:r>
      <w:r>
        <w:rPr>
          <w:i/>
        </w:rPr>
        <w:t>d</w:t>
      </w:r>
      <w:r>
        <w:t>.  In the example shown above, then, the coverage function may be specified as either 25/1000 or {25, 1000}. The actual function is as follows. First, the troop density is</w:t>
      </w:r>
    </w:p>
    <w:p w14:paraId="42D971CD" w14:textId="77777777" w:rsidR="00ED436B" w:rsidRDefault="00ED436B" w:rsidP="00ED436B">
      <w:pPr>
        <w:rPr>
          <w:b/>
          <w:bCs/>
        </w:rPr>
      </w:pPr>
    </w:p>
    <w:p w14:paraId="2AEF9B58" w14:textId="77777777" w:rsidR="00392218" w:rsidRPr="00ED436B" w:rsidRDefault="00392218" w:rsidP="00ED436B">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oMath>
      </m:oMathPara>
    </w:p>
    <w:p w14:paraId="45273897" w14:textId="77777777" w:rsidR="00ED436B" w:rsidRPr="007C2EFC" w:rsidRDefault="00ED436B" w:rsidP="00ED436B">
      <w:pPr>
        <w:ind w:left="360"/>
        <w:rPr>
          <w:b/>
          <w:bCs/>
        </w:rPr>
      </w:pPr>
    </w:p>
    <w:p w14:paraId="0CB2C67C" w14:textId="77777777" w:rsidR="00392218" w:rsidRDefault="00392218" w:rsidP="00ED436B">
      <w:r>
        <w:t xml:space="preserve">where </w:t>
      </w:r>
      <w:r>
        <w:rPr>
          <w:i/>
          <w:iCs/>
        </w:rPr>
        <w:t>p</w:t>
      </w:r>
      <w:r>
        <w:t xml:space="preserve"> is the number of personnel engaged in the activity.  Then the coverage fraction is</w:t>
      </w:r>
    </w:p>
    <w:p w14:paraId="41753D6B" w14:textId="77777777" w:rsidR="00ED436B" w:rsidRDefault="00ED436B" w:rsidP="00ED436B">
      <w:pPr>
        <w:rPr>
          <w:b/>
          <w:bCs/>
        </w:rPr>
      </w:pPr>
    </w:p>
    <w:p w14:paraId="49C1F874" w14:textId="77777777" w:rsidR="00392218" w:rsidRPr="00ED436B" w:rsidRDefault="00392218" w:rsidP="00ED436B">
      <w:pPr>
        <w:ind w:left="360"/>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TD</m:t>
                  </m:r>
                  <m:r>
                    <m:rPr>
                      <m:sty m:val="p"/>
                    </m:rPr>
                    <w:rPr>
                      <w:rFonts w:ascii="Cambria Math" w:hAnsi="Cambria Math"/>
                    </w:rPr>
                    <m:t>⋅ln3</m:t>
                  </m:r>
                </m:num>
                <m:den>
                  <m:r>
                    <w:rPr>
                      <w:rFonts w:ascii="Cambria Math" w:hAnsi="Cambria Math"/>
                    </w:rPr>
                    <m:t>c</m:t>
                  </m:r>
                </m:den>
              </m:f>
            </m:sup>
          </m:sSup>
        </m:oMath>
      </m:oMathPara>
    </w:p>
    <w:p w14:paraId="31655807" w14:textId="77777777" w:rsidR="00ED436B" w:rsidRPr="007C2EFC" w:rsidRDefault="00ED436B" w:rsidP="00ED436B">
      <w:pPr>
        <w:ind w:left="360"/>
        <w:rPr>
          <w:b/>
          <w:bCs/>
        </w:rPr>
      </w:pPr>
    </w:p>
    <w:p w14:paraId="17EECEE0" w14:textId="77777777" w:rsidR="00392218" w:rsidRDefault="00392218" w:rsidP="00ED436B">
      <w:r>
        <w:rPr>
          <w:b/>
          <w:bCs/>
        </w:rPr>
        <w:t>Example:</w:t>
      </w:r>
      <w:r>
        <w:t xml:space="preserve">  Force group </w:t>
      </w:r>
      <w:r>
        <w:rPr>
          <w:i/>
          <w:iCs/>
        </w:rPr>
        <w:t>g</w:t>
      </w:r>
      <w:r>
        <w:t xml:space="preserve"> has 750 troops in neighborhood </w:t>
      </w:r>
      <w:r>
        <w:rPr>
          <w:i/>
          <w:iCs/>
        </w:rPr>
        <w:t>n</w:t>
      </w:r>
      <w:r>
        <w:t>, which has a total population of 40,000 people:</w:t>
      </w:r>
    </w:p>
    <w:p w14:paraId="3F83220B" w14:textId="77777777" w:rsidR="00ED436B" w:rsidRDefault="00ED436B" w:rsidP="00ED436B">
      <w:pPr>
        <w:rPr>
          <w:b/>
          <w:bCs/>
        </w:rPr>
      </w:pPr>
    </w:p>
    <w:p w14:paraId="24BDE274" w14:textId="77777777" w:rsidR="00392218" w:rsidRDefault="00392218" w:rsidP="00ED436B">
      <w:pPr>
        <w:ind w:left="360"/>
      </w:pPr>
      <w:r>
        <w:rPr>
          <w:i/>
          <w:iCs/>
        </w:rPr>
        <w:t>p</w:t>
      </w:r>
      <w:r>
        <w:t xml:space="preserve"> = 750</w:t>
      </w:r>
    </w:p>
    <w:p w14:paraId="23A5498B" w14:textId="77777777" w:rsidR="00ED436B" w:rsidRDefault="00ED436B" w:rsidP="00ED436B">
      <w:pPr>
        <w:rPr>
          <w:b/>
          <w:bCs/>
        </w:rPr>
      </w:pPr>
    </w:p>
    <w:p w14:paraId="17032554" w14:textId="77777777" w:rsidR="00392218" w:rsidRDefault="00C32465" w:rsidP="00ED436B">
      <w:pPr>
        <w:ind w:left="360"/>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392218">
        <w:t xml:space="preserve"> = 40,000</w:t>
      </w:r>
    </w:p>
    <w:p w14:paraId="6EBBB418" w14:textId="77777777" w:rsidR="00ED436B" w:rsidRDefault="00ED436B" w:rsidP="00ED436B">
      <w:pPr>
        <w:rPr>
          <w:b/>
          <w:bCs/>
        </w:rPr>
      </w:pPr>
    </w:p>
    <w:p w14:paraId="31F8FFD8" w14:textId="77777777" w:rsidR="00392218" w:rsidRDefault="00392218" w:rsidP="00F1283A">
      <w:r>
        <w:t xml:space="preserve">The coverage fraction parameter, </w:t>
      </w:r>
      <w:r>
        <w:rPr>
          <w:i/>
          <w:iCs/>
        </w:rPr>
        <w:t>c/d</w:t>
      </w:r>
      <w:r>
        <w:t xml:space="preserve">, is nominally 25/1000 for mere presence.  The troop density for group </w:t>
      </w:r>
      <w:r>
        <w:rPr>
          <w:i/>
          <w:iCs/>
        </w:rPr>
        <w:t>g</w:t>
      </w:r>
      <w:r>
        <w:t xml:space="preserve"> is therefore</w:t>
      </w:r>
    </w:p>
    <w:p w14:paraId="387BD683" w14:textId="77777777" w:rsidR="00F1283A" w:rsidRDefault="00F1283A" w:rsidP="00F1283A">
      <w:pPr>
        <w:rPr>
          <w:b/>
          <w:bCs/>
        </w:rPr>
      </w:pPr>
    </w:p>
    <w:p w14:paraId="01E13FA7" w14:textId="77777777" w:rsidR="00392218" w:rsidRPr="00F1283A" w:rsidRDefault="00392218" w:rsidP="00F1283A">
      <w:pPr>
        <w:ind w:left="360"/>
      </w:pPr>
      <m:oMathPara>
        <m:oMathParaPr>
          <m:jc m:val="left"/>
        </m:oMathParaPr>
        <m:oMath>
          <m:r>
            <w:rPr>
              <w:rFonts w:ascii="Cambria Math" w:hAnsi="Cambria Math"/>
            </w:rPr>
            <m:t>TD</m:t>
          </m:r>
          <m:r>
            <m:rPr>
              <m:sty m:val="p"/>
            </m:rPr>
            <w:rPr>
              <w:rFonts w:ascii="Cambria Math" w:hAnsi="Cambria Math"/>
            </w:rPr>
            <m:t>=</m:t>
          </m:r>
          <m:f>
            <m:fPr>
              <m:ctrlPr>
                <w:rPr>
                  <w:rFonts w:ascii="Cambria Math" w:hAnsi="Cambria Math"/>
                </w:rPr>
              </m:ctrlPr>
            </m:fPr>
            <m:num>
              <m:r>
                <w:rPr>
                  <w:rFonts w:ascii="Cambria Math" w:hAnsi="Cambria Math"/>
                </w:rPr>
                <m:t>p</m:t>
              </m:r>
              <m:r>
                <m:rPr>
                  <m:sty m:val="p"/>
                </m:rPr>
                <w:rPr>
                  <w:rFonts w:ascii="Cambria Math" w:hAnsi="Cambria Math"/>
                </w:rPr>
                <m:t>⋅</m:t>
              </m:r>
              <m:r>
                <w:rPr>
                  <w:rFonts w:ascii="Cambria Math" w:hAnsi="Cambria Math"/>
                </w:rPr>
                <m:t>d</m:t>
              </m:r>
            </m:num>
            <m:den>
              <m:sSub>
                <m:sSubPr>
                  <m:ctrlPr>
                    <w:rPr>
                      <w:rFonts w:ascii="Cambria Math" w:hAnsi="Cambria Math"/>
                    </w:rPr>
                  </m:ctrlPr>
                </m:sSubPr>
                <m:e>
                  <m:r>
                    <w:rPr>
                      <w:rFonts w:ascii="Cambria Math" w:hAnsi="Cambria Math"/>
                    </w:rPr>
                    <m:t>Population</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750⋅1,000</m:t>
              </m:r>
            </m:num>
            <m:den>
              <m:r>
                <m:rPr>
                  <m:sty m:val="p"/>
                </m:rPr>
                <w:rPr>
                  <w:rFonts w:ascii="Cambria Math" w:hAnsi="Cambria Math"/>
                </w:rPr>
                <m:t>40,000</m:t>
              </m:r>
            </m:den>
          </m:f>
          <m:r>
            <m:rPr>
              <m:sty m:val="p"/>
            </m:rPr>
            <w:rPr>
              <w:rFonts w:ascii="Cambria Math" w:hAnsi="Cambria Math"/>
            </w:rPr>
            <m:t>=18.75</m:t>
          </m:r>
        </m:oMath>
      </m:oMathPara>
    </w:p>
    <w:p w14:paraId="395397E6" w14:textId="77777777" w:rsidR="00F1283A" w:rsidRPr="007C2EFC" w:rsidRDefault="00F1283A" w:rsidP="00F1283A">
      <w:pPr>
        <w:ind w:left="360"/>
        <w:rPr>
          <w:b/>
          <w:bCs/>
        </w:rPr>
      </w:pPr>
    </w:p>
    <w:p w14:paraId="56F72F2B" w14:textId="77777777" w:rsidR="00392218" w:rsidRDefault="00392218" w:rsidP="00F1283A">
      <w:r>
        <w:t>The coverage fraction is therefore</w:t>
      </w:r>
    </w:p>
    <w:p w14:paraId="63D96294" w14:textId="77777777" w:rsidR="00F1283A" w:rsidRDefault="00F1283A" w:rsidP="00F1283A"/>
    <w:p w14:paraId="25A7BF6E" w14:textId="77777777" w:rsidR="00392218" w:rsidRPr="007C2EFC" w:rsidRDefault="00392218" w:rsidP="00F1283A">
      <w:pPr>
        <w:ind w:left="360"/>
        <w:rPr>
          <w:b/>
          <w:bCs/>
        </w:rPr>
      </w:pPr>
      <m:oMathPara>
        <m:oMathParaPr>
          <m:jc m:val="left"/>
        </m:oMathParaPr>
        <m:oMath>
          <m:r>
            <w:rPr>
              <w:rFonts w:ascii="Cambria Math" w:hAnsi="Cambria Math"/>
            </w:rPr>
            <m:t>CF</m:t>
          </m:r>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m:rPr>
                      <m:sty m:val="p"/>
                    </m:rPr>
                    <w:rPr>
                      <w:rFonts w:ascii="Cambria Math" w:hAnsi="Cambria Math"/>
                    </w:rPr>
                    <m:t>18.75⋅ln3</m:t>
                  </m:r>
                </m:num>
                <m:den>
                  <m:r>
                    <w:rPr>
                      <w:rFonts w:ascii="Cambria Math" w:hAnsi="Cambria Math"/>
                    </w:rPr>
                    <m:t>c</m:t>
                  </m:r>
                </m:den>
              </m:f>
            </m:sup>
          </m:sSup>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-0.824</m:t>
              </m:r>
            </m:sup>
          </m:sSup>
          <m:r>
            <m:rPr>
              <m:sty m:val="p"/>
            </m:rPr>
            <w:rPr>
              <w:rFonts w:ascii="Cambria Math" w:hAnsi="Cambria Math"/>
            </w:rPr>
            <m:t>=1-0.44=0.56</m:t>
          </m:r>
        </m:oMath>
      </m:oMathPara>
    </w:p>
    <w:p w14:paraId="2F679583" w14:textId="77777777" w:rsidR="00392218" w:rsidRDefault="00392218" w:rsidP="00F1283A"/>
    <w:p w14:paraId="33DF7F0F" w14:textId="77777777" w:rsidR="00392218" w:rsidRDefault="00392218" w:rsidP="00F1283A">
      <w:r>
        <w:t xml:space="preserve">A force group </w:t>
      </w:r>
      <w:r>
        <w:rPr>
          <w:i/>
          <w:iCs/>
        </w:rPr>
        <w:t>g</w:t>
      </w:r>
      <w:r>
        <w:t xml:space="preserve">'s coverage fraction for activity </w:t>
      </w:r>
      <w:r>
        <w:rPr>
          <w:i/>
          <w:iCs/>
        </w:rPr>
        <w:t>a</w:t>
      </w:r>
      <w:r>
        <w:t xml:space="preserve"> in neighborhood </w:t>
      </w:r>
      <w:r>
        <w:rPr>
          <w:i/>
          <w:iCs/>
        </w:rPr>
        <w:t>n</w:t>
      </w:r>
      <w:r>
        <w:t xml:space="preserve"> is denoted </w:t>
      </w:r>
      <m:oMath>
        <m:sSub>
          <m:sSubPr>
            <m:ctrlPr>
              <w:rPr>
                <w:rFonts w:ascii="Cambria Math" w:hAnsi="Cambria Math"/>
              </w:rPr>
            </m:ctrlPr>
          </m:sSubPr>
          <m:e>
            <m:r>
              <w:rPr>
                <w:rFonts w:ascii="Cambria Math" w:hAnsi="Cambria Math"/>
              </w:rPr>
              <m:t>Coverage</m:t>
            </m:r>
          </m:e>
          <m:sub>
            <m:r>
              <w:rPr>
                <w:rFonts w:ascii="Cambria Math" w:hAnsi="Cambria Math"/>
              </w:rPr>
              <m:t>nga</m:t>
            </m:r>
          </m:sub>
        </m:sSub>
      </m:oMath>
      <w:r>
        <w:rPr>
          <w:i/>
          <w:iCs/>
        </w:rPr>
        <w:t>.</w:t>
      </w:r>
      <w:r w:rsidRPr="007C2EFC">
        <w:t xml:space="preserve"> </w:t>
      </w:r>
    </w:p>
    <w:p w14:paraId="201A2C55" w14:textId="77777777" w:rsidR="00F1283A" w:rsidRDefault="00F1283A" w:rsidP="00F1283A">
      <w:pPr>
        <w:rPr>
          <w:b/>
          <w:bCs/>
        </w:rPr>
      </w:pPr>
    </w:p>
    <w:p w14:paraId="2723701A" w14:textId="77777777" w:rsidR="00392218" w:rsidRDefault="00392218" w:rsidP="00F1283A">
      <w:pPr>
        <w:rPr>
          <w:b/>
          <w:bCs/>
        </w:rPr>
      </w:pPr>
      <w:r>
        <w:rPr>
          <w:b/>
          <w:bCs/>
        </w:rPr>
        <w:t>Composite Coverage Fractions:</w:t>
      </w:r>
      <w:r>
        <w:t xml:space="preserve">  If two force groups were cooperating in enforcing a curfew, we would expect the curfew to suppress civilian activities based on the total personnel used in enforcing it, independent of the fact that two groups are involved.  In cases like these it is useful to employ a </w:t>
      </w:r>
      <w:r>
        <w:rPr>
          <w:i/>
        </w:rPr>
        <w:t>composite coverage fraction</w:t>
      </w:r>
      <w:r>
        <w:t>.  This fraction can be computed based on the total troop density across all relevant groups; it can also be computed from each group's coverage fraction for the activity, as follows:</w:t>
      </w:r>
    </w:p>
    <w:p w14:paraId="15906A44" w14:textId="77777777" w:rsidR="00E77BCD" w:rsidRPr="00E77BCD" w:rsidRDefault="00C32465" w:rsidP="00E77BCD">
      <w:pPr>
        <w:ind w:left="360"/>
      </w:pPr>
      <m:oMathPara>
        <m:oMath>
          <m:sSub>
            <m:sSubPr>
              <m:ctrlPr>
                <w:rPr>
                  <w:rFonts w:ascii="Cambria Math" w:hAnsi="Cambria Math"/>
                </w:rPr>
              </m:ctrlPr>
            </m:sSubPr>
            <m:e>
              <m:r>
                <w:rPr>
                  <w:rFonts w:ascii="Cambria Math" w:hAnsi="Cambria Math"/>
                </w:rPr>
                <m:t>Coverage</m:t>
              </m:r>
            </m:e>
            <m:sub>
              <m:r>
                <w:rPr>
                  <w:rFonts w:ascii="Cambria Math" w:hAnsi="Cambria Math"/>
                </w:rPr>
                <m:t>na</m:t>
              </m:r>
            </m:sub>
          </m:sSub>
          <m:r>
            <m:rPr>
              <m:sty m:val="p"/>
            </m:rPr>
            <w:rPr>
              <w:rFonts w:ascii="Cambria Math" w:hAnsi="Cambria Math"/>
            </w:rPr>
            <m:t>=1-</m:t>
          </m:r>
          <m:nary>
            <m:naryPr>
              <m:chr m:val="∏"/>
              <m:limLoc m:val="undOvr"/>
              <m:supHide m:val="1"/>
              <m:ctrlPr>
                <w:rPr>
                  <w:rFonts w:ascii="Cambria Math" w:hAnsi="Cambria Math"/>
                </w:rPr>
              </m:ctrlPr>
            </m:naryPr>
            <m:sub>
              <m:r>
                <w:rPr>
                  <w:rFonts w:ascii="Cambria Math" w:hAnsi="Cambria Math"/>
                </w:rPr>
                <m:t>g</m:t>
              </m:r>
            </m:sub>
            <m:sup/>
            <m:e>
              <m:r>
                <m:rPr>
                  <m:sty m:val="p"/>
                </m:rPr>
                <w:rPr>
                  <w:rFonts w:ascii="Cambria Math" w:hAnsi="Cambria Math"/>
                </w:rPr>
                <m:t>(1-</m:t>
              </m:r>
              <m:sSub>
                <m:sSubPr>
                  <m:ctrlPr>
                    <w:rPr>
                      <w:rFonts w:ascii="Cambria Math" w:hAnsi="Cambria Math"/>
                    </w:rPr>
                  </m:ctrlPr>
                </m:sSubPr>
                <m:e>
                  <m:r>
                    <w:rPr>
                      <w:rFonts w:ascii="Cambria Math" w:hAnsi="Cambria Math"/>
                    </w:rPr>
                    <m:t>Coverage</m:t>
                  </m:r>
                </m:e>
                <m:sub>
                  <m:r>
                    <w:rPr>
                      <w:rFonts w:ascii="Cambria Math" w:hAnsi="Cambria Math"/>
                    </w:rPr>
                    <m:t>nga</m:t>
                  </m:r>
                </m:sub>
              </m:sSub>
              <m:r>
                <m:rPr>
                  <m:sty m:val="p"/>
                </m:rPr>
                <w:rPr>
                  <w:rFonts w:ascii="Cambria Math" w:hAnsi="Cambria Math"/>
                </w:rPr>
                <m:t>)</m:t>
              </m:r>
            </m:e>
          </m:nary>
        </m:oMath>
      </m:oMathPara>
    </w:p>
    <w:p w14:paraId="60497DDB" w14:textId="77777777" w:rsidR="00E77BCD" w:rsidRPr="00E77BCD" w:rsidRDefault="00E77BCD" w:rsidP="00E77BCD"/>
    <w:p w14:paraId="7E6E1B83" w14:textId="77777777" w:rsidR="00E77BCD" w:rsidRPr="00E77BCD" w:rsidRDefault="00E77BCD" w:rsidP="00E77BCD">
      <w:r>
        <w:t>At the present time, Athena does not generally make use of composite coverage fractions.</w:t>
      </w:r>
    </w:p>
    <w:p w14:paraId="61227270" w14:textId="77777777" w:rsidR="00392218" w:rsidRDefault="00392218" w:rsidP="00392218">
      <w:pPr>
        <w:pStyle w:val="Heading3"/>
      </w:pPr>
      <w:bookmarkStart w:id="134" w:name="_Toc310421798"/>
      <w:bookmarkStart w:id="135" w:name="_Toc380578238"/>
      <w:r>
        <w:t>Organization Activities</w:t>
      </w:r>
      <w:bookmarkEnd w:id="134"/>
      <w:bookmarkEnd w:id="135"/>
    </w:p>
    <w:p w14:paraId="018D2AA7" w14:textId="77777777" w:rsidR="00392218" w:rsidRDefault="00392218" w:rsidP="00F1283A">
      <w:r>
        <w:t xml:space="preserve">Units belonging to organization groups have no effect on civilian satisfaction due to their mere presence. Organization units may perform the following activities; the effect of these activities is modeled in the same way as force activities are, with these distinctions:  </w:t>
      </w:r>
    </w:p>
    <w:p w14:paraId="1FA9F4BA" w14:textId="77777777" w:rsidR="00F1283A" w:rsidRDefault="00F1283A" w:rsidP="00F1283A"/>
    <w:p w14:paraId="561E55EB" w14:textId="77777777" w:rsidR="00392218" w:rsidRDefault="00392218" w:rsidP="00EA4D0B">
      <w:pPr>
        <w:pStyle w:val="ListParagraph"/>
        <w:numPr>
          <w:ilvl w:val="0"/>
          <w:numId w:val="30"/>
        </w:numPr>
      </w:pPr>
      <w:r>
        <w:t>The minimum security required for an activity depends primarily on the organization type, and not on the activity. NGOs and IGOs require “high” security, while CTRs require “medium” security.</w:t>
      </w:r>
      <w:r>
        <w:rPr>
          <w:rStyle w:val="FootnoteReference"/>
          <w:rFonts w:eastAsia="Wingdings"/>
        </w:rPr>
        <w:footnoteReference w:id="36"/>
      </w:r>
      <w:r>
        <w:t xml:space="preserve">  </w:t>
      </w:r>
    </w:p>
    <w:p w14:paraId="64D2EF40" w14:textId="77777777" w:rsidR="00D90060" w:rsidRDefault="00D90060" w:rsidP="00D90060"/>
    <w:p w14:paraId="0B31485D" w14:textId="77777777" w:rsidR="00392218" w:rsidRDefault="00392218" w:rsidP="00EA4D0B">
      <w:pPr>
        <w:pStyle w:val="ListParagraph"/>
        <w:numPr>
          <w:ilvl w:val="0"/>
          <w:numId w:val="30"/>
        </w:numPr>
      </w:pPr>
      <w:r>
        <w:t>Organization units can perform only a subset of the activities that a force unit can perform.</w:t>
      </w:r>
    </w:p>
    <w:p w14:paraId="7CB1D0A7" w14:textId="77777777" w:rsidR="00F1283A" w:rsidRDefault="00F1283A" w:rsidP="00F1283A"/>
    <w:tbl>
      <w:tblPr>
        <w:tblW w:w="9969" w:type="dxa"/>
        <w:tblInd w:w="45" w:type="dxa"/>
        <w:tblLayout w:type="fixed"/>
        <w:tblCellMar>
          <w:left w:w="10" w:type="dxa"/>
          <w:right w:w="10" w:type="dxa"/>
        </w:tblCellMar>
        <w:tblLook w:val="0000" w:firstRow="0" w:lastRow="0" w:firstColumn="0" w:lastColumn="0" w:noHBand="0" w:noVBand="0"/>
      </w:tblPr>
      <w:tblGrid>
        <w:gridCol w:w="4354"/>
        <w:gridCol w:w="2588"/>
        <w:gridCol w:w="1301"/>
        <w:gridCol w:w="1726"/>
      </w:tblGrid>
      <w:tr w:rsidR="00392218" w14:paraId="53C9DF6E" w14:textId="77777777" w:rsidTr="00B75001">
        <w:trPr>
          <w:tblHeader/>
        </w:trPr>
        <w:tc>
          <w:tcPr>
            <w:tcW w:w="4354"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C9E91B3"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Organization Activity</w:t>
            </w:r>
          </w:p>
        </w:tc>
        <w:tc>
          <w:tcPr>
            <w:tcW w:w="2588"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7A4863C1"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Minimum Security</w:t>
            </w:r>
          </w:p>
          <w:p w14:paraId="4627DA40"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Required</w:t>
            </w:r>
          </w:p>
        </w:tc>
        <w:tc>
          <w:tcPr>
            <w:tcW w:w="130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1EC9BE6"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Shifts</w:t>
            </w:r>
          </w:p>
        </w:tc>
        <w:tc>
          <w:tcPr>
            <w:tcW w:w="1726"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6D258771" w14:textId="77777777" w:rsidR="00392218" w:rsidRPr="00F1283A" w:rsidRDefault="00392218" w:rsidP="00B75001">
            <w:pPr>
              <w:pStyle w:val="TableHeading"/>
              <w:rPr>
                <w:rFonts w:asciiTheme="minorHAnsi" w:hAnsiTheme="minorHAnsi"/>
                <w:color w:val="FFFFFF"/>
              </w:rPr>
            </w:pPr>
            <w:r w:rsidRPr="00F1283A">
              <w:rPr>
                <w:rFonts w:asciiTheme="minorHAnsi" w:hAnsiTheme="minorHAnsi"/>
                <w:color w:val="FFFFFF"/>
              </w:rPr>
              <w:t>Coverage Function</w:t>
            </w:r>
          </w:p>
        </w:tc>
      </w:tr>
      <w:tr w:rsidR="00392218" w14:paraId="13A1313F"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028D6697" w14:textId="77777777" w:rsidR="00392218" w:rsidRPr="00F1283A" w:rsidRDefault="00E77BCD" w:rsidP="00B75001">
            <w:pPr>
              <w:pStyle w:val="TableContents"/>
              <w:rPr>
                <w:rFonts w:asciiTheme="minorHAnsi" w:hAnsiTheme="minorHAnsi"/>
              </w:rPr>
            </w:pPr>
            <w:r>
              <w:rPr>
                <w:rFonts w:asciiTheme="minorHAnsi" w:hAnsiTheme="minorHAnsi"/>
              </w:rPr>
              <w:t>CMO_CONSTRUCTION</w:t>
            </w:r>
          </w:p>
        </w:tc>
        <w:tc>
          <w:tcPr>
            <w:tcW w:w="2588" w:type="dxa"/>
            <w:tcBorders>
              <w:left w:val="single" w:sz="2" w:space="0" w:color="000000"/>
              <w:bottom w:val="single" w:sz="2" w:space="0" w:color="000000"/>
            </w:tcBorders>
            <w:tcMar>
              <w:top w:w="55" w:type="dxa"/>
              <w:left w:w="55" w:type="dxa"/>
              <w:bottom w:w="55" w:type="dxa"/>
              <w:right w:w="55" w:type="dxa"/>
            </w:tcMar>
          </w:tcPr>
          <w:p w14:paraId="05A56A5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35EDBAB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7C20DBE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C018D4D"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29EAE8F9" w14:textId="77777777" w:rsidR="00392218" w:rsidRPr="00F1283A" w:rsidRDefault="00E77BCD" w:rsidP="00B75001">
            <w:pPr>
              <w:pStyle w:val="TableContents"/>
              <w:rPr>
                <w:rFonts w:asciiTheme="minorHAnsi" w:hAnsiTheme="minorHAnsi"/>
              </w:rPr>
            </w:pPr>
            <w:r>
              <w:rPr>
                <w:rFonts w:asciiTheme="minorHAnsi" w:hAnsiTheme="minorHAnsi"/>
              </w:rPr>
              <w:t>CMO_EDUCATION</w:t>
            </w:r>
          </w:p>
        </w:tc>
        <w:tc>
          <w:tcPr>
            <w:tcW w:w="2588" w:type="dxa"/>
            <w:tcBorders>
              <w:left w:val="single" w:sz="2" w:space="0" w:color="000000"/>
              <w:bottom w:val="single" w:sz="2" w:space="0" w:color="000000"/>
            </w:tcBorders>
            <w:tcMar>
              <w:top w:w="55" w:type="dxa"/>
              <w:left w:w="55" w:type="dxa"/>
              <w:bottom w:w="55" w:type="dxa"/>
              <w:right w:w="55" w:type="dxa"/>
            </w:tcMar>
          </w:tcPr>
          <w:p w14:paraId="33F85CF1"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5A126423"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9883B6"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EBAF1D8"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2966E95" w14:textId="77777777" w:rsidR="00392218" w:rsidRPr="00F1283A" w:rsidRDefault="00E77BCD" w:rsidP="00B75001">
            <w:pPr>
              <w:pStyle w:val="TableContents"/>
              <w:rPr>
                <w:rFonts w:asciiTheme="minorHAnsi" w:hAnsiTheme="minorHAnsi"/>
              </w:rPr>
            </w:pPr>
            <w:r>
              <w:rPr>
                <w:rFonts w:asciiTheme="minorHAnsi" w:hAnsiTheme="minorHAnsi"/>
              </w:rPr>
              <w:t>CMO _HEALTHCARE</w:t>
            </w:r>
          </w:p>
        </w:tc>
        <w:tc>
          <w:tcPr>
            <w:tcW w:w="2588" w:type="dxa"/>
            <w:tcBorders>
              <w:left w:val="single" w:sz="2" w:space="0" w:color="000000"/>
              <w:bottom w:val="single" w:sz="2" w:space="0" w:color="000000"/>
            </w:tcBorders>
            <w:tcMar>
              <w:top w:w="55" w:type="dxa"/>
              <w:left w:w="55" w:type="dxa"/>
              <w:bottom w:w="55" w:type="dxa"/>
              <w:right w:w="55" w:type="dxa"/>
            </w:tcMar>
          </w:tcPr>
          <w:p w14:paraId="501D190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075605A7"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0A237E8F"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0AF494EA"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34DCA04B" w14:textId="77777777" w:rsidR="00392218" w:rsidRPr="00F1283A" w:rsidRDefault="00E77BCD" w:rsidP="00B75001">
            <w:pPr>
              <w:pStyle w:val="TableContents"/>
              <w:rPr>
                <w:rFonts w:asciiTheme="minorHAnsi" w:hAnsiTheme="minorHAnsi"/>
              </w:rPr>
            </w:pPr>
            <w:r>
              <w:rPr>
                <w:rFonts w:asciiTheme="minorHAnsi" w:hAnsiTheme="minorHAnsi"/>
              </w:rPr>
              <w:t>CMO _INDUSTRY</w:t>
            </w:r>
          </w:p>
        </w:tc>
        <w:tc>
          <w:tcPr>
            <w:tcW w:w="2588" w:type="dxa"/>
            <w:tcBorders>
              <w:left w:val="single" w:sz="2" w:space="0" w:color="000000"/>
              <w:bottom w:val="single" w:sz="2" w:space="0" w:color="000000"/>
            </w:tcBorders>
            <w:tcMar>
              <w:top w:w="55" w:type="dxa"/>
              <w:left w:w="55" w:type="dxa"/>
              <w:bottom w:w="55" w:type="dxa"/>
              <w:right w:w="55" w:type="dxa"/>
            </w:tcMar>
          </w:tcPr>
          <w:p w14:paraId="0EFE3943"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9E774E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4F7D09F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6D920165"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6401875C" w14:textId="77777777" w:rsidR="00392218" w:rsidRPr="00F1283A" w:rsidRDefault="00E77BCD" w:rsidP="00B75001">
            <w:pPr>
              <w:pStyle w:val="TableContents"/>
              <w:rPr>
                <w:rFonts w:asciiTheme="minorHAnsi" w:hAnsiTheme="minorHAnsi"/>
              </w:rPr>
            </w:pPr>
            <w:r>
              <w:rPr>
                <w:rFonts w:asciiTheme="minorHAnsi" w:hAnsiTheme="minorHAnsi"/>
              </w:rPr>
              <w:t>CMO _INFRASTRUCTURE</w:t>
            </w:r>
          </w:p>
        </w:tc>
        <w:tc>
          <w:tcPr>
            <w:tcW w:w="2588" w:type="dxa"/>
            <w:tcBorders>
              <w:left w:val="single" w:sz="2" w:space="0" w:color="000000"/>
              <w:bottom w:val="single" w:sz="2" w:space="0" w:color="000000"/>
            </w:tcBorders>
            <w:tcMar>
              <w:top w:w="55" w:type="dxa"/>
              <w:left w:w="55" w:type="dxa"/>
              <w:bottom w:w="55" w:type="dxa"/>
              <w:right w:w="55" w:type="dxa"/>
            </w:tcMar>
          </w:tcPr>
          <w:p w14:paraId="29B2B0A9"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47300DE0"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99112FC"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r w:rsidR="00392218" w14:paraId="2BA6EE4C" w14:textId="77777777" w:rsidTr="00B75001">
        <w:tc>
          <w:tcPr>
            <w:tcW w:w="4354" w:type="dxa"/>
            <w:tcBorders>
              <w:left w:val="single" w:sz="2" w:space="0" w:color="000000"/>
              <w:bottom w:val="single" w:sz="2" w:space="0" w:color="000000"/>
            </w:tcBorders>
            <w:tcMar>
              <w:top w:w="55" w:type="dxa"/>
              <w:left w:w="55" w:type="dxa"/>
              <w:bottom w:w="55" w:type="dxa"/>
              <w:right w:w="55" w:type="dxa"/>
            </w:tcMar>
          </w:tcPr>
          <w:p w14:paraId="154C7435" w14:textId="77777777" w:rsidR="00392218" w:rsidRPr="00F1283A" w:rsidRDefault="00E77BCD" w:rsidP="00B75001">
            <w:pPr>
              <w:pStyle w:val="TableContents"/>
              <w:rPr>
                <w:rFonts w:asciiTheme="minorHAnsi" w:hAnsiTheme="minorHAnsi"/>
              </w:rPr>
            </w:pPr>
            <w:r>
              <w:rPr>
                <w:rFonts w:asciiTheme="minorHAnsi" w:hAnsiTheme="minorHAnsi"/>
              </w:rPr>
              <w:t>CMO _OTHER</w:t>
            </w:r>
          </w:p>
        </w:tc>
        <w:tc>
          <w:tcPr>
            <w:tcW w:w="2588" w:type="dxa"/>
            <w:tcBorders>
              <w:left w:val="single" w:sz="2" w:space="0" w:color="000000"/>
              <w:bottom w:val="single" w:sz="2" w:space="0" w:color="000000"/>
            </w:tcBorders>
            <w:tcMar>
              <w:top w:w="55" w:type="dxa"/>
              <w:left w:w="55" w:type="dxa"/>
              <w:bottom w:w="55" w:type="dxa"/>
              <w:right w:w="55" w:type="dxa"/>
            </w:tcMar>
          </w:tcPr>
          <w:p w14:paraId="3112DA1D"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High/Medium</w:t>
            </w:r>
          </w:p>
        </w:tc>
        <w:tc>
          <w:tcPr>
            <w:tcW w:w="1301" w:type="dxa"/>
            <w:tcBorders>
              <w:left w:val="single" w:sz="2" w:space="0" w:color="000000"/>
              <w:bottom w:val="single" w:sz="2" w:space="0" w:color="000000"/>
            </w:tcBorders>
            <w:tcMar>
              <w:top w:w="55" w:type="dxa"/>
              <w:left w:w="55" w:type="dxa"/>
              <w:bottom w:w="55" w:type="dxa"/>
              <w:right w:w="55" w:type="dxa"/>
            </w:tcMar>
          </w:tcPr>
          <w:p w14:paraId="3B46619A"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1</w:t>
            </w:r>
          </w:p>
        </w:tc>
        <w:tc>
          <w:tcPr>
            <w:tcW w:w="1726" w:type="dxa"/>
            <w:tcBorders>
              <w:left w:val="single" w:sz="2" w:space="0" w:color="000000"/>
              <w:bottom w:val="single" w:sz="2" w:space="0" w:color="000000"/>
              <w:right w:val="single" w:sz="2" w:space="0" w:color="000000"/>
            </w:tcBorders>
            <w:tcMar>
              <w:top w:w="55" w:type="dxa"/>
              <w:left w:w="55" w:type="dxa"/>
              <w:bottom w:w="55" w:type="dxa"/>
              <w:right w:w="55" w:type="dxa"/>
            </w:tcMar>
          </w:tcPr>
          <w:p w14:paraId="161B2D56" w14:textId="77777777" w:rsidR="00392218" w:rsidRPr="00F1283A" w:rsidRDefault="00392218" w:rsidP="00B75001">
            <w:pPr>
              <w:pStyle w:val="TableContents"/>
              <w:jc w:val="center"/>
              <w:rPr>
                <w:rFonts w:asciiTheme="minorHAnsi" w:hAnsiTheme="minorHAnsi"/>
              </w:rPr>
            </w:pPr>
            <w:r w:rsidRPr="00F1283A">
              <w:rPr>
                <w:rFonts w:asciiTheme="minorHAnsi" w:hAnsiTheme="minorHAnsi"/>
              </w:rPr>
              <w:t>20/1000</w:t>
            </w:r>
          </w:p>
        </w:tc>
      </w:tr>
    </w:tbl>
    <w:p w14:paraId="3E1099F9" w14:textId="77777777" w:rsidR="00392218" w:rsidRDefault="00392218" w:rsidP="00392218">
      <w:pPr>
        <w:pStyle w:val="Heading3"/>
      </w:pPr>
      <w:bookmarkStart w:id="136" w:name="_Toc310421799"/>
      <w:bookmarkStart w:id="137" w:name="_Toc380578239"/>
      <w:r>
        <w:t>Civilian Activities</w:t>
      </w:r>
      <w:bookmarkEnd w:id="136"/>
      <w:bookmarkEnd w:id="137"/>
    </w:p>
    <w:p w14:paraId="1DEFC06C" w14:textId="77777777" w:rsidR="002F1013" w:rsidRDefault="002F1013" w:rsidP="002F1013">
      <w:r>
        <w:t>Up through Athena 4, c</w:t>
      </w:r>
      <w:r w:rsidR="00392218">
        <w:t xml:space="preserve">ivilian units </w:t>
      </w:r>
      <w:r>
        <w:t>were allowed to perform the DISPLACED and IN_CAMP activities.  This was a stopgap, only; it allowed personnel to be moved around, but did not properly account for the attitudes of the displaced population.  In Athena 5, the FLOW tactic allows civilian personnel to move from group to group, and hence from neighborhood to neighborhood; consequently, these activities are no longer needed.</w:t>
      </w:r>
    </w:p>
    <w:p w14:paraId="11B5B658" w14:textId="77777777" w:rsidR="00392218" w:rsidRDefault="00392218" w:rsidP="00F1283A"/>
    <w:p w14:paraId="03210FE9" w14:textId="77777777" w:rsidR="00392218" w:rsidRDefault="00392218" w:rsidP="00392218">
      <w:pPr>
        <w:pStyle w:val="Heading3"/>
      </w:pPr>
      <w:bookmarkStart w:id="138" w:name="_Toc310421800"/>
      <w:bookmarkStart w:id="139" w:name="_Toc380578240"/>
      <w:r>
        <w:lastRenderedPageBreak/>
        <w:t>Activity Situations</w:t>
      </w:r>
      <w:bookmarkEnd w:id="138"/>
      <w:bookmarkEnd w:id="139"/>
    </w:p>
    <w:p w14:paraId="266C0B21" w14:textId="77777777" w:rsidR="00392218" w:rsidRDefault="00392218" w:rsidP="00F1283A">
      <w:r>
        <w:t xml:space="preserve">When a group has an activity with coverage greater than 0.0 in a neighborhood, we say that an </w:t>
      </w:r>
      <w:r>
        <w:rPr>
          <w:i/>
          <w:iCs/>
        </w:rPr>
        <w:t>activity situation</w:t>
      </w:r>
      <w:r>
        <w:t xml:space="preserve"> exists in that neighborhood.  The effects of these situations on local attitudes are assessed by the DAM rules; see the </w:t>
      </w:r>
      <w:r>
        <w:rPr>
          <w:i/>
          <w:iCs/>
        </w:rPr>
        <w:t xml:space="preserve">Athena Rules </w:t>
      </w:r>
      <w:r w:rsidR="00371967">
        <w:rPr>
          <w:iCs/>
        </w:rPr>
        <w:t>d</w:t>
      </w:r>
      <w:r w:rsidRPr="00371967">
        <w:rPr>
          <w:iCs/>
        </w:rPr>
        <w:t>ocument</w:t>
      </w:r>
      <w:r>
        <w:t>.  Note that no activity situation is created for the "In Camp" activity.</w:t>
      </w:r>
    </w:p>
    <w:p w14:paraId="19F3AE49" w14:textId="77777777" w:rsidR="00502610" w:rsidRPr="008830E1" w:rsidRDefault="00502610" w:rsidP="00A41624">
      <w:pPr>
        <w:pStyle w:val="Textbody"/>
      </w:pPr>
    </w:p>
    <w:p w14:paraId="3471E0F7" w14:textId="77777777" w:rsidR="00A41624" w:rsidRPr="00F61F37" w:rsidRDefault="00A41624" w:rsidP="00A41624">
      <w:pPr>
        <w:pStyle w:val="Textbody"/>
      </w:pPr>
    </w:p>
    <w:p w14:paraId="0FD03149" w14:textId="77777777" w:rsidR="00A41624" w:rsidRDefault="00A41624" w:rsidP="00F34ED3"/>
    <w:p w14:paraId="40FF70EC" w14:textId="77777777" w:rsidR="000D3FC9" w:rsidRDefault="000D3FC9" w:rsidP="000D3FC9">
      <w:pPr>
        <w:pStyle w:val="Heading2"/>
      </w:pPr>
      <w:bookmarkStart w:id="140" w:name="_Ref310324877"/>
      <w:bookmarkStart w:id="141" w:name="_Toc310421801"/>
      <w:bookmarkStart w:id="142" w:name="_Toc380578241"/>
      <w:r>
        <w:lastRenderedPageBreak/>
        <w:t>Environmental Situations</w:t>
      </w:r>
      <w:bookmarkEnd w:id="140"/>
      <w:bookmarkEnd w:id="141"/>
      <w:bookmarkEnd w:id="142"/>
    </w:p>
    <w:p w14:paraId="229BD871" w14:textId="77777777" w:rsidR="00867ADB" w:rsidRDefault="000D3FC9" w:rsidP="000D3FC9">
      <w:r>
        <w:t>Environmental situations</w:t>
      </w:r>
      <w:r w:rsidR="00867ADB">
        <w:t xml:space="preserve"> (ensits)</w:t>
      </w:r>
      <w:r>
        <w:t xml:space="preserve"> are on-going circumstances in a neighborhood </w:t>
      </w:r>
      <w:r w:rsidR="00867ADB">
        <w:t>that affect all of the civilian personnel</w:t>
      </w:r>
      <w:r>
        <w:t xml:space="preserve"> resident in the neighborhood.  Environmental situations have a coverage fraction, just as activity situations do; however, for environmental situations the coverage fraction is set by the analyst when the situation is created.  The complete set of environmental situation types (and the accompanying DAM rules) are given in the </w:t>
      </w:r>
      <w:r>
        <w:rPr>
          <w:i/>
          <w:iCs/>
        </w:rPr>
        <w:t>Athena Rules</w:t>
      </w:r>
      <w:r>
        <w:t xml:space="preserve"> document.</w:t>
      </w:r>
    </w:p>
    <w:p w14:paraId="4FCB1E33" w14:textId="77777777" w:rsidR="00867ADB" w:rsidRDefault="00867ADB" w:rsidP="00867ADB">
      <w:pPr>
        <w:pStyle w:val="Heading3"/>
      </w:pPr>
      <w:bookmarkStart w:id="143" w:name="_Toc380578242"/>
      <w:r>
        <w:t>Athena 4 Changes</w:t>
      </w:r>
      <w:bookmarkEnd w:id="143"/>
    </w:p>
    <w:p w14:paraId="3E525861" w14:textId="77777777" w:rsidR="00867ADB" w:rsidRDefault="00867ADB" w:rsidP="00867ADB">
      <w:r>
        <w:t>The ensit rule sets have changed in Athena 4 due to the switch from GRAM to URAM as the underlying attitude model.  In past versions, an ensit had these effects on satisfaction during its life-time:</w:t>
      </w:r>
    </w:p>
    <w:p w14:paraId="78155082" w14:textId="77777777" w:rsidR="00867ADB" w:rsidRDefault="00867ADB" w:rsidP="00867ADB"/>
    <w:p w14:paraId="64BE922C" w14:textId="77777777" w:rsidR="00867ADB" w:rsidRDefault="00867ADB" w:rsidP="00D85867">
      <w:pPr>
        <w:pStyle w:val="ListParagraph"/>
        <w:numPr>
          <w:ilvl w:val="0"/>
          <w:numId w:val="51"/>
        </w:numPr>
      </w:pPr>
      <w:r>
        <w:t>On inception, an inception penalty (a level effect)</w:t>
      </w:r>
    </w:p>
    <w:p w14:paraId="7DFA8111" w14:textId="77777777" w:rsidR="00867ADB" w:rsidRDefault="00867ADB" w:rsidP="00D85867">
      <w:pPr>
        <w:pStyle w:val="ListParagraph"/>
        <w:numPr>
          <w:ilvl w:val="0"/>
          <w:numId w:val="51"/>
        </w:numPr>
      </w:pPr>
      <w:r>
        <w:t>At each time step (including the first), a satisfaction drain (a slope effect)</w:t>
      </w:r>
    </w:p>
    <w:p w14:paraId="0E365646" w14:textId="77777777" w:rsidR="00867ADB" w:rsidRDefault="00867ADB" w:rsidP="00D85867">
      <w:pPr>
        <w:pStyle w:val="ListParagraph"/>
        <w:numPr>
          <w:ilvl w:val="0"/>
          <w:numId w:val="51"/>
        </w:numPr>
      </w:pPr>
      <w:r>
        <w:t>On resolution, a resolution benefit (a level effect)</w:t>
      </w:r>
    </w:p>
    <w:p w14:paraId="559880E3" w14:textId="77777777" w:rsidR="00867ADB" w:rsidRDefault="00867ADB" w:rsidP="00867ADB"/>
    <w:p w14:paraId="56956CEA" w14:textId="77777777" w:rsidR="00867ADB" w:rsidRDefault="00867ADB" w:rsidP="00867ADB">
      <w:r>
        <w:t>The notion was that the ensit caused satisfaction to decline until the situation was resolved; the resolution benefit would cause satisfaction to bounce back.  The resolution benefit also included another effect: resolution by locals usually caused an added benefit to the group's Autonomy satisfaction.</w:t>
      </w:r>
    </w:p>
    <w:p w14:paraId="3D802ECA" w14:textId="77777777" w:rsidR="00867ADB" w:rsidRDefault="00867ADB" w:rsidP="00867ADB"/>
    <w:p w14:paraId="798FD6CB" w14:textId="77777777" w:rsidR="00867ADB" w:rsidRDefault="00867ADB" w:rsidP="00867ADB">
      <w:r>
        <w:t xml:space="preserve">URAM defines transient and persistent effects rather than level and slope effects (see the </w:t>
      </w:r>
      <w:r>
        <w:rPr>
          <w:i/>
        </w:rPr>
        <w:t>Mars Analyst's Guide</w:t>
      </w:r>
      <w:r>
        <w:t>) and so the rule sets had to change.  An ensit now has these effects:</w:t>
      </w:r>
    </w:p>
    <w:p w14:paraId="1E301AAA" w14:textId="77777777" w:rsidR="00867ADB" w:rsidRDefault="00867ADB" w:rsidP="00867ADB"/>
    <w:p w14:paraId="367BBB68" w14:textId="77777777" w:rsidR="00867ADB" w:rsidRDefault="00867ADB" w:rsidP="00D85867">
      <w:pPr>
        <w:pStyle w:val="ListParagraph"/>
        <w:numPr>
          <w:ilvl w:val="0"/>
          <w:numId w:val="52"/>
        </w:numPr>
      </w:pPr>
      <w:r>
        <w:t>In the first week: a large transient effect, representing the sum of the inception penalty and the first week's drain.</w:t>
      </w:r>
    </w:p>
    <w:p w14:paraId="43D161D8" w14:textId="77777777" w:rsidR="00867ADB" w:rsidRDefault="00867ADB" w:rsidP="00D85867">
      <w:pPr>
        <w:pStyle w:val="ListParagraph"/>
        <w:numPr>
          <w:ilvl w:val="0"/>
          <w:numId w:val="52"/>
        </w:numPr>
      </w:pPr>
      <w:r>
        <w:t>In subsequent weeks, a smaller transient effect.</w:t>
      </w:r>
    </w:p>
    <w:p w14:paraId="52A365DF" w14:textId="77777777" w:rsidR="00867ADB" w:rsidRDefault="00867ADB" w:rsidP="00D85867">
      <w:pPr>
        <w:pStyle w:val="ListParagraph"/>
        <w:numPr>
          <w:ilvl w:val="0"/>
          <w:numId w:val="52"/>
        </w:numPr>
      </w:pPr>
      <w:r>
        <w:t>On resolution, Autonomy effects due to local resolution.</w:t>
      </w:r>
    </w:p>
    <w:p w14:paraId="61880403" w14:textId="77777777" w:rsidR="00867ADB" w:rsidRDefault="00867ADB" w:rsidP="00867ADB"/>
    <w:p w14:paraId="3A0EC56D" w14:textId="77777777" w:rsidR="00867ADB" w:rsidRPr="00867ADB" w:rsidRDefault="00867ADB" w:rsidP="00867ADB">
      <w:r>
        <w:t>There is no need to have an explicit "bounce back" effect; when the on-going transient effects cease, the satisfaction curves naturally bounce back.</w:t>
      </w:r>
    </w:p>
    <w:p w14:paraId="63B8B45F" w14:textId="77777777" w:rsidR="002B6704" w:rsidRDefault="002B6704" w:rsidP="002B6704">
      <w:pPr>
        <w:pStyle w:val="Textbody"/>
      </w:pPr>
    </w:p>
    <w:p w14:paraId="3FEC8F2E" w14:textId="77777777" w:rsidR="00B75001" w:rsidRDefault="00B75001" w:rsidP="00B75001">
      <w:pPr>
        <w:pStyle w:val="Heading2"/>
      </w:pPr>
      <w:bookmarkStart w:id="144" w:name="_Ref310246902"/>
      <w:bookmarkStart w:id="145" w:name="_Ref310247782"/>
      <w:bookmarkStart w:id="146" w:name="_Toc310421802"/>
      <w:bookmarkStart w:id="147" w:name="_Toc380578243"/>
      <w:r>
        <w:lastRenderedPageBreak/>
        <w:t>Services</w:t>
      </w:r>
      <w:bookmarkEnd w:id="144"/>
      <w:bookmarkEnd w:id="145"/>
      <w:bookmarkEnd w:id="146"/>
      <w:bookmarkEnd w:id="147"/>
    </w:p>
    <w:p w14:paraId="713DBC69" w14:textId="77777777" w:rsidR="00B75001" w:rsidRDefault="00B75001" w:rsidP="00B75001">
      <w:r>
        <w:t>A service is something provided to the civilians, the level of which affects civilian attitudes.</w:t>
      </w:r>
    </w:p>
    <w:p w14:paraId="68720D24" w14:textId="77777777" w:rsidR="00B75001" w:rsidRDefault="00B75001" w:rsidP="00B75001">
      <w:pPr>
        <w:pStyle w:val="Heading3"/>
      </w:pPr>
      <w:bookmarkStart w:id="148" w:name="_Toc310421803"/>
      <w:bookmarkStart w:id="149" w:name="_Toc380578244"/>
      <w:r>
        <w:t>Overview</w:t>
      </w:r>
      <w:bookmarkEnd w:id="148"/>
      <w:bookmarkEnd w:id="149"/>
    </w:p>
    <w:p w14:paraId="7A6F07CC" w14:textId="77777777" w:rsidR="00B75001" w:rsidRPr="00A901A0" w:rsidRDefault="00B75001" w:rsidP="00B75001">
      <w:r>
        <w:t xml:space="preserve">At present Athena models one kind of service, Essential Non-Infrastructure (ENI) services (Section </w:t>
      </w:r>
      <w:r w:rsidR="001F15B9">
        <w:fldChar w:fldCharType="begin"/>
      </w:r>
      <w:r>
        <w:instrText xml:space="preserve"> REF _Ref310327255 \r \h </w:instrText>
      </w:r>
      <w:r w:rsidR="001F15B9">
        <w:fldChar w:fldCharType="separate"/>
      </w:r>
      <w:r w:rsidR="000135AC">
        <w:t>7.2</w:t>
      </w:r>
      <w:r w:rsidR="001F15B9">
        <w:fldChar w:fldCharType="end"/>
      </w:r>
      <w:r>
        <w:t>).  We expect additional services to be handled in a similar way; this section presents an overview of the general concept.</w:t>
      </w:r>
    </w:p>
    <w:p w14:paraId="108B28A1" w14:textId="77777777" w:rsidR="00B75001" w:rsidRPr="000D683A" w:rsidRDefault="00B75001" w:rsidP="00B75001">
      <w:pPr>
        <w:pStyle w:val="Heading4"/>
      </w:pPr>
      <w:bookmarkStart w:id="150" w:name="_Toc310421804"/>
      <w:bookmarkStart w:id="151" w:name="_Toc380578245"/>
      <w:r>
        <w:t>Services vs. Environmental Situations</w:t>
      </w:r>
      <w:bookmarkEnd w:id="150"/>
      <w:bookmarkEnd w:id="151"/>
    </w:p>
    <w:p w14:paraId="45A2645B" w14:textId="77777777" w:rsidR="00B75001" w:rsidRDefault="00B75001" w:rsidP="00B75001">
      <w:r>
        <w:t xml:space="preserve">Athena has historically modeled services (e.g., power and water) using environmental situations, or “ensits” (Section </w:t>
      </w:r>
      <w:r w:rsidR="001F15B9">
        <w:fldChar w:fldCharType="begin"/>
      </w:r>
      <w:r>
        <w:instrText xml:space="preserve"> REF _Ref310324877 \r \h </w:instrText>
      </w:r>
      <w:r w:rsidR="001F15B9">
        <w:fldChar w:fldCharType="separate"/>
      </w:r>
      <w:r w:rsidR="000135AC">
        <w:t>6</w:t>
      </w:r>
      <w:r w:rsidR="001F15B9">
        <w:fldChar w:fldCharType="end"/>
      </w:r>
      <w:r>
        <w:t>).  In the ensit model, the service is presumed to be provided unless the related ensit exists, i</w:t>
      </w:r>
      <w:r w:rsidR="00344FDB">
        <w:t>n which case the service is out and there is a satisfaction penalty.   However</w:t>
      </w:r>
      <w:r>
        <w:t>, ensits are not well-suited for Athena time horizons</w:t>
      </w:r>
      <w:r w:rsidR="00344FDB">
        <w:t xml:space="preserve"> because they do not reflect changing expectations of service</w:t>
      </w:r>
      <w:r>
        <w:t>.  In addition, they do not allow actors to have a role in providing services to the civilians—something an actor does to influence, benefit, and ingratiate the civilians, and to make them dependent on the actor’s leadership.</w:t>
      </w:r>
      <w:r w:rsidR="00344FDB">
        <w:t xml:space="preserve">  </w:t>
      </w:r>
      <w:r>
        <w:t>Consequently, we have developed the notion of a provided service.  Actors may be directly responsible for providing the service, or may indirectly facilitate provision of the service.</w:t>
      </w:r>
      <w:r w:rsidR="00A2367B">
        <w:rPr>
          <w:rStyle w:val="FootnoteReference"/>
        </w:rPr>
        <w:footnoteReference w:id="37"/>
      </w:r>
    </w:p>
    <w:p w14:paraId="01F0D5EC" w14:textId="77777777" w:rsidR="00B75001" w:rsidRDefault="00B75001" w:rsidP="00B75001">
      <w:pPr>
        <w:pStyle w:val="Heading4"/>
      </w:pPr>
      <w:bookmarkStart w:id="152" w:name="_Toc310421805"/>
      <w:bookmarkStart w:id="153" w:name="_Toc380578246"/>
      <w:r>
        <w:t>Levels of Service</w:t>
      </w:r>
      <w:bookmarkEnd w:id="152"/>
      <w:bookmarkEnd w:id="153"/>
    </w:p>
    <w:p w14:paraId="0F4B7091" w14:textId="77777777" w:rsidR="00B75001" w:rsidRDefault="00B75001" w:rsidP="00B75001">
      <w:r>
        <w:t>A service is provided to the civilians by one or more actors.  It can be provided to a greater or lesser extent, and the primary driver of attitude and relationship change is whether the provided level of service meets or fails to meet the expectations of the civilians.  In particular, a service has:</w:t>
      </w:r>
    </w:p>
    <w:p w14:paraId="5C2A1623" w14:textId="77777777" w:rsidR="00B75001" w:rsidRDefault="00B75001" w:rsidP="00B75001"/>
    <w:p w14:paraId="55A014AE" w14:textId="77777777" w:rsidR="00B75001" w:rsidRDefault="00B75001" w:rsidP="00EA4D0B">
      <w:pPr>
        <w:pStyle w:val="ListParagraph"/>
        <w:numPr>
          <w:ilvl w:val="0"/>
          <w:numId w:val="31"/>
        </w:numPr>
      </w:pPr>
      <w:r>
        <w:t>An Actual Level of Service (</w:t>
      </w:r>
      <w:r w:rsidRPr="00B75001">
        <w:rPr>
          <w:i/>
        </w:rPr>
        <w:t>ALOS</w:t>
      </w:r>
      <w:r>
        <w:t>): the amount of the service currently being provided.  This is a continuous variable which rises and falls over time.  The natural units for the level of service will of course vary from one kind of service to another.</w:t>
      </w:r>
    </w:p>
    <w:p w14:paraId="79463A7D" w14:textId="77777777" w:rsidR="00B75001" w:rsidRDefault="00B75001" w:rsidP="00B75001"/>
    <w:p w14:paraId="163EC11A" w14:textId="77777777" w:rsidR="00B75001" w:rsidRDefault="00B75001" w:rsidP="00EA4D0B">
      <w:pPr>
        <w:pStyle w:val="ListParagraph"/>
        <w:numPr>
          <w:ilvl w:val="0"/>
          <w:numId w:val="31"/>
        </w:numPr>
      </w:pPr>
      <w:r>
        <w:t>A Required Level of Service (</w:t>
      </w:r>
      <w:r w:rsidRPr="00B75001">
        <w:rPr>
          <w:i/>
        </w:rPr>
        <w:t>RLOS</w:t>
      </w:r>
      <w:r>
        <w:t xml:space="preserve">).  If the </w:t>
      </w:r>
      <w:r w:rsidRPr="00B75001">
        <w:rPr>
          <w:i/>
        </w:rPr>
        <w:t>ALOS</w:t>
      </w:r>
      <w:r>
        <w:t xml:space="preserve"> is less than the </w:t>
      </w:r>
      <w:r w:rsidRPr="00B75001">
        <w:rPr>
          <w:i/>
        </w:rPr>
        <w:t>RLOS</w:t>
      </w:r>
      <w:r>
        <w:t>, serious hardship results.</w:t>
      </w:r>
    </w:p>
    <w:p w14:paraId="0082C74F" w14:textId="77777777" w:rsidR="00B75001" w:rsidRDefault="00B75001" w:rsidP="00B75001"/>
    <w:p w14:paraId="3424D267" w14:textId="77777777" w:rsidR="00B75001" w:rsidRDefault="00B75001" w:rsidP="00EA4D0B">
      <w:pPr>
        <w:pStyle w:val="ListParagraph"/>
        <w:numPr>
          <w:ilvl w:val="0"/>
          <w:numId w:val="31"/>
        </w:numPr>
      </w:pPr>
      <w:r>
        <w:t>An Expected Level of Service (</w:t>
      </w:r>
      <w:r w:rsidRPr="00B75001">
        <w:rPr>
          <w:i/>
        </w:rPr>
        <w:t>ELOS</w:t>
      </w:r>
      <w:r>
        <w:t xml:space="preserve">).  The </w:t>
      </w:r>
      <w:r w:rsidRPr="00B75001">
        <w:rPr>
          <w:i/>
        </w:rPr>
        <w:t>ELOS</w:t>
      </w:r>
      <w:r>
        <w:t xml:space="preserve"> will approach the </w:t>
      </w:r>
      <w:r w:rsidRPr="00B75001">
        <w:rPr>
          <w:i/>
        </w:rPr>
        <w:t>ALOS</w:t>
      </w:r>
      <w:r>
        <w:t xml:space="preserve"> over time.  In general, the population grows happier when the </w:t>
      </w:r>
      <w:r w:rsidRPr="00B75001">
        <w:rPr>
          <w:i/>
        </w:rPr>
        <w:t>ALOS</w:t>
      </w:r>
      <w:r>
        <w:t xml:space="preserve"> exceeds the </w:t>
      </w:r>
      <w:r w:rsidRPr="00B75001">
        <w:rPr>
          <w:i/>
        </w:rPr>
        <w:t>ELOS</w:t>
      </w:r>
      <w:r>
        <w:t>, and unhappier when the opposite is true.</w:t>
      </w:r>
    </w:p>
    <w:p w14:paraId="03A895CF" w14:textId="77777777" w:rsidR="00B75001" w:rsidRDefault="00B75001" w:rsidP="00B75001"/>
    <w:p w14:paraId="7587E3C0" w14:textId="77777777" w:rsidR="00B75001" w:rsidRDefault="00B75001" w:rsidP="00EA4D0B">
      <w:pPr>
        <w:pStyle w:val="ListParagraph"/>
        <w:numPr>
          <w:ilvl w:val="0"/>
          <w:numId w:val="31"/>
        </w:numPr>
      </w:pPr>
      <w:r>
        <w:lastRenderedPageBreak/>
        <w:t>A Saturation Level of Service (</w:t>
      </w:r>
      <w:r w:rsidRPr="00B75001">
        <w:rPr>
          <w:i/>
        </w:rPr>
        <w:t>SLOS</w:t>
      </w:r>
      <w:r>
        <w:t xml:space="preserve">).  When the </w:t>
      </w:r>
      <w:r w:rsidRPr="00B75001">
        <w:rPr>
          <w:i/>
        </w:rPr>
        <w:t>ALOS</w:t>
      </w:r>
      <w:r>
        <w:t xml:space="preserve"> reaches saturation, the population has all the service they can use; increases beyond SLOS cause no net gain in satisfaction.</w:t>
      </w:r>
    </w:p>
    <w:p w14:paraId="7939321F" w14:textId="77777777" w:rsidR="00B75001" w:rsidRDefault="00B75001" w:rsidP="00B75001"/>
    <w:p w14:paraId="2244D11D" w14:textId="77777777" w:rsidR="00B75001" w:rsidRDefault="00B75001" w:rsidP="00B75001">
      <w:r>
        <w:t xml:space="preserve">For simplicity’s sake, we normalize all of these variables to the Saturation Level of Service.  That is, </w:t>
      </w:r>
      <w:r>
        <w:rPr>
          <w:i/>
        </w:rPr>
        <w:t>SLOS</w:t>
      </w:r>
      <w:r>
        <w:t xml:space="preserve"> is scaled to be 1.0, and the other variables are all represented as fractions of </w:t>
      </w:r>
      <w:r>
        <w:rPr>
          <w:i/>
        </w:rPr>
        <w:t>SLOS</w:t>
      </w:r>
      <w:r>
        <w:t>.  As a result,</w:t>
      </w:r>
    </w:p>
    <w:p w14:paraId="45171722" w14:textId="77777777" w:rsidR="00B75001" w:rsidRPr="00FA7915" w:rsidRDefault="00B75001" w:rsidP="00B75001"/>
    <w:p w14:paraId="21DF45C6" w14:textId="77777777" w:rsidR="00B75001" w:rsidRPr="00B75001" w:rsidRDefault="00B75001" w:rsidP="00B75001">
      <w:pPr>
        <w:ind w:left="360"/>
      </w:pPr>
      <m:oMathPara>
        <m:oMathParaPr>
          <m:jc m:val="left"/>
        </m:oMathParaPr>
        <m:oMath>
          <m:r>
            <w:rPr>
              <w:rFonts w:ascii="Cambria Math" w:hAnsi="Cambria Math"/>
            </w:rPr>
            <m:t>SLOS</m:t>
          </m:r>
          <m:r>
            <m:rPr>
              <m:sty m:val="p"/>
            </m:rPr>
            <w:rPr>
              <w:rFonts w:ascii="Cambria Math" w:hAnsi="Cambria Math"/>
            </w:rPr>
            <m:t>=1.0</m:t>
          </m:r>
        </m:oMath>
      </m:oMathPara>
    </w:p>
    <w:p w14:paraId="0D848F47" w14:textId="77777777" w:rsidR="00B75001" w:rsidRPr="00FA7915" w:rsidRDefault="00B75001" w:rsidP="00B75001">
      <w:pPr>
        <w:ind w:left="360"/>
      </w:pPr>
    </w:p>
    <w:p w14:paraId="3179622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RLOS</m:t>
          </m:r>
          <m:r>
            <m:rPr>
              <m:sty m:val="p"/>
            </m:rPr>
            <w:rPr>
              <w:rFonts w:ascii="Cambria Math" w:hAnsi="Cambria Math"/>
            </w:rPr>
            <m:t>≤1.0</m:t>
          </m:r>
        </m:oMath>
      </m:oMathPara>
    </w:p>
    <w:p w14:paraId="18B8017C" w14:textId="77777777" w:rsidR="00B75001" w:rsidRPr="00FA7915" w:rsidRDefault="00B75001" w:rsidP="00B75001">
      <w:pPr>
        <w:ind w:left="360"/>
      </w:pPr>
      <m:oMathPara>
        <m:oMathParaPr>
          <m:jc m:val="left"/>
        </m:oMathParaPr>
        <m:oMath>
          <m:r>
            <m:rPr>
              <m:sty m:val="p"/>
            </m:rPr>
            <w:rPr>
              <w:rFonts w:ascii="Cambria Math" w:hAnsi="Cambria Math"/>
            </w:rPr>
            <m:t>0.0≤</m:t>
          </m:r>
          <m:r>
            <w:rPr>
              <w:rFonts w:ascii="Cambria Math" w:hAnsi="Cambria Math"/>
            </w:rPr>
            <m:t>ELOS</m:t>
          </m:r>
          <m:r>
            <m:rPr>
              <m:sty m:val="p"/>
            </m:rPr>
            <w:rPr>
              <w:rFonts w:ascii="Cambria Math" w:hAnsi="Cambria Math"/>
            </w:rPr>
            <m:t>≤1.0</m:t>
          </m:r>
        </m:oMath>
      </m:oMathPara>
    </w:p>
    <w:p w14:paraId="661DC12B" w14:textId="77777777" w:rsidR="00B75001" w:rsidRPr="00B75001" w:rsidRDefault="00B75001" w:rsidP="00B75001">
      <w:pPr>
        <w:ind w:left="360"/>
        <w:rPr>
          <w:iCs/>
        </w:rPr>
      </w:pPr>
      <m:oMathPara>
        <m:oMathParaPr>
          <m:jc m:val="left"/>
        </m:oMathParaPr>
        <m:oMath>
          <m:r>
            <m:rPr>
              <m:sty m:val="p"/>
            </m:rPr>
            <w:rPr>
              <w:rFonts w:ascii="Cambria Math" w:hAnsi="Cambria Math"/>
            </w:rPr>
            <m:t>0.0≤</m:t>
          </m:r>
          <m:r>
            <w:rPr>
              <w:rFonts w:ascii="Cambria Math" w:hAnsi="Cambria Math"/>
            </w:rPr>
            <m:t>ALOS</m:t>
          </m:r>
        </m:oMath>
      </m:oMathPara>
    </w:p>
    <w:p w14:paraId="1E8887A2" w14:textId="77777777" w:rsidR="00B75001" w:rsidRPr="00FA7915" w:rsidRDefault="00B75001" w:rsidP="00B75001">
      <w:pPr>
        <w:ind w:left="360"/>
      </w:pPr>
    </w:p>
    <w:p w14:paraId="76C812BD" w14:textId="77777777" w:rsidR="00B75001" w:rsidRDefault="00B75001" w:rsidP="00B75001">
      <w:r>
        <w:t xml:space="preserve">Note that we allow </w:t>
      </w:r>
      <w:r>
        <w:rPr>
          <w:i/>
        </w:rPr>
        <w:t>ALOS</w:t>
      </w:r>
      <w:r>
        <w:t xml:space="preserve"> to exceed the saturation level; the actors might indeed provide a superfluous quantity of the service, although they get no benefit from doing so.</w:t>
      </w:r>
    </w:p>
    <w:p w14:paraId="7483C209" w14:textId="77777777" w:rsidR="00B75001" w:rsidRDefault="00B75001" w:rsidP="00B75001">
      <w:pPr>
        <w:pStyle w:val="Heading4"/>
      </w:pPr>
      <w:bookmarkStart w:id="154" w:name="_Ref310415360"/>
      <w:bookmarkStart w:id="155" w:name="_Toc310421806"/>
      <w:bookmarkStart w:id="156" w:name="_Toc380578247"/>
      <w:r>
        <w:t>Service Cases</w:t>
      </w:r>
      <w:bookmarkEnd w:id="154"/>
      <w:bookmarkEnd w:id="155"/>
      <w:bookmarkEnd w:id="156"/>
    </w:p>
    <w:p w14:paraId="7DB7CA54" w14:textId="77777777" w:rsidR="00B75001" w:rsidRDefault="00B75001" w:rsidP="00B75001">
      <w:r>
        <w:t xml:space="preserve">As an aid to analysis of attitude and relationship effects, we define a number of </w:t>
      </w:r>
      <w:r w:rsidRPr="00A901A0">
        <w:t>cases</w:t>
      </w:r>
      <w:r>
        <w:t xml:space="preserve">.  At any given time, with respect to a particular group </w:t>
      </w:r>
      <w:r>
        <w:rPr>
          <w:i/>
        </w:rPr>
        <w:t>g</w:t>
      </w:r>
      <w:r>
        <w:t xml:space="preserve"> in a particular neighborhood </w:t>
      </w:r>
      <w:r>
        <w:rPr>
          <w:i/>
        </w:rPr>
        <w:t>n</w:t>
      </w:r>
      <w:r>
        <w:t>, one of the four following cases obtains:</w:t>
      </w:r>
    </w:p>
    <w:p w14:paraId="0ED9EA7C" w14:textId="77777777" w:rsidR="00B75001" w:rsidRDefault="00B75001" w:rsidP="00B75001"/>
    <w:p w14:paraId="59055529" w14:textId="77777777" w:rsidR="00B75001" w:rsidRDefault="00B75001" w:rsidP="00EA4D0B">
      <w:pPr>
        <w:pStyle w:val="ListParagraph"/>
        <w:numPr>
          <w:ilvl w:val="0"/>
          <w:numId w:val="32"/>
        </w:numPr>
      </w:pPr>
      <w:r w:rsidRPr="00B75001">
        <w:rPr>
          <w:b/>
        </w:rPr>
        <w:t>Case R−</w:t>
      </w:r>
      <w:r>
        <w:t>: The actual level is less than the required level.  The people are hurting, and the expected level doesn’t matter.</w:t>
      </w:r>
    </w:p>
    <w:p w14:paraId="3CA0F5FD" w14:textId="77777777" w:rsidR="00B75001" w:rsidRDefault="00B75001" w:rsidP="00B75001"/>
    <w:p w14:paraId="0609BA90" w14:textId="77777777" w:rsidR="00B75001" w:rsidRDefault="00B75001" w:rsidP="00EA4D0B">
      <w:pPr>
        <w:pStyle w:val="ListParagraph"/>
        <w:numPr>
          <w:ilvl w:val="0"/>
          <w:numId w:val="32"/>
        </w:numPr>
      </w:pPr>
      <w:r w:rsidRPr="00B75001">
        <w:rPr>
          <w:b/>
        </w:rPr>
        <w:t>Case E−</w:t>
      </w:r>
      <w:r>
        <w:t>: The actual level is at least the required level, but is less than expected.  The people will be unhappy.</w:t>
      </w:r>
    </w:p>
    <w:p w14:paraId="3E46DD03" w14:textId="77777777" w:rsidR="00B75001" w:rsidRPr="000D683A" w:rsidRDefault="00B75001" w:rsidP="00B75001"/>
    <w:p w14:paraId="3F99867E" w14:textId="77777777" w:rsidR="00B75001" w:rsidRDefault="00B75001" w:rsidP="00EA4D0B">
      <w:pPr>
        <w:pStyle w:val="ListParagraph"/>
        <w:numPr>
          <w:ilvl w:val="0"/>
          <w:numId w:val="32"/>
        </w:numPr>
      </w:pPr>
      <w:r w:rsidRPr="00B75001">
        <w:rPr>
          <w:b/>
        </w:rPr>
        <w:t>Case E</w:t>
      </w:r>
      <w:r w:rsidRPr="000D683A">
        <w:t>:</w:t>
      </w:r>
      <w:r>
        <w:t xml:space="preserve"> The actual level is close to the expected level.  The people are getting what they expect.</w:t>
      </w:r>
    </w:p>
    <w:p w14:paraId="7FC977C5" w14:textId="77777777" w:rsidR="00B75001" w:rsidRDefault="00B75001" w:rsidP="00B75001"/>
    <w:p w14:paraId="6F04C543" w14:textId="77777777" w:rsidR="00B75001" w:rsidRDefault="00B75001" w:rsidP="00EA4D0B">
      <w:pPr>
        <w:pStyle w:val="ListParagraph"/>
        <w:numPr>
          <w:ilvl w:val="0"/>
          <w:numId w:val="32"/>
        </w:numPr>
      </w:pPr>
      <w:r w:rsidRPr="00B75001">
        <w:rPr>
          <w:b/>
        </w:rPr>
        <w:t>Case E+</w:t>
      </w:r>
      <w:r>
        <w:t>: The actual level is well above the expected level.  The people are getting more than they expect, and they like it. (Note that the expected level can approach but never exceed saturation.)</w:t>
      </w:r>
    </w:p>
    <w:p w14:paraId="25108F8E" w14:textId="77777777" w:rsidR="00B75001" w:rsidRDefault="00B75001" w:rsidP="00B75001">
      <w:pPr>
        <w:pStyle w:val="Heading3"/>
      </w:pPr>
      <w:bookmarkStart w:id="157" w:name="_Ref310327255"/>
      <w:bookmarkStart w:id="158" w:name="_Toc310421807"/>
      <w:bookmarkStart w:id="159" w:name="_Toc380578248"/>
      <w:r>
        <w:t>Essential Non-Infrastructure (ENI) Services</w:t>
      </w:r>
      <w:bookmarkEnd w:id="157"/>
      <w:bookmarkEnd w:id="158"/>
      <w:bookmarkEnd w:id="159"/>
    </w:p>
    <w:p w14:paraId="076009F0" w14:textId="77777777" w:rsidR="00B75001" w:rsidRDefault="00B75001" w:rsidP="00B75001">
      <w:r>
        <w:t>Among the tactics actors can use when trying to achieve their goals is funding of those essential civilian services that do not require significant amounts of infrastructure.</w:t>
      </w:r>
      <w:r>
        <w:rPr>
          <w:rStyle w:val="FootnoteReference"/>
          <w:rFonts w:eastAsia="Wingdings"/>
        </w:rPr>
        <w:footnoteReference w:id="38"/>
      </w:r>
      <w:r>
        <w:t xml:space="preserve">  To avoid </w:t>
      </w:r>
      <w:r>
        <w:lastRenderedPageBreak/>
        <w:t>repeating that mouthful every time we want to refer to them, we are calling them “essential non-infrastructure” or “ENI” services, for short. Civilian groups’ support for actors will be affected and their satisfaction levels may change. This section describes how to compute those changes. The model takes into account that the actors will usually be competing.</w:t>
      </w:r>
    </w:p>
    <w:p w14:paraId="0A69FD61" w14:textId="77777777" w:rsidR="00B75001" w:rsidRDefault="00B75001" w:rsidP="00B75001"/>
    <w:p w14:paraId="1F2A26C4" w14:textId="77777777" w:rsidR="00B75001" w:rsidRDefault="00B75001" w:rsidP="00B75001">
      <w:r>
        <w:t>ENI services include such things as welfare payments, courts, public education, and any other service for which funding alone adequately describes what is needed to “make it happen.” The model can accommodate services that require other assets as well as money if those other assets are used in strict proportion to the funding, but details of how to do so are not suggested here. Athena will not execute any tactic an actor cannot afford (in terms of any asset).</w:t>
      </w:r>
    </w:p>
    <w:p w14:paraId="2F1DED58" w14:textId="77777777" w:rsidR="00B75001" w:rsidRDefault="00B75001" w:rsidP="00B75001"/>
    <w:p w14:paraId="2A270F07" w14:textId="77777777" w:rsidR="00B75001" w:rsidRDefault="00B75001" w:rsidP="00B75001">
      <w:r>
        <w:t xml:space="preserve">Modeled services do not include provision of water, food, electrical power, or other utilities; shortages of those services are </w:t>
      </w:r>
      <w:r w:rsidR="00344FDB">
        <w:t xml:space="preserve">still </w:t>
      </w:r>
      <w:r>
        <w:t xml:space="preserve">modeled as </w:t>
      </w:r>
      <w:r>
        <w:rPr>
          <w:i/>
        </w:rPr>
        <w:t>ensits</w:t>
      </w:r>
      <w:r>
        <w:t>, which can be mitigated by tactics that specify appropriate force group activities. Nor do they include law enforcement, which can be provided by assigning the CMO</w:t>
      </w:r>
      <w:r w:rsidR="00504B3D">
        <w:t>_LAW_ENFORCEMENT</w:t>
      </w:r>
      <w:r>
        <w:t xml:space="preserve"> activity. </w:t>
      </w:r>
    </w:p>
    <w:p w14:paraId="37785304" w14:textId="77777777" w:rsidR="00B75001" w:rsidRDefault="00B75001" w:rsidP="00B75001"/>
    <w:p w14:paraId="1E158145" w14:textId="77777777" w:rsidR="00B75001" w:rsidRDefault="00B75001" w:rsidP="00B75001">
      <w:r>
        <w:t>Other essential services that require substantial amounts of infrastructure, such as public transit and postal service are not covered by this model, nor are the rather distant governmental services of defense, central banking, and law-making.</w:t>
      </w:r>
    </w:p>
    <w:p w14:paraId="3A0CEC1D" w14:textId="77777777" w:rsidR="00B75001" w:rsidRDefault="00B75001" w:rsidP="00B75001">
      <w:pPr>
        <w:pStyle w:val="Heading4"/>
      </w:pPr>
      <w:bookmarkStart w:id="160" w:name="_Toc310421808"/>
      <w:bookmarkStart w:id="161" w:name="_Toc380578249"/>
      <w:r>
        <w:t>Service vs. Funding</w:t>
      </w:r>
      <w:bookmarkEnd w:id="160"/>
      <w:bookmarkEnd w:id="161"/>
    </w:p>
    <w:p w14:paraId="1CCAE948" w14:textId="77777777" w:rsidR="00B75001" w:rsidRDefault="00B75001" w:rsidP="00B75001">
      <w:r>
        <w:t>Because ENI services by definition do not require investment in infrastructure, we assume that the amount of service provided at any given time depends on the total funding for ENI services at that time, summed over all actors’ contributions.   In particular, let</w:t>
      </w:r>
    </w:p>
    <w:p w14:paraId="2F643358" w14:textId="77777777" w:rsidR="00B75001" w:rsidRDefault="00B75001" w:rsidP="00B75001"/>
    <w:p w14:paraId="321275AF" w14:textId="77777777" w:rsidR="00B75001" w:rsidRPr="00B75001" w:rsidRDefault="00C32465" w:rsidP="00B75001">
      <w:pPr>
        <w:ind w:left="360"/>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m:t>
                          </m:r>
                        </m:sub>
                      </m:sSub>
                    </m:num>
                    <m:den>
                      <m:sSub>
                        <m:sSubPr>
                          <m:ctrlPr>
                            <w:rPr>
                              <w:rFonts w:ascii="Cambria Math" w:hAnsi="Cambria Math"/>
                            </w:rPr>
                          </m:ctrlPr>
                        </m:sSubPr>
                        <m:e>
                          <m:r>
                            <w:rPr>
                              <w:rFonts w:ascii="Cambria Math" w:hAnsi="Cambria Math"/>
                            </w:rPr>
                            <m:t>P</m:t>
                          </m:r>
                        </m:e>
                        <m:sub>
                          <m:r>
                            <w:rPr>
                              <w:rFonts w:ascii="Cambria Math" w:hAnsi="Cambria Math"/>
                            </w:rPr>
                            <m:t>g</m:t>
                          </m:r>
                        </m:sub>
                      </m:sSub>
                    </m:den>
                  </m:f>
                </m:e>
              </m:d>
            </m:e>
            <m:sup>
              <m:sSub>
                <m:sSubPr>
                  <m:ctrlPr>
                    <w:rPr>
                      <w:rFonts w:ascii="Cambria Math" w:hAnsi="Cambria Math"/>
                    </w:rPr>
                  </m:ctrlPr>
                </m:sSubPr>
                <m:e>
                  <m:r>
                    <w:rPr>
                      <w:rFonts w:ascii="Cambria Math" w:hAnsi="Cambria Math"/>
                    </w:rPr>
                    <m:t>β</m:t>
                  </m:r>
                </m:e>
                <m:sub>
                  <m:r>
                    <w:rPr>
                      <w:rFonts w:ascii="Cambria Math" w:hAnsi="Cambria Math"/>
                    </w:rPr>
                    <m:t>r</m:t>
                  </m:r>
                </m:sub>
              </m:sSub>
            </m:sup>
          </m:sSup>
        </m:oMath>
      </m:oMathPara>
    </w:p>
    <w:p w14:paraId="093995B1" w14:textId="77777777" w:rsidR="00B75001" w:rsidRPr="008D4F12" w:rsidRDefault="00B75001" w:rsidP="00B75001">
      <w:pPr>
        <w:ind w:left="360"/>
      </w:pPr>
    </w:p>
    <w:p w14:paraId="013055FC" w14:textId="77777777" w:rsidR="00B75001" w:rsidRPr="00B75001" w:rsidRDefault="00B75001" w:rsidP="00B75001">
      <m:oMathPara>
        <m:oMathParaPr>
          <m:jc m:val="left"/>
        </m:oMathParaPr>
        <m:oMath>
          <m:r>
            <m:rPr>
              <m:sty m:val="p"/>
            </m:rPr>
            <w:rPr>
              <w:rFonts w:ascii="Cambria Math" w:hAnsi="Cambria Math"/>
            </w:rPr>
            <m:t>where</m:t>
          </m:r>
        </m:oMath>
      </m:oMathPara>
    </w:p>
    <w:p w14:paraId="365F5E3E" w14:textId="77777777" w:rsidR="00B75001" w:rsidRPr="00B75001" w:rsidRDefault="00B75001" w:rsidP="00B75001"/>
    <w:p w14:paraId="03AF451F" w14:textId="77777777" w:rsidR="00B75001" w:rsidRDefault="00B75001" w:rsidP="00B75001">
      <w:pPr>
        <w:pStyle w:val="Definitions"/>
      </w:pPr>
      <m:oMath>
        <m:r>
          <w:rPr>
            <w:rFonts w:ascii="Cambria Math" w:hAnsi="Cambria Math"/>
          </w:rPr>
          <m:t>g</m:t>
        </m:r>
      </m:oMath>
      <w:r>
        <w:t xml:space="preserve"> </w:t>
      </w:r>
      <w:r>
        <w:tab/>
        <w:t>=</w:t>
      </w:r>
      <w:r>
        <w:tab/>
        <w:t>A civilian group to whom ENI services are provided.</w:t>
      </w:r>
    </w:p>
    <w:p w14:paraId="75FB77F9" w14:textId="77777777" w:rsidR="00B75001" w:rsidRPr="00A60EF9" w:rsidRDefault="00C32465"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 xml:space="preserve"> </w:t>
      </w:r>
      <w:r w:rsidR="00B75001">
        <w:tab/>
        <w:t>=</w:t>
      </w:r>
      <w:r w:rsidR="00B75001">
        <w:tab/>
        <w:t xml:space="preserve">The actual level of service for group </w:t>
      </w:r>
      <w:r w:rsidR="00B75001">
        <w:rPr>
          <w:i/>
        </w:rPr>
        <w:t>g</w:t>
      </w:r>
      <w:r w:rsidR="00B75001">
        <w:t>, as a fraction of the saturation level of service.</w:t>
      </w:r>
    </w:p>
    <w:p w14:paraId="4B3670C2" w14:textId="77777777" w:rsidR="00B75001" w:rsidRDefault="00C32465"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0290B280" w14:textId="77777777" w:rsidR="00B75001" w:rsidRDefault="00C32465"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041C7AD2" w14:textId="77777777" w:rsidR="00B75001" w:rsidRDefault="00C32465" w:rsidP="00B75001">
      <w:pPr>
        <w:pStyle w:val="Definitions"/>
      </w:pPr>
      <m:oMath>
        <m:sSub>
          <m:sSubPr>
            <m:ctrlPr>
              <w:rPr>
                <w:rFonts w:ascii="Cambria Math" w:hAnsi="Cambria Math"/>
                <w:i/>
              </w:rPr>
            </m:ctrlPr>
          </m:sSubPr>
          <m:e>
            <m:r>
              <w:rPr>
                <w:rFonts w:ascii="Cambria Math" w:hAnsi="Cambria Math"/>
              </w:rPr>
              <m:t>β</m:t>
            </m:r>
          </m:e>
          <m:sub>
            <m:r>
              <w:rPr>
                <w:rFonts w:ascii="Cambria Math" w:hAnsi="Cambria Math"/>
              </w:rPr>
              <m:t>r</m:t>
            </m:r>
          </m:sub>
        </m:sSub>
      </m:oMath>
      <w:r w:rsidR="00B75001">
        <w:tab/>
        <w:t>=</w:t>
      </w:r>
      <w:r w:rsidR="00B75001">
        <w:tab/>
        <w:t>Shape parameter</w:t>
      </w:r>
      <w:r w:rsidR="00B75001">
        <w:rPr>
          <w:rStyle w:val="FootnoteReference"/>
          <w:rFonts w:eastAsia="Wingdings"/>
        </w:rPr>
        <w:footnoteReference w:id="39"/>
      </w:r>
      <w:r w:rsidR="00B75001">
        <w:t xml:space="preserve"> for the service vs. funding curve, where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&gt;0</m:t>
        </m:r>
      </m:oMath>
      <w:r w:rsidR="00B75001">
        <w:t xml:space="preserve">.  Values </w:t>
      </w:r>
      <w:r w:rsidR="00AB4FA3">
        <w:t>greater than</w:t>
      </w:r>
      <w:r w:rsidR="00B75001">
        <w:t xml:space="preserve"> 1.0 imply economies of scale.  A </w:t>
      </w:r>
      <w:r w:rsidR="00B75001">
        <w:lastRenderedPageBreak/>
        <w:t>value of 1.0 indicates that service is directly proportional to funding.</w:t>
      </w:r>
    </w:p>
    <w:p w14:paraId="53A0851C" w14:textId="77777777" w:rsidR="00B75001" w:rsidRPr="008D4F12" w:rsidRDefault="00B75001" w:rsidP="00B75001">
      <w:pPr>
        <w:pStyle w:val="Definitions"/>
        <w:rPr>
          <w:b/>
          <w:i/>
        </w:rPr>
      </w:pPr>
      <m:oMath>
        <m:r>
          <w:rPr>
            <w:rFonts w:ascii="Cambria Math" w:hAnsi="Cambria Math"/>
          </w:rPr>
          <m:t>r</m:t>
        </m:r>
      </m:oMath>
      <w:r>
        <w:tab/>
        <w:t>=</w:t>
      </w:r>
      <w:r>
        <w:tab/>
        <w:t xml:space="preserve">The urbanization level of the neighborhood in which </w:t>
      </w:r>
      <w:r>
        <w:rPr>
          <w:i/>
        </w:rPr>
        <w:t>g</w:t>
      </w:r>
      <w:r>
        <w:t xml:space="preserve"> lives, one of </w:t>
      </w:r>
      <w:r w:rsidRPr="008F4CE4">
        <w:t>ISOLATED, RURAL, SUBURBAN, or URBAN.</w:t>
      </w:r>
    </w:p>
    <w:p w14:paraId="501F6432" w14:textId="77777777" w:rsidR="00B75001" w:rsidRPr="00A60EF9" w:rsidRDefault="00B75001" w:rsidP="00B75001">
      <w:pPr>
        <w:pStyle w:val="Definitions"/>
      </w:pPr>
    </w:p>
    <w:p w14:paraId="5F53A555" w14:textId="77777777" w:rsidR="00B75001" w:rsidRDefault="00B75001" w:rsidP="00B75001">
      <w:r>
        <w:t xml:space="preserve">The saturation level of funding, </w:t>
      </w:r>
      <m:oMath>
        <m:sSub>
          <m:sSubPr>
            <m:ctrlPr>
              <w:rPr>
                <w:rFonts w:ascii="Cambria Math" w:hAnsi="Cambria Math"/>
                <w:i/>
              </w:rPr>
            </m:ctrlPr>
          </m:sSubPr>
          <m:e>
            <m:r>
              <w:rPr>
                <w:rFonts w:ascii="Cambria Math" w:hAnsi="Cambria Math"/>
              </w:rPr>
              <m:t>P</m:t>
            </m:r>
          </m:e>
          <m:sub>
            <m:r>
              <w:rPr>
                <w:rFonts w:ascii="Cambria Math" w:hAnsi="Cambria Math"/>
              </w:rPr>
              <m:t>g</m:t>
            </m:r>
          </m:sub>
        </m:sSub>
      </m:oMath>
      <w:r>
        <w:t>, depends on the quantity of service required per person in the group and the number of people in the group:</w:t>
      </w:r>
    </w:p>
    <w:p w14:paraId="26FA9F8C" w14:textId="77777777" w:rsidR="00B75001" w:rsidRDefault="00B75001" w:rsidP="00B75001"/>
    <w:p w14:paraId="77C78663" w14:textId="77777777" w:rsidR="00B75001" w:rsidRPr="00B75001" w:rsidRDefault="00C32465" w:rsidP="00B75001">
      <w:pPr>
        <w:ind w:left="360"/>
      </w:pPr>
      <m:oMathPara>
        <m:oMathParaPr>
          <m:jc m:val="left"/>
        </m:oMathParaPr>
        <m:oMath>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POP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r</m:t>
              </m:r>
            </m:sub>
          </m:sSub>
        </m:oMath>
      </m:oMathPara>
    </w:p>
    <w:p w14:paraId="3C7B7D93" w14:textId="77777777" w:rsidR="00B75001" w:rsidRPr="003803F7" w:rsidRDefault="00B75001" w:rsidP="00B75001">
      <w:pPr>
        <w:ind w:left="360"/>
      </w:pPr>
    </w:p>
    <w:p w14:paraId="688D42BF" w14:textId="77777777" w:rsidR="00B75001" w:rsidRPr="00B75001" w:rsidRDefault="00B75001" w:rsidP="00B75001">
      <m:oMathPara>
        <m:oMathParaPr>
          <m:jc m:val="left"/>
        </m:oMathParaPr>
        <m:oMath>
          <m:r>
            <m:rPr>
              <m:sty m:val="p"/>
            </m:rPr>
            <w:rPr>
              <w:rFonts w:ascii="Cambria Math" w:hAnsi="Cambria Math"/>
            </w:rPr>
            <m:t>where</m:t>
          </m:r>
        </m:oMath>
      </m:oMathPara>
    </w:p>
    <w:p w14:paraId="0E468B22" w14:textId="77777777" w:rsidR="00B75001" w:rsidRPr="003803F7" w:rsidRDefault="00B75001" w:rsidP="00B75001"/>
    <w:p w14:paraId="4354407D" w14:textId="77777777" w:rsidR="00B75001" w:rsidRDefault="00C32465" w:rsidP="00B75001">
      <w:pPr>
        <w:pStyle w:val="Definitions"/>
      </w:pPr>
      <m:oMath>
        <m:sSub>
          <m:sSubPr>
            <m:ctrlPr>
              <w:rPr>
                <w:rFonts w:ascii="Cambria Math" w:hAnsi="Cambria Math"/>
                <w:i/>
              </w:rPr>
            </m:ctrlPr>
          </m:sSubPr>
          <m:e>
            <m:r>
              <w:rPr>
                <w:rFonts w:ascii="Cambria Math" w:hAnsi="Cambria Math"/>
              </w:rPr>
              <m:t>POP</m:t>
            </m:r>
          </m:e>
          <m:sub>
            <m:r>
              <w:rPr>
                <w:rFonts w:ascii="Cambria Math" w:hAnsi="Cambria Math"/>
              </w:rPr>
              <m:t>g</m:t>
            </m:r>
          </m:sub>
        </m:sSub>
      </m:oMath>
      <w:r w:rsidR="00B75001">
        <w:tab/>
        <w:t xml:space="preserve">= </w:t>
      </w:r>
      <w:r w:rsidR="00B75001">
        <w:tab/>
        <w:t xml:space="preserve">The population of group </w:t>
      </w:r>
      <w:r w:rsidR="00B75001">
        <w:rPr>
          <w:i/>
        </w:rPr>
        <w:t>g</w:t>
      </w:r>
      <w:r w:rsidR="00B75001">
        <w:t>.</w:t>
      </w:r>
    </w:p>
    <w:p w14:paraId="123ACA8A" w14:textId="77777777" w:rsidR="00B75001" w:rsidRDefault="00C32465" w:rsidP="00B75001">
      <w:pPr>
        <w:pStyle w:val="Definitions"/>
      </w:pPr>
      <m:oMath>
        <m:sSub>
          <m:sSubPr>
            <m:ctrlPr>
              <w:rPr>
                <w:rFonts w:ascii="Cambria Math" w:hAnsi="Cambria Math"/>
                <w:i/>
              </w:rPr>
            </m:ctrlPr>
          </m:sSubPr>
          <m:e>
            <m:r>
              <w:rPr>
                <w:rFonts w:ascii="Cambria Math" w:hAnsi="Cambria Math"/>
              </w:rPr>
              <m:t>S</m:t>
            </m:r>
          </m:e>
          <m:sub>
            <m:r>
              <w:rPr>
                <w:rFonts w:ascii="Cambria Math" w:hAnsi="Cambria Math"/>
              </w:rPr>
              <m:t>r</m:t>
            </m:r>
          </m:sub>
        </m:sSub>
      </m:oMath>
      <w:r w:rsidR="00B75001">
        <w:tab/>
        <w:t xml:space="preserve">= </w:t>
      </w:r>
      <w:r w:rsidR="00B75001">
        <w:tab/>
        <w:t xml:space="preserve">The per capita cost of providing saturated ENI services in a neighborhood with urbanization </w:t>
      </w:r>
      <w:r w:rsidR="00B75001">
        <w:rPr>
          <w:i/>
        </w:rPr>
        <w:t>r</w:t>
      </w:r>
      <w:r w:rsidR="00B75001">
        <w:t>.</w:t>
      </w:r>
      <w:r w:rsidR="00B75001">
        <w:rPr>
          <w:rStyle w:val="FootnoteReference"/>
          <w:rFonts w:eastAsia="Wingdings"/>
        </w:rPr>
        <w:footnoteReference w:id="40"/>
      </w:r>
      <w:r w:rsidR="00B75001">
        <w:t xml:space="preserve"> </w:t>
      </w:r>
    </w:p>
    <w:p w14:paraId="7478BC6A" w14:textId="77777777" w:rsidR="00B75001" w:rsidRPr="003803F7" w:rsidRDefault="00B75001" w:rsidP="00B75001">
      <w:pPr>
        <w:pStyle w:val="Definitions"/>
      </w:pPr>
    </w:p>
    <w:p w14:paraId="56E115C2" w14:textId="77777777" w:rsidR="00B75001" w:rsidRDefault="00B75001" w:rsidP="00B75001">
      <w:r>
        <w:t xml:space="preserve">The nominal values for </w:t>
      </w:r>
      <m:oMath>
        <m:sSub>
          <m:sSubPr>
            <m:ctrlPr>
              <w:rPr>
                <w:rFonts w:ascii="Cambria Math" w:hAnsi="Cambria Math"/>
                <w:i/>
              </w:rPr>
            </m:ctrlPr>
          </m:sSubPr>
          <m:e>
            <m:r>
              <w:rPr>
                <w:rFonts w:ascii="Cambria Math" w:hAnsi="Cambria Math"/>
              </w:rPr>
              <m:t>S</m:t>
            </m:r>
          </m:e>
          <m:sub>
            <m:r>
              <w:rPr>
                <w:rFonts w:ascii="Cambria Math" w:hAnsi="Cambria Math"/>
              </w:rPr>
              <m:t>r</m:t>
            </m:r>
          </m:sub>
        </m:sSub>
      </m:oMath>
      <w:r>
        <w:t xml:space="preserve"> are as follows:</w:t>
      </w:r>
    </w:p>
    <w:p w14:paraId="140C9902" w14:textId="77777777" w:rsidR="00B75001" w:rsidRDefault="00B75001" w:rsidP="00B75001"/>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3803F7" w14:paraId="511725D0" w14:textId="77777777" w:rsidTr="00B75001">
        <w:trPr>
          <w:trHeight w:val="350"/>
        </w:trPr>
        <w:tc>
          <w:tcPr>
            <w:tcW w:w="0" w:type="auto"/>
          </w:tcPr>
          <w:p w14:paraId="425699EC" w14:textId="77777777" w:rsidR="00B75001" w:rsidRPr="003803F7" w:rsidRDefault="00B75001" w:rsidP="00B75001">
            <w:pPr>
              <w:pStyle w:val="Textbody"/>
              <w:spacing w:after="0"/>
              <w:rPr>
                <w:b/>
              </w:rPr>
            </w:pPr>
            <w:r w:rsidRPr="003803F7">
              <w:rPr>
                <w:b/>
              </w:rPr>
              <w:t>Urbanization</w:t>
            </w:r>
          </w:p>
        </w:tc>
        <w:tc>
          <w:tcPr>
            <w:tcW w:w="0" w:type="auto"/>
          </w:tcPr>
          <w:p w14:paraId="0F5BD56B" w14:textId="77777777" w:rsidR="00B75001" w:rsidRPr="003803F7" w:rsidRDefault="00C32465"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r</m:t>
                    </m:r>
                  </m:sub>
                </m:sSub>
              </m:oMath>
            </m:oMathPara>
          </w:p>
        </w:tc>
      </w:tr>
      <w:tr w:rsidR="00B75001" w14:paraId="4B98BD41" w14:textId="77777777" w:rsidTr="00B75001">
        <w:trPr>
          <w:trHeight w:val="260"/>
        </w:trPr>
        <w:tc>
          <w:tcPr>
            <w:tcW w:w="0" w:type="auto"/>
          </w:tcPr>
          <w:p w14:paraId="00128265" w14:textId="77777777" w:rsidR="00B75001" w:rsidRPr="003803F7" w:rsidRDefault="00B75001" w:rsidP="00B75001">
            <w:pPr>
              <w:pStyle w:val="Textbody"/>
              <w:spacing w:after="0"/>
            </w:pPr>
            <w:r w:rsidRPr="003803F7">
              <w:t>URBAN</w:t>
            </w:r>
          </w:p>
        </w:tc>
        <w:tc>
          <w:tcPr>
            <w:tcW w:w="0" w:type="auto"/>
          </w:tcPr>
          <w:p w14:paraId="61210A65" w14:textId="77777777" w:rsidR="00B75001" w:rsidRPr="003803F7" w:rsidRDefault="00B75001" w:rsidP="00B75001">
            <w:pPr>
              <w:pStyle w:val="Textbody"/>
              <w:spacing w:after="0"/>
              <w:jc w:val="center"/>
            </w:pPr>
            <w:r w:rsidRPr="003803F7">
              <w:t>0.</w:t>
            </w:r>
            <w:r>
              <w:t>4</w:t>
            </w:r>
            <w:r w:rsidRPr="003803F7">
              <w:t>0</w:t>
            </w:r>
          </w:p>
        </w:tc>
      </w:tr>
      <w:tr w:rsidR="00B75001" w14:paraId="44624F7E" w14:textId="77777777" w:rsidTr="00B75001">
        <w:tc>
          <w:tcPr>
            <w:tcW w:w="0" w:type="auto"/>
          </w:tcPr>
          <w:p w14:paraId="3DA131B1" w14:textId="77777777" w:rsidR="00B75001" w:rsidRPr="003803F7" w:rsidRDefault="00B75001" w:rsidP="00B75001">
            <w:pPr>
              <w:pStyle w:val="Textbody"/>
              <w:spacing w:after="0"/>
            </w:pPr>
            <w:r w:rsidRPr="003803F7">
              <w:t>SUBURBAN</w:t>
            </w:r>
          </w:p>
        </w:tc>
        <w:tc>
          <w:tcPr>
            <w:tcW w:w="0" w:type="auto"/>
          </w:tcPr>
          <w:p w14:paraId="6BFC2D4A" w14:textId="77777777" w:rsidR="00B75001" w:rsidRPr="003803F7" w:rsidRDefault="00B75001" w:rsidP="00B75001">
            <w:pPr>
              <w:pStyle w:val="Textbody"/>
              <w:spacing w:after="0"/>
              <w:jc w:val="center"/>
            </w:pPr>
            <w:r w:rsidRPr="003803F7">
              <w:t>0.</w:t>
            </w:r>
            <w:r>
              <w:t>20</w:t>
            </w:r>
          </w:p>
        </w:tc>
      </w:tr>
      <w:tr w:rsidR="00B75001" w14:paraId="632053D3" w14:textId="77777777" w:rsidTr="00B75001">
        <w:tc>
          <w:tcPr>
            <w:tcW w:w="0" w:type="auto"/>
          </w:tcPr>
          <w:p w14:paraId="0A9065ED" w14:textId="77777777" w:rsidR="00B75001" w:rsidRPr="003803F7" w:rsidRDefault="00B75001" w:rsidP="00B75001">
            <w:pPr>
              <w:pStyle w:val="Textbody"/>
              <w:spacing w:after="0"/>
            </w:pPr>
            <w:r w:rsidRPr="003803F7">
              <w:t>RURAL</w:t>
            </w:r>
          </w:p>
        </w:tc>
        <w:tc>
          <w:tcPr>
            <w:tcW w:w="0" w:type="auto"/>
          </w:tcPr>
          <w:p w14:paraId="60A2DDB5" w14:textId="77777777" w:rsidR="00B75001" w:rsidRPr="003803F7" w:rsidRDefault="00B75001" w:rsidP="00B75001">
            <w:pPr>
              <w:pStyle w:val="Textbody"/>
              <w:spacing w:after="0"/>
              <w:jc w:val="center"/>
            </w:pPr>
            <w:r w:rsidRPr="003803F7">
              <w:t>0.10</w:t>
            </w:r>
          </w:p>
        </w:tc>
      </w:tr>
      <w:tr w:rsidR="00B75001" w14:paraId="73AD5734" w14:textId="77777777" w:rsidTr="00B75001">
        <w:tc>
          <w:tcPr>
            <w:tcW w:w="0" w:type="auto"/>
          </w:tcPr>
          <w:p w14:paraId="6A3CB525" w14:textId="77777777" w:rsidR="00B75001" w:rsidRPr="003803F7" w:rsidRDefault="00B75001" w:rsidP="00B75001">
            <w:pPr>
              <w:pStyle w:val="Textbody"/>
              <w:spacing w:after="0"/>
            </w:pPr>
            <w:r w:rsidRPr="003803F7">
              <w:t>ISOLATED</w:t>
            </w:r>
          </w:p>
        </w:tc>
        <w:tc>
          <w:tcPr>
            <w:tcW w:w="0" w:type="auto"/>
          </w:tcPr>
          <w:p w14:paraId="35FE3112" w14:textId="77777777" w:rsidR="00B75001" w:rsidRPr="003803F7" w:rsidRDefault="00B75001" w:rsidP="00B75001">
            <w:pPr>
              <w:pStyle w:val="Textbody"/>
              <w:spacing w:after="0"/>
              <w:jc w:val="center"/>
            </w:pPr>
            <w:r w:rsidRPr="003803F7">
              <w:t>0.01</w:t>
            </w:r>
          </w:p>
        </w:tc>
      </w:tr>
    </w:tbl>
    <w:p w14:paraId="5BF753A9" w14:textId="77777777" w:rsidR="00B75001" w:rsidRDefault="00B75001" w:rsidP="00B75001"/>
    <w:p w14:paraId="3A515848" w14:textId="77777777" w:rsidR="00B75001" w:rsidRDefault="00B75001" w:rsidP="00B75001">
      <w:r>
        <w:t>The resulting cost curve is shown in the figure, below.  As drawn, it indicates that there are economies of scale (</w:t>
      </w:r>
      <m:oMath>
        <m:sSub>
          <m:sSubPr>
            <m:ctrlPr>
              <w:rPr>
                <w:rFonts w:ascii="Cambria Math" w:hAnsi="Cambria Math"/>
                <w:i/>
              </w:rPr>
            </m:ctrlPr>
          </m:sSubPr>
          <m:e>
            <m:r>
              <w:rPr>
                <w:rFonts w:ascii="Cambria Math" w:hAnsi="Cambria Math"/>
              </w:rPr>
              <m:t>β</m:t>
            </m:r>
          </m:e>
          <m:sub>
            <m:r>
              <w:rPr>
                <w:rFonts w:ascii="Cambria Math" w:hAnsi="Cambria Math"/>
              </w:rPr>
              <m:t>r</m:t>
            </m:r>
          </m:sub>
        </m:sSub>
        <m:r>
          <w:rPr>
            <w:rFonts w:ascii="Cambria Math" w:hAnsi="Cambria Math"/>
          </w:rPr>
          <m:t>&lt;1.0</m:t>
        </m:r>
      </m:oMath>
      <w:r>
        <w:t xml:space="preserve">).  Note that very large funding levels can be expected (in the real world) to show diminishing returns; the model can be modified </w:t>
      </w:r>
      <w:r w:rsidR="0081702C">
        <w:t xml:space="preserve">to reflect that expectation </w:t>
      </w:r>
      <w:r>
        <w:t>if necessary, but the anticipated operating range is well below saturation.</w:t>
      </w:r>
    </w:p>
    <w:p w14:paraId="5DB48C7C" w14:textId="77777777" w:rsidR="00B75001" w:rsidRDefault="00B75001" w:rsidP="00B75001">
      <w:pPr>
        <w:jc w:val="center"/>
      </w:pPr>
      <w:r>
        <w:rPr>
          <w:noProof/>
        </w:rPr>
        <w:lastRenderedPageBreak/>
        <w:drawing>
          <wp:inline distT="0" distB="0" distL="0" distR="0" wp14:anchorId="4E804099" wp14:editId="293B1B6E">
            <wp:extent cx="4657725" cy="31813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I_Cost_Curve.png"/>
                    <pic:cNvPicPr/>
                  </pic:nvPicPr>
                  <pic:blipFill>
                    <a:blip r:embed="rId12">
                      <a:extLst>
                        <a:ext uri="{28A0092B-C50C-407E-A947-70E740481C1C}">
                          <a14:useLocalDpi xmlns:a14="http://schemas.microsoft.com/office/drawing/2010/main" val="0"/>
                        </a:ext>
                      </a:extLst>
                    </a:blip>
                    <a:stretch>
                      <a:fillRect/>
                    </a:stretch>
                  </pic:blipFill>
                  <pic:spPr>
                    <a:xfrm>
                      <a:off x="0" y="0"/>
                      <a:ext cx="4657725" cy="3181350"/>
                    </a:xfrm>
                    <a:prstGeom prst="rect">
                      <a:avLst/>
                    </a:prstGeom>
                  </pic:spPr>
                </pic:pic>
              </a:graphicData>
            </a:graphic>
          </wp:inline>
        </w:drawing>
      </w:r>
    </w:p>
    <w:p w14:paraId="727E5214" w14:textId="77777777" w:rsidR="00B75001" w:rsidRDefault="00B75001" w:rsidP="00B75001">
      <w:pPr>
        <w:pStyle w:val="Heading4"/>
      </w:pPr>
      <w:bookmarkStart w:id="162" w:name="_Toc310421809"/>
      <w:bookmarkStart w:id="163" w:name="_Toc380578250"/>
      <w:r>
        <w:t>Funding by Individual Actors</w:t>
      </w:r>
      <w:bookmarkEnd w:id="162"/>
      <w:bookmarkEnd w:id="163"/>
    </w:p>
    <w:p w14:paraId="731FABB8" w14:textId="77777777" w:rsidR="00B75001" w:rsidRDefault="00B75001" w:rsidP="00B75001">
      <w:r>
        <w:t>We assume that an actor can provide ENI services in any neighborhood in which he has at least minimal direct support.</w:t>
      </w:r>
      <w:r>
        <w:rPr>
          <w:rStyle w:val="FootnoteReference"/>
          <w:rFonts w:eastAsia="Wingdings"/>
        </w:rPr>
        <w:footnoteReference w:id="41"/>
      </w:r>
      <w:r>
        <w:t xml:space="preserve">  Thus, multiple actors can choose to provide ENI services to a particular group.  The total funding for ENI services to group </w:t>
      </w:r>
      <w:r>
        <w:rPr>
          <w:i/>
        </w:rPr>
        <w:t>g</w:t>
      </w:r>
      <w:r>
        <w:t xml:space="preserve"> is then simply</w:t>
      </w:r>
    </w:p>
    <w:p w14:paraId="210BA5C3" w14:textId="77777777" w:rsidR="00B75001" w:rsidRDefault="00B75001" w:rsidP="00B75001"/>
    <w:p w14:paraId="56E2DD51" w14:textId="77777777" w:rsidR="00B75001" w:rsidRPr="00A4698B" w:rsidRDefault="00C32465" w:rsidP="00B75001">
      <w:pPr>
        <w:ind w:left="360"/>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m:t>
              </m:r>
            </m:sub>
            <m:sup/>
            <m:e>
              <m:sSub>
                <m:sSubPr>
                  <m:ctrlPr>
                    <w:rPr>
                      <w:rFonts w:ascii="Cambria Math" w:hAnsi="Cambria Math"/>
                    </w:rPr>
                  </m:ctrlPr>
                </m:sSubPr>
                <m:e>
                  <m:r>
                    <w:rPr>
                      <w:rFonts w:ascii="Cambria Math" w:hAnsi="Cambria Math"/>
                    </w:rPr>
                    <m:t>F</m:t>
                  </m:r>
                </m:e>
                <m:sub>
                  <m:r>
                    <w:rPr>
                      <w:rFonts w:ascii="Cambria Math" w:hAnsi="Cambria Math"/>
                    </w:rPr>
                    <m:t>ga</m:t>
                  </m:r>
                </m:sub>
              </m:sSub>
            </m:e>
          </m:nary>
        </m:oMath>
      </m:oMathPara>
    </w:p>
    <w:p w14:paraId="58513E19" w14:textId="77777777" w:rsidR="00A4698B" w:rsidRPr="007D67E5" w:rsidRDefault="00A4698B" w:rsidP="00B75001">
      <w:pPr>
        <w:ind w:left="360"/>
      </w:pPr>
    </w:p>
    <w:p w14:paraId="3FC81E79" w14:textId="77777777" w:rsidR="00B75001" w:rsidRDefault="00B75001" w:rsidP="00A4698B">
      <w:r>
        <w:t>where</w:t>
      </w:r>
    </w:p>
    <w:p w14:paraId="7B45D62E" w14:textId="77777777" w:rsidR="00A4698B" w:rsidRDefault="00A4698B" w:rsidP="00A4698B"/>
    <w:p w14:paraId="413694D4" w14:textId="77777777" w:rsidR="00B75001" w:rsidRDefault="00C32465"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65F85511" w14:textId="77777777" w:rsidR="00B75001" w:rsidRDefault="00B75001" w:rsidP="00B75001">
      <w:pPr>
        <w:pStyle w:val="Definitions"/>
      </w:pPr>
    </w:p>
    <w:p w14:paraId="02E45508" w14:textId="77777777" w:rsidR="00B75001" w:rsidRDefault="00B75001" w:rsidP="00A4698B">
      <w:r>
        <w:t xml:space="preserve">Actors choose how much funding to provide for ENI services using the FUNDENI tactic, which is described in the </w:t>
      </w:r>
      <w:r>
        <w:rPr>
          <w:i/>
        </w:rPr>
        <w:t>Athena User’s Guide</w:t>
      </w:r>
      <w:r>
        <w:t>.</w:t>
      </w:r>
    </w:p>
    <w:p w14:paraId="0C9EBDF2" w14:textId="77777777" w:rsidR="00B75001" w:rsidRPr="00022DA8" w:rsidRDefault="00B75001" w:rsidP="00B75001">
      <w:pPr>
        <w:pStyle w:val="Heading4"/>
      </w:pPr>
      <w:bookmarkStart w:id="164" w:name="_Toc310421810"/>
      <w:bookmarkStart w:id="165" w:name="_Toc380578251"/>
      <w:r>
        <w:t>Expected Level of Service</w:t>
      </w:r>
      <w:bookmarkEnd w:id="164"/>
      <w:bookmarkEnd w:id="165"/>
    </w:p>
    <w:p w14:paraId="40E99C92" w14:textId="77777777" w:rsidR="00B75001" w:rsidRDefault="00B75001" w:rsidP="00A4698B">
      <w:r>
        <w:t xml:space="preserve">We compute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by exponential smoothing from the actual level of service and the previous expected level, capping the expectation at the saturation level:</w:t>
      </w:r>
    </w:p>
    <w:p w14:paraId="5D286B96" w14:textId="77777777" w:rsidR="00A4698B" w:rsidRDefault="00A4698B" w:rsidP="00A4698B"/>
    <w:p w14:paraId="72B4533F" w14:textId="77777777" w:rsidR="00B75001" w:rsidRPr="00022DA8" w:rsidRDefault="00C32465" w:rsidP="00A4698B">
      <w:pPr>
        <w:ind w:left="36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r>
            <m:rPr>
              <m:sty m:val="p"/>
            </m:rPr>
            <w:rPr>
              <w:rFonts w:ascii="Cambria Math" w:hAnsi="Cambria Math"/>
            </w:rPr>
            <m:t>+</m:t>
          </m:r>
          <m:r>
            <w:rPr>
              <w:rFonts w:ascii="Cambria Math" w:hAnsi="Cambria Math"/>
            </w:rPr>
            <m:t>α</m:t>
          </m:r>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,1</m:t>
                      </m:r>
                    </m:e>
                  </m:d>
                </m:e>
              </m:func>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d>
        </m:oMath>
      </m:oMathPara>
    </w:p>
    <w:p w14:paraId="0AEA9E76" w14:textId="77777777" w:rsidR="00B75001" w:rsidRDefault="00B75001" w:rsidP="00A4698B">
      <w:r>
        <w:lastRenderedPageBreak/>
        <w:t>where</w:t>
      </w:r>
    </w:p>
    <w:p w14:paraId="65CDD108" w14:textId="77777777" w:rsidR="00A4698B" w:rsidRDefault="00A4698B" w:rsidP="00A4698B"/>
    <w:p w14:paraId="23D91AA4" w14:textId="77777777" w:rsidR="00B75001" w:rsidRDefault="00C32465"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Group </w:t>
      </w:r>
      <w:r w:rsidR="00B75001">
        <w:rPr>
          <w:i/>
        </w:rPr>
        <w:t>g</w:t>
      </w:r>
      <w:r w:rsidR="00B75001">
        <w:t>’s expected level of service</w:t>
      </w:r>
    </w:p>
    <w:p w14:paraId="5ADFCD48" w14:textId="77777777" w:rsidR="00B75001" w:rsidRDefault="00C32465" w:rsidP="00B75001">
      <w:pPr>
        <w:pStyle w:val="Definitions"/>
      </w:pP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rsidR="00B75001">
        <w:tab/>
        <w:t>=</w:t>
      </w:r>
      <w:r w:rsidR="00B75001">
        <w:tab/>
        <w:t xml:space="preserve">Group </w:t>
      </w:r>
      <w:r w:rsidR="00B75001">
        <w:rPr>
          <w:i/>
        </w:rPr>
        <w:t>g</w:t>
      </w:r>
      <w:r w:rsidR="00B75001">
        <w:t>’s expected level of service at the previous week.</w:t>
      </w:r>
    </w:p>
    <w:p w14:paraId="56D33CD7" w14:textId="77777777" w:rsidR="00B75001" w:rsidRDefault="00C32465"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group </w:t>
      </w:r>
      <w:r w:rsidR="00B75001">
        <w:rPr>
          <w:i/>
        </w:rPr>
        <w:t>g</w:t>
      </w:r>
      <w:r w:rsidR="00B75001">
        <w:t>.</w:t>
      </w:r>
    </w:p>
    <w:p w14:paraId="00D1DD59" w14:textId="77777777" w:rsidR="00B75001" w:rsidRDefault="00B75001" w:rsidP="00B75001">
      <w:pPr>
        <w:pStyle w:val="Definitions"/>
      </w:pPr>
      <m:oMath>
        <m:r>
          <w:rPr>
            <w:rFonts w:ascii="Cambria Math" w:hAnsi="Cambria Math"/>
          </w:rPr>
          <m:t>α</m:t>
        </m:r>
      </m:oMath>
      <w:r>
        <w:tab/>
        <w:t>=</w:t>
      </w:r>
      <w:r>
        <w:tab/>
        <w:t xml:space="preserve">The exponential smoothing parameter, where </w:t>
      </w:r>
      <m:oMath>
        <m:r>
          <w:rPr>
            <w:rFonts w:ascii="Cambria Math" w:hAnsi="Cambria Math"/>
          </w:rPr>
          <m:t>0≤ α≤1</m:t>
        </m:r>
      </m:oMath>
    </w:p>
    <w:p w14:paraId="0E255FA0" w14:textId="77777777" w:rsidR="00B75001" w:rsidRDefault="00B75001" w:rsidP="00B75001">
      <w:pPr>
        <w:pStyle w:val="Definitions"/>
      </w:pPr>
    </w:p>
    <w:p w14:paraId="4AD22AC2" w14:textId="77777777" w:rsidR="00B75001" w:rsidRDefault="00B75001" w:rsidP="00A4698B">
      <w:r>
        <w:t xml:space="preserve">The value of </w:t>
      </w:r>
      <m:oMath>
        <m:r>
          <w:rPr>
            <w:rFonts w:ascii="Cambria Math" w:hAnsi="Cambria Math"/>
          </w:rPr>
          <m:t>α</m:t>
        </m:r>
      </m:oMath>
      <w:r>
        <w:t xml:space="preserve"> can be thought of as the reciprocal of the average age of data in weeks, i.e., if </w:t>
      </w:r>
      <m:oMath>
        <m:r>
          <w:rPr>
            <w:rFonts w:ascii="Cambria Math" w:hAnsi="Cambria Math"/>
          </w:rPr>
          <m:t>α=0.5</m:t>
        </m:r>
      </m:oMath>
      <w:r>
        <w:t xml:space="preserve"> then the expectation is based on two weeks of data.  Greater values of </w:t>
      </w:r>
      <m:oMath>
        <m:r>
          <w:rPr>
            <w:rFonts w:ascii="Cambria Math" w:hAnsi="Cambria Math"/>
          </w:rPr>
          <m:t xml:space="preserve">α </m:t>
        </m:r>
      </m:oMath>
      <w:r>
        <w:t xml:space="preserve">imply that expectations adjust more quickly than lower values.  If </w:t>
      </w:r>
      <m:oMath>
        <m:r>
          <w:rPr>
            <w:rFonts w:ascii="Cambria Math" w:hAnsi="Cambria Math"/>
          </w:rPr>
          <m:t>α</m:t>
        </m:r>
      </m:oMath>
      <w:r>
        <w:t xml:space="preserve"> is 1, the expected level of service will simply be just the actual level of service; the civilians will expect whatever they get.  If </w:t>
      </w:r>
      <m:oMath>
        <m:r>
          <w:rPr>
            <w:rFonts w:ascii="Cambria Math" w:hAnsi="Cambria Math"/>
          </w:rPr>
          <m:t>α</m:t>
        </m:r>
      </m:oMath>
      <w:r>
        <w:t xml:space="preserve"> is 0, then the expected level of service never changes. </w:t>
      </w:r>
    </w:p>
    <w:p w14:paraId="7BBF2B34" w14:textId="77777777" w:rsidR="00A4698B" w:rsidRDefault="00A4698B" w:rsidP="00A4698B"/>
    <w:p w14:paraId="6FE9606D" w14:textId="77777777" w:rsidR="00B75001" w:rsidRDefault="00B75001" w:rsidP="00A4698B">
      <w:r>
        <w:t xml:space="preserve">We assume that civilians more rapidly grow accustomed to good fortune than to hardship, and consequently the value of </w:t>
      </w:r>
      <m:oMath>
        <m:r>
          <w:rPr>
            <w:rFonts w:ascii="Cambria Math" w:hAnsi="Cambria Math"/>
          </w:rPr>
          <m:t>α</m:t>
        </m:r>
      </m:oMath>
      <w:r>
        <w:t xml:space="preserve"> depends on whether or not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exceeds </w:t>
      </w:r>
      <m:oMath>
        <m:sSubSup>
          <m:sSubSupPr>
            <m:ctrlPr>
              <w:rPr>
                <w:rFonts w:ascii="Cambria Math" w:hAnsi="Cambria Math"/>
                <w:i/>
              </w:rPr>
            </m:ctrlPr>
          </m:sSubSupPr>
          <m:e>
            <m:r>
              <w:rPr>
                <w:rFonts w:ascii="Cambria Math" w:hAnsi="Cambria Math"/>
              </w:rPr>
              <m:t>X</m:t>
            </m:r>
          </m:e>
          <m:sub>
            <m:r>
              <w:rPr>
                <w:rFonts w:ascii="Cambria Math" w:hAnsi="Cambria Math"/>
              </w:rPr>
              <m:t>g</m:t>
            </m:r>
          </m:sub>
          <m:sup>
            <m:r>
              <w:rPr>
                <w:rFonts w:ascii="Cambria Math" w:hAnsi="Cambria Math"/>
              </w:rPr>
              <m:t>-</m:t>
            </m:r>
          </m:sup>
        </m:sSubSup>
      </m:oMath>
      <w:r>
        <w:t>:</w:t>
      </w:r>
    </w:p>
    <w:p w14:paraId="67251D39" w14:textId="77777777" w:rsidR="00A4698B" w:rsidRDefault="00A4698B" w:rsidP="00A4698B"/>
    <w:p w14:paraId="15DEF5A4" w14:textId="77777777" w:rsidR="00B75001" w:rsidRPr="00A4698B" w:rsidRDefault="00B75001" w:rsidP="00A4698B">
      <w:pPr>
        <w:ind w:left="360"/>
      </w:pPr>
      <m:oMathPara>
        <m:oMathParaPr>
          <m:jc m:val="left"/>
        </m:oMathParaPr>
        <m:oMath>
          <m:r>
            <w:rPr>
              <w:rFonts w:ascii="Cambria Math" w:hAnsi="Cambria Math"/>
            </w:rPr>
            <m:t>α</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sSub>
                      <m:sSubPr>
                        <m:ctrlPr>
                          <w:rPr>
                            <w:rFonts w:ascii="Cambria Math" w:hAnsi="Cambria Math"/>
                          </w:rPr>
                        </m:ctrlPr>
                      </m:sSubPr>
                      <m:e>
                        <m:r>
                          <w:rPr>
                            <w:rFonts w:ascii="Cambria Math" w:hAnsi="Cambria Math"/>
                          </w:rPr>
                          <m:t>α</m:t>
                        </m:r>
                      </m:e>
                      <m:sub>
                        <m:r>
                          <w:rPr>
                            <w:rFonts w:ascii="Cambria Math" w:hAnsi="Cambria Math"/>
                          </w:rPr>
                          <m:t>A</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&gt;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r>
                  <m:e>
                    <m:sSub>
                      <m:sSubPr>
                        <m:ctrlPr>
                          <w:rPr>
                            <w:rFonts w:ascii="Cambria Math" w:hAnsi="Cambria Math"/>
                          </w:rPr>
                        </m:ctrlPr>
                      </m:sSubPr>
                      <m:e>
                        <m:r>
                          <w:rPr>
                            <w:rFonts w:ascii="Cambria Math" w:hAnsi="Cambria Math"/>
                          </w:rPr>
                          <m:t>α</m:t>
                        </m:r>
                      </m:e>
                      <m:sub>
                        <m:r>
                          <w:rPr>
                            <w:rFonts w:ascii="Cambria Math" w:hAnsi="Cambria Math"/>
                          </w:rPr>
                          <m:t>X</m:t>
                        </m:r>
                      </m:sub>
                    </m:sSub>
                  </m:e>
                  <m:e>
                    <m:r>
                      <m:rPr>
                        <m:nor/>
                      </m:rPr>
                      <m:t>if</m:t>
                    </m:r>
                    <m:r>
                      <m:rPr>
                        <m:sty m:val="p"/>
                      </m:rPr>
                      <w:rPr>
                        <w:rFonts w:ascii="Cambria Math" w:hAnsi="Cambria Math"/>
                      </w:rPr>
                      <m:t xml:space="preserve"> </m:t>
                    </m:r>
                    <m:sSub>
                      <m:sSubPr>
                        <m:ctrlPr>
                          <w:rPr>
                            <w:rFonts w:ascii="Cambria Math" w:hAnsi="Cambria Math"/>
                          </w:rPr>
                        </m:ctrlPr>
                      </m:sSubPr>
                      <m:e>
                        <m:r>
                          <w:rPr>
                            <w:rFonts w:ascii="Cambria Math" w:hAnsi="Cambria Math"/>
                          </w:rPr>
                          <m:t>A</m:t>
                        </m:r>
                      </m:e>
                      <m:sub>
                        <m:r>
                          <w:rPr>
                            <w:rFonts w:ascii="Cambria Math" w:hAnsi="Cambria Math"/>
                          </w:rPr>
                          <m:t>g</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g</m:t>
                        </m:r>
                      </m:sub>
                      <m:sup>
                        <m:r>
                          <m:rPr>
                            <m:sty m:val="p"/>
                          </m:rPr>
                          <w:rPr>
                            <w:rFonts w:ascii="Cambria Math" w:hAnsi="Cambria Math"/>
                          </w:rPr>
                          <m:t>-</m:t>
                        </m:r>
                      </m:sup>
                    </m:sSubSup>
                  </m:e>
                </m:mr>
              </m:m>
            </m:e>
          </m:d>
        </m:oMath>
      </m:oMathPara>
    </w:p>
    <w:p w14:paraId="25825791" w14:textId="77777777" w:rsidR="00A4698B" w:rsidRPr="00022DA8" w:rsidRDefault="00A4698B" w:rsidP="00A4698B">
      <w:pPr>
        <w:ind w:left="360"/>
      </w:pPr>
    </w:p>
    <w:p w14:paraId="146617FE" w14:textId="77777777" w:rsidR="00B75001" w:rsidRDefault="00B75001" w:rsidP="00A4698B">
      <w:r>
        <w:t xml:space="preserve"> Here,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X</m:t>
            </m:r>
          </m:sub>
        </m:sSub>
      </m:oMath>
      <w:r>
        <w:t xml:space="preserve"> are model parameters</w:t>
      </w:r>
      <w:r>
        <w:rPr>
          <w:rStyle w:val="FootnoteReference"/>
        </w:rPr>
        <w:footnoteReference w:id="42"/>
      </w:r>
      <w:r>
        <w:t>, nominally 0.5 and 0.25 respectively.</w:t>
      </w:r>
    </w:p>
    <w:p w14:paraId="2BB3153C" w14:textId="77777777" w:rsidR="00A4698B" w:rsidRDefault="00A4698B" w:rsidP="00A4698B"/>
    <w:p w14:paraId="10426DD9" w14:textId="77777777" w:rsidR="00B75001" w:rsidRDefault="00B75001" w:rsidP="00A4698B">
      <w:r>
        <w:t xml:space="preserve">The initial value for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at time 0 is simply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xml:space="preserve"> at time 0.  Thus, the civilians initially expect what they </w:t>
      </w:r>
      <w:r w:rsidR="00A4698B">
        <w:t xml:space="preserve">are </w:t>
      </w:r>
      <w:r>
        <w:t xml:space="preserve">currently </w:t>
      </w:r>
      <w:r w:rsidR="00A4698B">
        <w:t>getting</w:t>
      </w:r>
      <w:r>
        <w:t>.</w:t>
      </w:r>
    </w:p>
    <w:p w14:paraId="5F7CE982" w14:textId="77777777" w:rsidR="00FC0A5B" w:rsidRDefault="00FC0A5B" w:rsidP="00A4698B"/>
    <w:p w14:paraId="56170B99" w14:textId="77777777" w:rsidR="00FC0A5B" w:rsidRDefault="00FC0A5B" w:rsidP="00FC0A5B">
      <w:pPr>
        <w:pStyle w:val="Heading4"/>
      </w:pPr>
      <w:bookmarkStart w:id="166" w:name="_Toc310421815"/>
      <w:bookmarkStart w:id="167" w:name="_Toc380578252"/>
      <w:r>
        <w:t>Categorize the Actual Level of Service</w:t>
      </w:r>
      <w:bookmarkEnd w:id="166"/>
      <w:bookmarkEnd w:id="167"/>
    </w:p>
    <w:p w14:paraId="4D24D196" w14:textId="77777777" w:rsidR="00FC0A5B" w:rsidRDefault="00FC0A5B" w:rsidP="00FC0A5B">
      <w:r>
        <w:t xml:space="preserve">To compute the attitude effects, we use the four service cases described in Section </w:t>
      </w:r>
      <w:r w:rsidR="001F15B9">
        <w:fldChar w:fldCharType="begin"/>
      </w:r>
      <w:r>
        <w:instrText xml:space="preserve"> REF _Ref310415360 \r \h </w:instrText>
      </w:r>
      <w:r w:rsidR="001F15B9">
        <w:fldChar w:fldCharType="separate"/>
      </w:r>
      <w:r w:rsidR="000135AC">
        <w:t>7.1.3</w:t>
      </w:r>
      <w:r w:rsidR="001F15B9">
        <w:fldChar w:fldCharType="end"/>
      </w:r>
      <w:r>
        <w:t xml:space="preserve">: </w:t>
      </w:r>
      <w:r w:rsidRPr="00E5056A">
        <w:rPr>
          <w:b/>
        </w:rPr>
        <w:t>R−</w:t>
      </w:r>
      <w:r>
        <w:t xml:space="preserve">, </w:t>
      </w:r>
      <w:r w:rsidRPr="00E5056A">
        <w:rPr>
          <w:b/>
        </w:rPr>
        <w:t>E−</w:t>
      </w:r>
      <w:r>
        <w:t xml:space="preserve">, </w:t>
      </w:r>
      <w:r w:rsidRPr="00E5056A">
        <w:rPr>
          <w:b/>
        </w:rPr>
        <w:t>E</w:t>
      </w:r>
      <w:r>
        <w:t xml:space="preserve">, and </w:t>
      </w:r>
      <w:r w:rsidRPr="00E5056A">
        <w:rPr>
          <w:b/>
        </w:rPr>
        <w:t>E+</w:t>
      </w:r>
      <w:r>
        <w:t>.  The first step is to determine which of the four cases applies:</w:t>
      </w:r>
    </w:p>
    <w:p w14:paraId="18893BA4" w14:textId="77777777" w:rsidR="00FC0A5B" w:rsidRDefault="00FC0A5B" w:rsidP="00FC0A5B"/>
    <w:p w14:paraId="63C1B561" w14:textId="77777777"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then the actual is less than required; case </w:t>
      </w:r>
      <w:r w:rsidRPr="00A4698B">
        <w:rPr>
          <w:b/>
        </w:rPr>
        <w:t>R−</w:t>
      </w:r>
      <w:r>
        <w:t xml:space="preserve"> applies.</w:t>
      </w:r>
    </w:p>
    <w:p w14:paraId="195829ED" w14:textId="77777777" w:rsidR="00FC0A5B" w:rsidRDefault="00FC0A5B" w:rsidP="00FC0A5B"/>
    <w:p w14:paraId="664D1AD9" w14:textId="77777777" w:rsidR="00FC0A5B" w:rsidRDefault="00FC0A5B" w:rsidP="00EA4D0B">
      <w:pPr>
        <w:pStyle w:val="ListParagraph"/>
        <w:numPr>
          <w:ilvl w:val="0"/>
          <w:numId w:val="33"/>
        </w:numPr>
      </w:pPr>
      <w:r>
        <w:t xml:space="preserve">If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g</m:t>
                </m:r>
              </m:sub>
            </m:sSub>
          </m:e>
        </m:d>
        <m: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about the same as expected; case </w:t>
      </w:r>
      <w:r w:rsidRPr="00A4698B">
        <w:rPr>
          <w:b/>
        </w:rPr>
        <w:t>E</w:t>
      </w:r>
      <w:r>
        <w:t xml:space="preserve"> applies.</w:t>
      </w:r>
    </w:p>
    <w:p w14:paraId="370BE80D" w14:textId="77777777" w:rsidR="00FC0A5B" w:rsidRDefault="00FC0A5B" w:rsidP="00FC0A5B"/>
    <w:p w14:paraId="5ED1FFCE" w14:textId="77777777" w:rsidR="00FC0A5B" w:rsidRDefault="00FC0A5B" w:rsidP="00EA4D0B">
      <w:pPr>
        <w:pStyle w:val="ListParagraph"/>
        <w:numPr>
          <w:ilvl w:val="0"/>
          <w:numId w:val="33"/>
        </w:num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then the actual is less than expected; case </w:t>
      </w:r>
      <w:r w:rsidRPr="00A4698B">
        <w:rPr>
          <w:b/>
        </w:rPr>
        <w:t>E−</w:t>
      </w:r>
      <w:r>
        <w:t xml:space="preserve"> applies.</w:t>
      </w:r>
    </w:p>
    <w:p w14:paraId="394F6DCF" w14:textId="77777777" w:rsidR="00FC0A5B" w:rsidRDefault="00FC0A5B" w:rsidP="00FC0A5B"/>
    <w:p w14:paraId="37346E39" w14:textId="77777777" w:rsidR="00FC0A5B" w:rsidRDefault="00FC0A5B" w:rsidP="00EA4D0B">
      <w:pPr>
        <w:pStyle w:val="ListParagraph"/>
        <w:numPr>
          <w:ilvl w:val="0"/>
          <w:numId w:val="33"/>
        </w:numPr>
      </w:pPr>
      <w:r>
        <w:t xml:space="preserve">Otherwise, the actual is greater than expected, and case </w:t>
      </w:r>
      <w:r w:rsidRPr="00A4698B">
        <w:rPr>
          <w:b/>
        </w:rPr>
        <w:t>E+</w:t>
      </w:r>
      <w:r>
        <w:t xml:space="preserve"> applies.</w:t>
      </w:r>
    </w:p>
    <w:p w14:paraId="71755A3E" w14:textId="77777777" w:rsidR="00FC0A5B" w:rsidRDefault="00FC0A5B" w:rsidP="00FC0A5B"/>
    <w:p w14:paraId="3E13FF0D" w14:textId="77777777" w:rsidR="00FC0A5B" w:rsidRDefault="00FC0A5B" w:rsidP="00FC0A5B">
      <w:r>
        <w:t>where</w:t>
      </w:r>
    </w:p>
    <w:p w14:paraId="202C5963" w14:textId="77777777" w:rsidR="00FC0A5B" w:rsidRDefault="00FC0A5B" w:rsidP="00FC0A5B"/>
    <w:p w14:paraId="606DDF43" w14:textId="77777777" w:rsidR="00FC0A5B" w:rsidRDefault="00C32465" w:rsidP="00FC0A5B">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FC0A5B">
        <w:tab/>
        <w:t>=</w:t>
      </w:r>
      <w:r w:rsidR="00FC0A5B">
        <w:tab/>
        <w:t xml:space="preserve">The actual level of service received by </w:t>
      </w:r>
      <w:r w:rsidR="00FC0A5B">
        <w:rPr>
          <w:i/>
        </w:rPr>
        <w:t>g</w:t>
      </w:r>
      <w:r w:rsidR="00FC0A5B">
        <w:t>.</w:t>
      </w:r>
    </w:p>
    <w:p w14:paraId="721B054C" w14:textId="77777777" w:rsidR="00FC0A5B" w:rsidRDefault="00C32465" w:rsidP="00FC0A5B">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FC0A5B">
        <w:tab/>
        <w:t>=</w:t>
      </w:r>
      <w:r w:rsidR="00FC0A5B">
        <w:tab/>
        <w:t xml:space="preserve">The expected level of service for </w:t>
      </w:r>
      <w:r w:rsidR="00FC0A5B">
        <w:rPr>
          <w:i/>
        </w:rPr>
        <w:t>g</w:t>
      </w:r>
      <w:r w:rsidR="00FC0A5B">
        <w:t>.</w:t>
      </w:r>
    </w:p>
    <w:p w14:paraId="11A72D66" w14:textId="77777777" w:rsidR="00FC0A5B" w:rsidRPr="003D3FDD" w:rsidRDefault="00C32465" w:rsidP="00FC0A5B">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FC0A5B">
        <w:tab/>
        <w:t>=</w:t>
      </w:r>
      <w:r w:rsidR="00FC0A5B">
        <w:tab/>
        <w:t xml:space="preserve">The required level of service for residents of neighborhoods with urbanization </w:t>
      </w:r>
      <w:r w:rsidR="00FC0A5B" w:rsidRPr="00B57042">
        <w:rPr>
          <w:i/>
        </w:rPr>
        <w:t>r</w:t>
      </w:r>
      <w:r w:rsidR="00FC0A5B">
        <w:t xml:space="preserve">, where </w:t>
      </w:r>
      <w:r w:rsidR="00FC0A5B">
        <w:rPr>
          <w:i/>
        </w:rPr>
        <w:t>r</w:t>
      </w:r>
      <w:r w:rsidR="00FC0A5B">
        <w:t xml:space="preserve"> is the urbanization of </w:t>
      </w:r>
      <w:r w:rsidR="00FC0A5B">
        <w:rPr>
          <w:i/>
        </w:rPr>
        <w:t>g</w:t>
      </w:r>
      <w:r w:rsidR="00FC0A5B">
        <w:t>’s neighborhood, as defined above.</w:t>
      </w:r>
    </w:p>
    <w:p w14:paraId="55854E09" w14:textId="77777777" w:rsidR="00FC0A5B" w:rsidRDefault="00FC0A5B" w:rsidP="00FC0A5B">
      <w:pPr>
        <w:pStyle w:val="Definitions"/>
      </w:pPr>
      <m:oMath>
        <m:r>
          <w:rPr>
            <w:rFonts w:ascii="Cambria Math" w:hAnsi="Cambria Math"/>
          </w:rPr>
          <m:t>δ</m:t>
        </m:r>
      </m:oMath>
      <w:r>
        <w:tab/>
        <w:t>=</w:t>
      </w:r>
      <w:r>
        <w:tab/>
        <w:t>A model parameter, the half-width of the band around the expected value that defines the notion “approximately equal to”.</w:t>
      </w:r>
      <w:r>
        <w:rPr>
          <w:rStyle w:val="FootnoteReference"/>
          <w:rFonts w:eastAsia="Wingdings"/>
        </w:rPr>
        <w:footnoteReference w:id="43"/>
      </w:r>
    </w:p>
    <w:p w14:paraId="760FA102" w14:textId="77777777" w:rsidR="00FC0A5B" w:rsidRDefault="00FC0A5B" w:rsidP="00A4698B"/>
    <w:p w14:paraId="50A0BF97" w14:textId="77777777" w:rsidR="00B75001" w:rsidRDefault="00B75001" w:rsidP="00B75001">
      <w:pPr>
        <w:pStyle w:val="Heading4"/>
      </w:pPr>
      <w:bookmarkStart w:id="168" w:name="_Toc310421811"/>
      <w:bookmarkStart w:id="169" w:name="_Toc380578253"/>
      <w:r>
        <w:t>Satisfaction Effects</w:t>
      </w:r>
      <w:bookmarkEnd w:id="168"/>
      <w:bookmarkEnd w:id="169"/>
    </w:p>
    <w:p w14:paraId="41E2D30E" w14:textId="77777777" w:rsidR="00B75001" w:rsidRDefault="00B75001" w:rsidP="00A4698B">
      <w:r>
        <w:t>The rate of change of civilian satisfaction due to the availability of services depends on two major considerations: (1) The difference between the actual level of service and the civilians’ expectation of service and (2) how the actual level compares to minimum (required) and maximum (saturation) levels.</w:t>
      </w:r>
      <w:r w:rsidRPr="004C1104">
        <w:t xml:space="preserve"> </w:t>
      </w:r>
      <w:r>
        <w:t xml:space="preserve"> In general, satisfaction levels should go down if the civilians are receiving less than the minimum level of service.  If the civilians are receiving at least the minimum level of service, then satisfaction should go down if they are receiving less than they expect, and should go up if they are receiving more than they expect.</w:t>
      </w:r>
    </w:p>
    <w:p w14:paraId="35C799B3" w14:textId="77777777" w:rsidR="00A4698B" w:rsidRDefault="00A4698B" w:rsidP="00A4698B"/>
    <w:p w14:paraId="45604B28" w14:textId="77777777" w:rsidR="00B75001" w:rsidRDefault="00B75001" w:rsidP="00A4698B">
      <w:r>
        <w:t xml:space="preserve">To capture these two effects, we define two factors: the needs factor,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and the expectations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These two factors are then used in the ENI rule set to assess satisfaction effects; see the </w:t>
      </w:r>
      <w:r>
        <w:rPr>
          <w:i/>
        </w:rPr>
        <w:t>Athena Rules</w:t>
      </w:r>
      <w:r>
        <w:t xml:space="preserve"> document for the specifics.</w:t>
      </w:r>
    </w:p>
    <w:p w14:paraId="1A302349" w14:textId="77777777" w:rsidR="00B75001" w:rsidRDefault="00B75001" w:rsidP="00A4698B">
      <w:pPr>
        <w:pStyle w:val="Heading5"/>
      </w:pPr>
      <w:bookmarkStart w:id="170" w:name="_Toc310421812"/>
      <w:bookmarkStart w:id="171" w:name="_Toc380578254"/>
      <w:r>
        <w:t xml:space="preserve">The </w:t>
      </w:r>
      <w:r w:rsidRPr="00A4698B">
        <w:t>Needs</w:t>
      </w:r>
      <w:r>
        <w:t xml:space="preserve"> Factor</w:t>
      </w:r>
      <w:bookmarkEnd w:id="170"/>
      <w:bookmarkEnd w:id="171"/>
    </w:p>
    <w:p w14:paraId="43C6749F" w14:textId="77777777" w:rsidR="00B75001" w:rsidRDefault="00B75001" w:rsidP="00A4698B">
      <w:r>
        <w:t xml:space="preserve">The </w:t>
      </w:r>
      <m:oMath>
        <m:sSub>
          <m:sSubPr>
            <m:ctrlPr>
              <w:rPr>
                <w:rFonts w:ascii="Cambria Math" w:hAnsi="Cambria Math"/>
                <w:i/>
              </w:rPr>
            </m:ctrlPr>
          </m:sSubPr>
          <m:e>
            <m:r>
              <w:rPr>
                <w:rFonts w:ascii="Cambria Math" w:hAnsi="Cambria Math"/>
              </w:rPr>
              <m:t>needs</m:t>
            </m:r>
          </m:e>
          <m:sub>
            <m:r>
              <w:rPr>
                <w:rFonts w:ascii="Cambria Math" w:hAnsi="Cambria Math"/>
              </w:rPr>
              <m:t>g</m:t>
            </m:r>
          </m:sub>
        </m:sSub>
      </m:oMath>
      <w:r>
        <w:t xml:space="preserve"> factor measures the degree to which the actual level of service received by group </w:t>
      </w:r>
      <w:r>
        <w:rPr>
          <w:i/>
        </w:rPr>
        <w:t>g</w:t>
      </w:r>
      <w:r>
        <w:t xml:space="preserve"> is less than or greater than that required for survival.  It is based on the piecewise-linear function shown in the following figure:</w:t>
      </w:r>
    </w:p>
    <w:p w14:paraId="2F74CE15" w14:textId="77777777" w:rsidR="00B75001" w:rsidRDefault="00B75B8F" w:rsidP="00A4698B">
      <w:pPr>
        <w:jc w:val="center"/>
      </w:pPr>
      <w:r w:rsidRPr="00B75B8F">
        <w:rPr>
          <w:noProof/>
        </w:rPr>
        <w:lastRenderedPageBreak/>
        <w:drawing>
          <wp:inline distT="0" distB="0" distL="0" distR="0" wp14:anchorId="5B980960" wp14:editId="72AC8D7A">
            <wp:extent cx="3528951" cy="3578470"/>
            <wp:effectExtent l="0" t="0" r="1905" b="3175"/>
            <wp:docPr id="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28951" cy="3578470"/>
                    </a:xfrm>
                    <a:prstGeom prst="rect">
                      <a:avLst/>
                    </a:prstGeom>
                    <a:noFill/>
                    <a:ln>
                      <a:noFill/>
                    </a:ln>
                  </pic:spPr>
                </pic:pic>
              </a:graphicData>
            </a:graphic>
          </wp:inline>
        </w:drawing>
      </w:r>
    </w:p>
    <w:p w14:paraId="2F12B8B2" w14:textId="77777777" w:rsidR="00A4698B" w:rsidRDefault="00A4698B" w:rsidP="00A4698B">
      <w:pPr>
        <w:jc w:val="center"/>
      </w:pPr>
    </w:p>
    <w:p w14:paraId="7C445FEC" w14:textId="77777777" w:rsidR="00B75001" w:rsidRDefault="00B75001" w:rsidP="00A4698B">
      <w:r>
        <w:t xml:space="preserve">In this diagram, </w:t>
      </w:r>
    </w:p>
    <w:p w14:paraId="6620EA13" w14:textId="77777777" w:rsidR="00A4698B" w:rsidRDefault="00A4698B" w:rsidP="00A4698B"/>
    <w:p w14:paraId="17C0D929" w14:textId="77777777" w:rsidR="00B75001" w:rsidRPr="0099602B" w:rsidRDefault="00C32465" w:rsidP="00B75001">
      <w:pPr>
        <w:pStyle w:val="Definitions"/>
      </w:pPr>
      <m:oMath>
        <m:sSub>
          <m:sSubPr>
            <m:ctrlPr>
              <w:rPr>
                <w:rFonts w:ascii="Cambria Math" w:hAnsi="Cambria Math"/>
                <w:i/>
              </w:rPr>
            </m:ctrlPr>
          </m:sSubPr>
          <m:e>
            <m:r>
              <w:rPr>
                <w:rFonts w:ascii="Cambria Math" w:hAnsi="Cambria Math"/>
              </w:rPr>
              <m:t>needs</m:t>
            </m:r>
          </m:e>
          <m:sub>
            <m:r>
              <w:rPr>
                <w:rFonts w:ascii="Cambria Math" w:hAnsi="Cambria Math"/>
              </w:rPr>
              <m:t>g</m:t>
            </m:r>
          </m:sub>
        </m:sSub>
      </m:oMath>
      <w:r w:rsidR="00B75001">
        <w:tab/>
        <w:t>=</w:t>
      </w:r>
      <w:r w:rsidR="00B75001">
        <w:tab/>
        <w:t xml:space="preserve">The “needs” factor for group </w:t>
      </w:r>
      <w:r w:rsidR="00B75001">
        <w:rPr>
          <w:i/>
        </w:rPr>
        <w:t>g</w:t>
      </w:r>
      <w:r w:rsidR="00B75001">
        <w:t>.</w:t>
      </w:r>
    </w:p>
    <w:p w14:paraId="5C57AFD7" w14:textId="77777777" w:rsidR="00B75001" w:rsidRDefault="00C32465"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2B01C2EB" w14:textId="77777777" w:rsidR="00B75001" w:rsidRPr="003D3FDD" w:rsidRDefault="00C32465" w:rsidP="00B75001">
      <w:pPr>
        <w:pStyle w:val="Definitions"/>
      </w:pPr>
      <m:oMath>
        <m:sSub>
          <m:sSubPr>
            <m:ctrlPr>
              <w:rPr>
                <w:rFonts w:ascii="Cambria Math" w:hAnsi="Cambria Math"/>
                <w:i/>
              </w:rPr>
            </m:ctrlPr>
          </m:sSubPr>
          <m:e>
            <m:r>
              <w:rPr>
                <w:rFonts w:ascii="Cambria Math" w:hAnsi="Cambria Math"/>
              </w:rPr>
              <m:t>R</m:t>
            </m:r>
          </m:e>
          <m:sub>
            <m:r>
              <w:rPr>
                <w:rFonts w:ascii="Cambria Math" w:hAnsi="Cambria Math"/>
              </w:rPr>
              <m:t>r</m:t>
            </m:r>
          </m:sub>
        </m:sSub>
      </m:oMath>
      <w:r w:rsidR="00B75001">
        <w:tab/>
        <w:t>=</w:t>
      </w:r>
      <w:r w:rsidR="00B75001">
        <w:tab/>
        <w:t xml:space="preserve">The required level of service for residents of neighborhoods with urbanization </w:t>
      </w:r>
      <w:r w:rsidR="00B75001" w:rsidRPr="00B57042">
        <w:rPr>
          <w:i/>
        </w:rPr>
        <w:t>r</w:t>
      </w:r>
      <w:r w:rsidR="00B75001">
        <w:t xml:space="preserve">, where </w:t>
      </w:r>
      <w:r w:rsidR="00B75001">
        <w:rPr>
          <w:i/>
        </w:rPr>
        <w:t>r</w:t>
      </w:r>
      <w:r w:rsidR="00B75001">
        <w:t xml:space="preserve"> is the urbanization of </w:t>
      </w:r>
      <w:r w:rsidR="00B75001">
        <w:rPr>
          <w:i/>
        </w:rPr>
        <w:t>g</w:t>
      </w:r>
      <w:r w:rsidR="00B75001">
        <w:t>’s neighborhood.</w:t>
      </w:r>
      <w:r w:rsidR="00B75001">
        <w:rPr>
          <w:rStyle w:val="FootnoteReference"/>
          <w:rFonts w:eastAsia="Wingdings"/>
        </w:rPr>
        <w:footnoteReference w:id="44"/>
      </w:r>
    </w:p>
    <w:p w14:paraId="7D9F75DA" w14:textId="77777777" w:rsidR="00B75001" w:rsidRDefault="00C32465"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001">
        <w:tab/>
        <w:t>=</w:t>
      </w:r>
      <w:r w:rsidR="00B75001">
        <w:tab/>
        <w:t>A model parameter,</w:t>
      </w:r>
      <w:r w:rsidR="00B75001">
        <w:rPr>
          <w:rStyle w:val="FootnoteReference"/>
          <w:rFonts w:eastAsia="Wingdings"/>
        </w:rPr>
        <w:footnoteReference w:id="45"/>
      </w:r>
      <w:r w:rsidR="00B75001">
        <w:t xml:space="preserve"> the gain on </w:t>
      </w:r>
      <m:oMath>
        <m:sSub>
          <m:sSubPr>
            <m:ctrlPr>
              <w:rPr>
                <w:rFonts w:ascii="Cambria Math" w:hAnsi="Cambria Math"/>
                <w:i/>
              </w:rPr>
            </m:ctrlPr>
          </m:sSubPr>
          <m:e>
            <m:r>
              <w:rPr>
                <w:rFonts w:ascii="Cambria Math" w:hAnsi="Cambria Math"/>
              </w:rPr>
              <m:t>n</m:t>
            </m:r>
            <m:r>
              <w:rPr>
                <w:rFonts w:ascii="Cambria Math" w:hAnsi="Cambria Math"/>
              </w:rPr>
              <m:t>eeds</m:t>
            </m:r>
          </m:e>
          <m:sub>
            <m:r>
              <w:rPr>
                <w:rFonts w:ascii="Cambria Math" w:hAnsi="Cambria Math"/>
              </w:rPr>
              <m:t>g</m:t>
            </m:r>
          </m:sub>
        </m:sSub>
      </m:oMath>
      <w:r w:rsidR="00B75001">
        <w:t>, nominally 2.0.</w:t>
      </w:r>
    </w:p>
    <w:p w14:paraId="69792D25" w14:textId="77777777" w:rsidR="00B75001" w:rsidRPr="00B57042" w:rsidRDefault="00B75001" w:rsidP="00B75001">
      <w:pPr>
        <w:pStyle w:val="Definitions"/>
        <w:ind w:left="0" w:firstLine="0"/>
      </w:pPr>
    </w:p>
    <w:p w14:paraId="68C5D582" w14:textId="77777777" w:rsidR="00B75001" w:rsidRDefault="00B75001" w:rsidP="00A4698B">
      <w:r>
        <w:t xml:space="preserve">The nominal values for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w:r>
        <w:t xml:space="preserve"> are shown in the following table:</w:t>
      </w:r>
    </w:p>
    <w:p w14:paraId="089CB9BE" w14:textId="77777777" w:rsidR="00A4698B" w:rsidRDefault="00A4698B">
      <w:r>
        <w:br w:type="page"/>
      </w:r>
    </w:p>
    <w:p w14:paraId="7F8E5582" w14:textId="77777777" w:rsidR="00A4698B" w:rsidRDefault="00A4698B" w:rsidP="00A4698B"/>
    <w:tbl>
      <w:tblPr>
        <w:tblStyle w:val="TableGrid"/>
        <w:tblW w:w="0" w:type="auto"/>
        <w:tblInd w:w="3876" w:type="dxa"/>
        <w:tblCellMar>
          <w:left w:w="115" w:type="dxa"/>
          <w:right w:w="115" w:type="dxa"/>
        </w:tblCellMar>
        <w:tblLook w:val="04A0" w:firstRow="1" w:lastRow="0" w:firstColumn="1" w:lastColumn="0" w:noHBand="0" w:noVBand="1"/>
      </w:tblPr>
      <w:tblGrid>
        <w:gridCol w:w="1681"/>
        <w:gridCol w:w="678"/>
      </w:tblGrid>
      <w:tr w:rsidR="00B75001" w:rsidRPr="00A4698B" w14:paraId="5CF4C266" w14:textId="77777777" w:rsidTr="00B75001">
        <w:trPr>
          <w:trHeight w:val="350"/>
        </w:trPr>
        <w:tc>
          <w:tcPr>
            <w:tcW w:w="0" w:type="auto"/>
          </w:tcPr>
          <w:p w14:paraId="127351DE" w14:textId="77777777" w:rsidR="00B75001" w:rsidRPr="00A4698B" w:rsidRDefault="00B75001" w:rsidP="00B75001">
            <w:pPr>
              <w:pStyle w:val="Textbody"/>
              <w:spacing w:after="0"/>
              <w:rPr>
                <w:b/>
              </w:rPr>
            </w:pPr>
            <w:r w:rsidRPr="00A4698B">
              <w:rPr>
                <w:b/>
              </w:rPr>
              <w:t>Urbanization</w:t>
            </w:r>
          </w:p>
        </w:tc>
        <w:tc>
          <w:tcPr>
            <w:tcW w:w="0" w:type="auto"/>
          </w:tcPr>
          <w:p w14:paraId="6D186C04" w14:textId="77777777" w:rsidR="00B75001" w:rsidRPr="00A4698B" w:rsidRDefault="00C32465" w:rsidP="00B75001">
            <w:pPr>
              <w:pStyle w:val="Textbody"/>
              <w:spacing w:after="0"/>
              <w:rPr>
                <w:b/>
              </w:rPr>
            </w:pPr>
            <m:oMathPara>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r</m:t>
                    </m:r>
                  </m:sub>
                </m:sSub>
              </m:oMath>
            </m:oMathPara>
          </w:p>
        </w:tc>
      </w:tr>
      <w:tr w:rsidR="00B75001" w:rsidRPr="00A4698B" w14:paraId="7448F78D" w14:textId="77777777" w:rsidTr="00B75001">
        <w:trPr>
          <w:trHeight w:val="260"/>
        </w:trPr>
        <w:tc>
          <w:tcPr>
            <w:tcW w:w="0" w:type="auto"/>
          </w:tcPr>
          <w:p w14:paraId="34D2A117" w14:textId="77777777" w:rsidR="00B75001" w:rsidRPr="00A4698B" w:rsidRDefault="00B75001" w:rsidP="00B75001">
            <w:pPr>
              <w:pStyle w:val="Textbody"/>
              <w:spacing w:after="0"/>
            </w:pPr>
            <w:r w:rsidRPr="00A4698B">
              <w:t>URBAN</w:t>
            </w:r>
          </w:p>
        </w:tc>
        <w:tc>
          <w:tcPr>
            <w:tcW w:w="0" w:type="auto"/>
          </w:tcPr>
          <w:p w14:paraId="0F7AC7A0" w14:textId="77777777" w:rsidR="00B75001" w:rsidRPr="00A4698B" w:rsidRDefault="00B75001" w:rsidP="00B75001">
            <w:pPr>
              <w:pStyle w:val="Textbody"/>
              <w:spacing w:after="0"/>
              <w:jc w:val="center"/>
            </w:pPr>
            <w:r w:rsidRPr="00A4698B">
              <w:t>0.60</w:t>
            </w:r>
          </w:p>
        </w:tc>
      </w:tr>
      <w:tr w:rsidR="00B75001" w:rsidRPr="00A4698B" w14:paraId="0E9403C6" w14:textId="77777777" w:rsidTr="00B75001">
        <w:tc>
          <w:tcPr>
            <w:tcW w:w="0" w:type="auto"/>
          </w:tcPr>
          <w:p w14:paraId="2E4DBF6E" w14:textId="77777777" w:rsidR="00B75001" w:rsidRPr="00A4698B" w:rsidRDefault="00B75001" w:rsidP="00B75001">
            <w:pPr>
              <w:pStyle w:val="Textbody"/>
              <w:spacing w:after="0"/>
            </w:pPr>
            <w:r w:rsidRPr="00A4698B">
              <w:t>SUBURBAN</w:t>
            </w:r>
          </w:p>
        </w:tc>
        <w:tc>
          <w:tcPr>
            <w:tcW w:w="0" w:type="auto"/>
          </w:tcPr>
          <w:p w14:paraId="77B5A551" w14:textId="77777777" w:rsidR="00B75001" w:rsidRPr="00A4698B" w:rsidRDefault="00B75001" w:rsidP="00B75001">
            <w:pPr>
              <w:pStyle w:val="Textbody"/>
              <w:spacing w:after="0"/>
              <w:jc w:val="center"/>
            </w:pPr>
            <w:r w:rsidRPr="00A4698B">
              <w:t>0.40</w:t>
            </w:r>
          </w:p>
        </w:tc>
      </w:tr>
      <w:tr w:rsidR="00B75001" w:rsidRPr="00A4698B" w14:paraId="525CC0E7" w14:textId="77777777" w:rsidTr="00B75001">
        <w:tc>
          <w:tcPr>
            <w:tcW w:w="0" w:type="auto"/>
          </w:tcPr>
          <w:p w14:paraId="5F617368" w14:textId="77777777" w:rsidR="00B75001" w:rsidRPr="00A4698B" w:rsidRDefault="00B75001" w:rsidP="00B75001">
            <w:pPr>
              <w:pStyle w:val="Textbody"/>
              <w:spacing w:after="0"/>
            </w:pPr>
            <w:r w:rsidRPr="00A4698B">
              <w:t>RURAL</w:t>
            </w:r>
          </w:p>
        </w:tc>
        <w:tc>
          <w:tcPr>
            <w:tcW w:w="0" w:type="auto"/>
          </w:tcPr>
          <w:p w14:paraId="38954AA0" w14:textId="77777777" w:rsidR="00B75001" w:rsidRPr="00A4698B" w:rsidRDefault="00B75001" w:rsidP="00B75001">
            <w:pPr>
              <w:pStyle w:val="Textbody"/>
              <w:spacing w:after="0"/>
              <w:jc w:val="center"/>
            </w:pPr>
            <w:r w:rsidRPr="00A4698B">
              <w:t>0.20</w:t>
            </w:r>
          </w:p>
        </w:tc>
      </w:tr>
      <w:tr w:rsidR="00B75001" w:rsidRPr="00A4698B" w14:paraId="50407F07" w14:textId="77777777" w:rsidTr="00B75001">
        <w:tc>
          <w:tcPr>
            <w:tcW w:w="0" w:type="auto"/>
          </w:tcPr>
          <w:p w14:paraId="4B614385" w14:textId="77777777" w:rsidR="00B75001" w:rsidRPr="00A4698B" w:rsidRDefault="00B75001" w:rsidP="00B75001">
            <w:pPr>
              <w:pStyle w:val="Textbody"/>
              <w:spacing w:after="0"/>
            </w:pPr>
            <w:r w:rsidRPr="00A4698B">
              <w:t>ISOLATED</w:t>
            </w:r>
          </w:p>
        </w:tc>
        <w:tc>
          <w:tcPr>
            <w:tcW w:w="0" w:type="auto"/>
          </w:tcPr>
          <w:p w14:paraId="6D682AD7" w14:textId="77777777" w:rsidR="00B75001" w:rsidRPr="00A4698B" w:rsidRDefault="00B75001" w:rsidP="00B75001">
            <w:pPr>
              <w:pStyle w:val="Textbody"/>
              <w:spacing w:after="0"/>
              <w:jc w:val="center"/>
            </w:pPr>
            <w:r w:rsidRPr="00A4698B">
              <w:t>0.00</w:t>
            </w:r>
          </w:p>
        </w:tc>
      </w:tr>
    </w:tbl>
    <w:p w14:paraId="5556125F" w14:textId="77777777" w:rsidR="00B75001" w:rsidRDefault="00B75001" w:rsidP="00A4698B"/>
    <w:p w14:paraId="620BB6C1" w14:textId="77777777" w:rsidR="00B75001" w:rsidRDefault="00B75001" w:rsidP="00A4698B">
      <w:r>
        <w:t>The function is computed using the following algorithm:</w:t>
      </w:r>
    </w:p>
    <w:p w14:paraId="766EE7B2" w14:textId="77777777" w:rsidR="00A4698B" w:rsidRDefault="00A4698B" w:rsidP="00A4698B"/>
    <w:p w14:paraId="17BB92D9"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p>
    <w:p w14:paraId="11FD59FD" w14:textId="77777777" w:rsidR="00B75001" w:rsidRDefault="00B75001" w:rsidP="00B75001">
      <w:pPr>
        <w:pStyle w:val="Textbody"/>
        <w:spacing w:after="0"/>
        <w:ind w:left="720"/>
      </w:pPr>
      <w:r>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=1.0</m:t>
        </m:r>
      </m:oMath>
      <w:r>
        <w:t>.</w:t>
      </w:r>
    </w:p>
    <w:p w14:paraId="3F71F981"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=0.0</m:t>
        </m:r>
      </m:oMath>
      <w:r>
        <w:t>,</w:t>
      </w:r>
    </w:p>
    <w:p w14:paraId="127DA55B"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oMath>
      <w:r>
        <w:t>.</w:t>
      </w:r>
    </w:p>
    <w:p w14:paraId="793D3F37" w14:textId="77777777" w:rsidR="00B75001" w:rsidRDefault="00B75001" w:rsidP="00B75001">
      <w:pPr>
        <w:pStyle w:val="Textbody"/>
        <w:spacing w:after="0"/>
        <w:ind w:left="360"/>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g</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r</m:t>
            </m:r>
          </m:sub>
        </m:sSub>
      </m:oMath>
      <w:r>
        <w:t>,</w:t>
      </w:r>
      <w:r w:rsidR="00B75B8F" w:rsidRPr="00B75B8F">
        <w:t xml:space="preserve"> </w:t>
      </w:r>
      <w:r w:rsidR="00B75B8F">
        <w:t>(the only remaining case),</w:t>
      </w:r>
    </w:p>
    <w:p w14:paraId="3DAF12CC" w14:textId="77777777" w:rsidR="00B75001" w:rsidRDefault="00B75001" w:rsidP="00B75001">
      <w:pPr>
        <w:pStyle w:val="Textbody"/>
        <w:spacing w:after="0"/>
        <w:ind w:left="360"/>
      </w:pPr>
      <w:r>
        <w:tab/>
        <w:t xml:space="preserve">Let </w:t>
      </w:r>
      <m:oMath>
        <m:sSub>
          <m:sSubPr>
            <m:ctrlPr>
              <w:rPr>
                <w:rFonts w:ascii="Cambria Math" w:hAnsi="Cambria Math"/>
                <w:i/>
              </w:rPr>
            </m:ctrlPr>
          </m:sSubPr>
          <m:e>
            <m:r>
              <w:rPr>
                <w:rFonts w:ascii="Cambria Math" w:hAnsi="Cambria Math"/>
              </w:rPr>
              <m:t>needs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m:t>
                </m:r>
              </m:sub>
            </m:sSub>
          </m:num>
          <m:den>
            <m:sSub>
              <m:sSubPr>
                <m:ctrlPr>
                  <w:rPr>
                    <w:rFonts w:ascii="Cambria Math" w:hAnsi="Cambria Math"/>
                    <w:i/>
                  </w:rPr>
                </m:ctrlPr>
              </m:sSubPr>
              <m:e>
                <m:r>
                  <w:rPr>
                    <w:rFonts w:ascii="Cambria Math" w:hAnsi="Cambria Math"/>
                  </w:rPr>
                  <m:t>R</m:t>
                </m:r>
              </m:e>
              <m:sub>
                <m:r>
                  <w:rPr>
                    <w:rFonts w:ascii="Cambria Math" w:hAnsi="Cambria Math"/>
                  </w:rPr>
                  <m:t>r</m:t>
                </m:r>
              </m:sub>
            </m:sSub>
          </m:den>
        </m:f>
      </m:oMath>
      <w:r>
        <w:t>.</w:t>
      </w:r>
    </w:p>
    <w:p w14:paraId="0070F2A8" w14:textId="77777777" w:rsidR="00B75001" w:rsidRDefault="00B75001" w:rsidP="00B75001">
      <w:pPr>
        <w:pStyle w:val="Textbody"/>
        <w:spacing w:after="0"/>
        <w:ind w:left="360"/>
      </w:pPr>
    </w:p>
    <w:p w14:paraId="0819C2A5" w14:textId="77777777" w:rsidR="00B75001" w:rsidRDefault="00B75001" w:rsidP="00A4698B">
      <w:r>
        <w:t xml:space="preserve">The result is a number between </w:t>
      </w:r>
      <w:r w:rsidR="00B75B8F">
        <w:t>0</w:t>
      </w:r>
      <w:r>
        <w:t xml:space="preserve"> and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B75B8F">
        <w:t>, or nominally between 0</w:t>
      </w:r>
      <w:r>
        <w:t xml:space="preserve"> and 2.</w:t>
      </w:r>
    </w:p>
    <w:p w14:paraId="5F4CDC7A" w14:textId="77777777" w:rsidR="00A4698B" w:rsidRDefault="00A4698B" w:rsidP="00A4698B"/>
    <w:p w14:paraId="22B323EE" w14:textId="77777777" w:rsidR="00B75001" w:rsidRPr="00EA1110" w:rsidRDefault="00B75001" w:rsidP="00A4698B">
      <w:r>
        <w:t xml:space="preserve">The current model presumes that providing service in excess of saturation has no additional effect.  This is unlikely.  Providing excess service might decrease satisfaction with respect to AUT, for example.  On the other hand, it might not really be possible to provide service in excess of saturation…which means that excess money spent on it is going for something else, and likely improving </w:t>
      </w:r>
      <w:r>
        <w:rPr>
          <w:i/>
        </w:rPr>
        <w:t>somebody</w:t>
      </w:r>
      <w:r>
        <w:t xml:space="preserve">’s satisfaction, and probably illicitly.  In light of the abstract nature of ENI services as modeled in this version of Athena, then, we will continue to assume that the effect of excess service is flat. </w:t>
      </w:r>
    </w:p>
    <w:p w14:paraId="4D7616F6" w14:textId="77777777" w:rsidR="00B75001" w:rsidRPr="00B272F5" w:rsidRDefault="00B75001" w:rsidP="00A4698B">
      <w:pPr>
        <w:pStyle w:val="Heading5"/>
      </w:pPr>
      <w:bookmarkStart w:id="172" w:name="_Toc310421813"/>
      <w:bookmarkStart w:id="173" w:name="_Toc380578255"/>
      <w:r>
        <w:t>The Expectations Factor</w:t>
      </w:r>
      <w:bookmarkEnd w:id="172"/>
      <w:bookmarkEnd w:id="173"/>
    </w:p>
    <w:p w14:paraId="465BA95E" w14:textId="77777777" w:rsidR="00B75001" w:rsidRDefault="00B75001" w:rsidP="00A4698B">
      <w:r>
        <w:t xml:space="preserve">The rate of change of civilian satisfaction should depend on the difference between the expected and actual levels of service.  When expectations are not met, satisfaction should go down; when they are exceeded, satisfaction should go up.  The expectation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ranges from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or nominally between -2 and 2, and is computed simply as follows:</w:t>
      </w:r>
    </w:p>
    <w:p w14:paraId="457D585C" w14:textId="77777777" w:rsidR="00A4698B" w:rsidRDefault="00A4698B" w:rsidP="00A4698B"/>
    <w:p w14:paraId="74B399C2" w14:textId="77777777" w:rsidR="00B75001" w:rsidRPr="00A4698B" w:rsidRDefault="00C32465" w:rsidP="00A4698B">
      <w:pPr>
        <w:ind w:left="360"/>
      </w:pPr>
      <m:oMathPara>
        <m:oMathParaPr>
          <m:jc m:val="left"/>
        </m:oMathParaPr>
        <m:oMath>
          <m:sSub>
            <m:sSubPr>
              <m:ctrlPr>
                <w:rPr>
                  <w:rFonts w:ascii="Cambria Math" w:hAnsi="Cambria Math"/>
                </w:rPr>
              </m:ctrlPr>
            </m:sSubPr>
            <m:e>
              <m:r>
                <w:rPr>
                  <w:rFonts w:ascii="Cambria Math" w:hAnsi="Cambria Math"/>
                </w:rPr>
                <m:t>expectf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E</m:t>
              </m:r>
            </m:sub>
          </m:sSub>
          <m:r>
            <m:rPr>
              <m:sty m:val="p"/>
            </m:rPr>
            <w:rPr>
              <w:rFonts w:ascii="Cambria Math" w:hAnsi="Cambria Math"/>
            </w:rPr>
            <m:t>×</m:t>
          </m:r>
          <m:d>
            <m:dPr>
              <m:ctrlPr>
                <w:rPr>
                  <w:rFonts w:ascii="Cambria Math" w:hAnsi="Cambria Math"/>
                </w:rPr>
              </m:ctrlPr>
            </m:dPr>
            <m:e>
              <m:func>
                <m:funcPr>
                  <m:ctrlPr>
                    <w:rPr>
                      <w:rFonts w:ascii="Cambria Math" w:hAnsi="Cambria Math"/>
                    </w:rPr>
                  </m:ctrlPr>
                </m:funcPr>
                <m:fName>
                  <m:r>
                    <m:rPr>
                      <m:sty m:val="p"/>
                    </m:rPr>
                    <w:rPr>
                      <w:rFonts w:ascii="Cambria Math" w:hAnsi="Cambria Math"/>
                    </w:rPr>
                    <m:t>min</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A</m:t>
                          </m:r>
                        </m:e>
                        <m:sub>
                          <m:r>
                            <w:rPr>
                              <w:rFonts w:ascii="Cambria Math" w:hAnsi="Cambria Math"/>
                            </w:rPr>
                            <m:t>g</m:t>
                          </m:r>
                        </m:sub>
                      </m:sSub>
                    </m:e>
                  </m:d>
                </m:e>
              </m:func>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g</m:t>
                  </m:r>
                </m:sub>
              </m:sSub>
            </m:e>
          </m:d>
        </m:oMath>
      </m:oMathPara>
    </w:p>
    <w:p w14:paraId="291EAD9A" w14:textId="77777777" w:rsidR="00A4698B" w:rsidRPr="00275B4C" w:rsidRDefault="00A4698B" w:rsidP="00A4698B">
      <w:pPr>
        <w:ind w:left="360"/>
      </w:pPr>
    </w:p>
    <w:p w14:paraId="18F6A5D2" w14:textId="77777777" w:rsidR="00B75001" w:rsidRDefault="00B75001" w:rsidP="00B75001">
      <w:pPr>
        <w:pStyle w:val="Textbody"/>
      </w:pPr>
      <w:r>
        <w:t>where</w:t>
      </w:r>
    </w:p>
    <w:p w14:paraId="49441798" w14:textId="77777777" w:rsidR="00B75001" w:rsidRPr="0099602B" w:rsidRDefault="00C32465" w:rsidP="00B75001">
      <w:pPr>
        <w:pStyle w:val="Definitions"/>
      </w:pP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ab/>
        <w:t>=</w:t>
      </w:r>
      <w:r w:rsidR="00B75001">
        <w:tab/>
        <w:t xml:space="preserve">The “expectations” factor for group </w:t>
      </w:r>
      <w:r w:rsidR="00B75001">
        <w:rPr>
          <w:i/>
        </w:rPr>
        <w:t>g</w:t>
      </w:r>
      <w:r w:rsidR="00B75001">
        <w:t>.</w:t>
      </w:r>
    </w:p>
    <w:p w14:paraId="544A05CC" w14:textId="77777777" w:rsidR="00B75001" w:rsidRDefault="00C32465" w:rsidP="00B75001">
      <w:pPr>
        <w:pStyle w:val="Definitions"/>
      </w:pPr>
      <m:oMath>
        <m:sSub>
          <m:sSubPr>
            <m:ctrlPr>
              <w:rPr>
                <w:rFonts w:ascii="Cambria Math" w:hAnsi="Cambria Math"/>
                <w:i/>
              </w:rPr>
            </m:ctrlPr>
          </m:sSubPr>
          <m:e>
            <m:r>
              <w:rPr>
                <w:rFonts w:ascii="Cambria Math" w:hAnsi="Cambria Math"/>
              </w:rPr>
              <m:t>A</m:t>
            </m:r>
          </m:e>
          <m:sub>
            <m:r>
              <w:rPr>
                <w:rFonts w:ascii="Cambria Math" w:hAnsi="Cambria Math"/>
              </w:rPr>
              <m:t>g</m:t>
            </m:r>
          </m:sub>
        </m:sSub>
      </m:oMath>
      <w:r w:rsidR="00B75001">
        <w:tab/>
        <w:t>=</w:t>
      </w:r>
      <w:r w:rsidR="00B75001">
        <w:tab/>
        <w:t xml:space="preserve">The actual level of service received by </w:t>
      </w:r>
      <w:r w:rsidR="00B75001">
        <w:rPr>
          <w:i/>
        </w:rPr>
        <w:t>g</w:t>
      </w:r>
      <w:r w:rsidR="00B75001">
        <w:t>.</w:t>
      </w:r>
    </w:p>
    <w:p w14:paraId="36CD4C4F" w14:textId="77777777" w:rsidR="00B75001" w:rsidRDefault="00C32465" w:rsidP="00B75001">
      <w:pPr>
        <w:pStyle w:val="Definitions"/>
      </w:pPr>
      <m:oMath>
        <m:sSub>
          <m:sSubPr>
            <m:ctrlPr>
              <w:rPr>
                <w:rFonts w:ascii="Cambria Math" w:hAnsi="Cambria Math"/>
                <w:i/>
              </w:rPr>
            </m:ctrlPr>
          </m:sSubPr>
          <m:e>
            <m:r>
              <w:rPr>
                <w:rFonts w:ascii="Cambria Math" w:hAnsi="Cambria Math"/>
              </w:rPr>
              <m:t>X</m:t>
            </m:r>
          </m:e>
          <m:sub>
            <m:r>
              <w:rPr>
                <w:rFonts w:ascii="Cambria Math" w:hAnsi="Cambria Math"/>
              </w:rPr>
              <m:t>g</m:t>
            </m:r>
          </m:sub>
        </m:sSub>
      </m:oMath>
      <w:r w:rsidR="00B75001">
        <w:tab/>
        <w:t>=</w:t>
      </w:r>
      <w:r w:rsidR="00B75001">
        <w:tab/>
        <w:t xml:space="preserve">The expected level of service for </w:t>
      </w:r>
      <w:r w:rsidR="00B75001">
        <w:rPr>
          <w:i/>
        </w:rPr>
        <w:t>g</w:t>
      </w:r>
      <w:r w:rsidR="00B75001">
        <w:t>.</w:t>
      </w:r>
    </w:p>
    <w:p w14:paraId="7CF54D6F" w14:textId="77777777" w:rsidR="00B75001" w:rsidRPr="00B57042" w:rsidRDefault="00C32465" w:rsidP="00B75001">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B75001">
        <w:tab/>
        <w:t>=</w:t>
      </w:r>
      <w:r w:rsidR="00B75001">
        <w:tab/>
        <w:t>A model parameter,</w:t>
      </w:r>
      <w:r w:rsidR="00B75001">
        <w:rPr>
          <w:rStyle w:val="FootnoteReference"/>
          <w:rFonts w:eastAsia="Wingdings"/>
        </w:rPr>
        <w:footnoteReference w:id="46"/>
      </w:r>
      <w:r w:rsidR="00B75001">
        <w:t xml:space="preserve"> the gain on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rsidR="00B75001">
        <w:t>, nominally 2.0.</w:t>
      </w:r>
    </w:p>
    <w:p w14:paraId="69A89A40" w14:textId="77777777" w:rsidR="00B75001" w:rsidRDefault="00B75001" w:rsidP="00B75001">
      <w:pPr>
        <w:pStyle w:val="Heading4"/>
      </w:pPr>
      <w:bookmarkStart w:id="174" w:name="_Ref310342819"/>
      <w:bookmarkStart w:id="175" w:name="_Toc310421814"/>
      <w:bookmarkStart w:id="176" w:name="_Toc380578256"/>
      <w:r>
        <w:t>Vertical Relationship</w:t>
      </w:r>
      <w:bookmarkEnd w:id="174"/>
      <w:r>
        <w:t xml:space="preserve"> Effects</w:t>
      </w:r>
      <w:bookmarkEnd w:id="175"/>
      <w:bookmarkEnd w:id="176"/>
    </w:p>
    <w:p w14:paraId="04327E11" w14:textId="77777777" w:rsidR="00FC0A5B" w:rsidRPr="00FC0A5B" w:rsidRDefault="00FC0A5B" w:rsidP="00FC0A5B">
      <w:r>
        <w:t>Vertical relationship effects between a civilian group and an actor depend on the service case, (</w:t>
      </w:r>
      <w:r>
        <w:rPr>
          <w:b/>
        </w:rPr>
        <w:t>E+</w:t>
      </w:r>
      <w:r>
        <w:t xml:space="preserve">, </w:t>
      </w:r>
      <w:r>
        <w:rPr>
          <w:b/>
        </w:rPr>
        <w:t>E</w:t>
      </w:r>
      <w:r>
        <w:t xml:space="preserve">, </w:t>
      </w:r>
      <w:r>
        <w:rPr>
          <w:b/>
        </w:rPr>
        <w:t>E−</w:t>
      </w:r>
      <w:r>
        <w:t xml:space="preserve">, </w:t>
      </w:r>
      <w:r>
        <w:rPr>
          <w:b/>
        </w:rPr>
        <w:t>R−</w:t>
      </w:r>
      <w:r>
        <w:t>), whether the actor is in control of the group’s neighborhood or not, and the actor’s degree of credit for providing ENI services.</w:t>
      </w:r>
    </w:p>
    <w:p w14:paraId="201B0C79" w14:textId="77777777" w:rsidR="004E72E8" w:rsidRDefault="004E72E8" w:rsidP="00A4698B"/>
    <w:p w14:paraId="48BA3D92" w14:textId="77777777" w:rsidR="00B75001" w:rsidRDefault="004E72E8" w:rsidP="00A4698B">
      <w:r>
        <w:t>First, we</w:t>
      </w:r>
      <w:r w:rsidR="00B75001">
        <w:t xml:space="preserve"> compute the credit, </w:t>
      </w:r>
      <m:oMath>
        <m:sSub>
          <m:sSubPr>
            <m:ctrlPr>
              <w:rPr>
                <w:rFonts w:ascii="Cambria Math" w:hAnsi="Cambria Math"/>
                <w:i/>
              </w:rPr>
            </m:ctrlPr>
          </m:sSubPr>
          <m:e>
            <m:r>
              <w:rPr>
                <w:rFonts w:ascii="Cambria Math" w:hAnsi="Cambria Math"/>
              </w:rPr>
              <m:t>credit</m:t>
            </m:r>
          </m:e>
          <m:sub>
            <m:r>
              <w:rPr>
                <w:rFonts w:ascii="Cambria Math" w:hAnsi="Cambria Math"/>
              </w:rPr>
              <m:t>ga</m:t>
            </m:r>
          </m:sub>
        </m:sSub>
      </m:oMath>
      <w:r w:rsidR="00B75001">
        <w:t xml:space="preserve">, given to each actor </w:t>
      </w:r>
      <w:r w:rsidR="00B75001">
        <w:rPr>
          <w:i/>
        </w:rPr>
        <w:t>a</w:t>
      </w:r>
      <w:r w:rsidR="00B75001">
        <w:t xml:space="preserve"> for the level of ENI services provided to group </w:t>
      </w:r>
      <w:r w:rsidR="00B75001">
        <w:rPr>
          <w:i/>
        </w:rPr>
        <w:t>g</w:t>
      </w:r>
      <w:r w:rsidR="00FC0A5B">
        <w:t xml:space="preserve"> as follows.</w:t>
      </w:r>
    </w:p>
    <w:p w14:paraId="2BD8EC0C" w14:textId="77777777" w:rsidR="00A4698B" w:rsidRDefault="00A4698B" w:rsidP="00A4698B"/>
    <w:p w14:paraId="3BE45250" w14:textId="77777777" w:rsidR="00B75001" w:rsidRDefault="00B75001" w:rsidP="00A4698B">
      <w:r>
        <w:t>If there is no funding, nobody gets any credit.  This especially includes the actor in control of the neighborhood, if any:</w:t>
      </w:r>
    </w:p>
    <w:p w14:paraId="4136AB9E" w14:textId="77777777" w:rsidR="00A4698B" w:rsidRDefault="00A4698B" w:rsidP="00A4698B"/>
    <w:p w14:paraId="69629D18" w14:textId="77777777" w:rsidR="00B75001" w:rsidRDefault="00B75001" w:rsidP="00EA4D0B">
      <w:pPr>
        <w:pStyle w:val="ListParagraph"/>
        <w:numPr>
          <w:ilvl w:val="0"/>
          <w:numId w:val="34"/>
        </w:numPr>
      </w:pPr>
      <w:r>
        <w:t xml:space="preserve">If </w:t>
      </w:r>
      <m:oMath>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=0</m:t>
        </m:r>
      </m:oMath>
      <w:r>
        <w:t xml:space="preserve">, </w:t>
      </w:r>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=0</m:t>
        </m:r>
      </m:oMath>
      <w:r>
        <w:t xml:space="preserve"> for all </w:t>
      </w:r>
      <w:r w:rsidRPr="00A4698B">
        <w:rPr>
          <w:i/>
        </w:rPr>
        <w:t>a</w:t>
      </w:r>
      <w:r>
        <w:t>.</w:t>
      </w:r>
    </w:p>
    <w:p w14:paraId="0731939D" w14:textId="77777777" w:rsidR="00FC0A5B" w:rsidRDefault="00FC0A5B" w:rsidP="00FC0A5B">
      <w:pPr>
        <w:pStyle w:val="ListParagraph"/>
      </w:pPr>
    </w:p>
    <w:p w14:paraId="13F8A51C" w14:textId="77777777" w:rsidR="00B75001" w:rsidRDefault="00B75001" w:rsidP="00A4698B">
      <w:r>
        <w:t xml:space="preserve">Otherwise, we give credit to each actor according to the fraction of the total funding that he provides, but only up to the amount needed for saturation.  Moreover, we give credit to the actor in control of the neighborhood </w:t>
      </w:r>
      <w:r>
        <w:rPr>
          <w:i/>
        </w:rPr>
        <w:t>first</w:t>
      </w:r>
      <w:r>
        <w:t>; if he provides a saturation level of service all by himself, the other actors get no credit.  If he provides less than the saturation level of service, the other actors can only take credit for the increment of service provided up to the saturation level.</w:t>
      </w:r>
    </w:p>
    <w:p w14:paraId="44E2EA0E" w14:textId="77777777" w:rsidR="00A4698B" w:rsidRDefault="00A4698B" w:rsidP="00A4698B"/>
    <w:p w14:paraId="5039EE7B" w14:textId="77777777" w:rsidR="00B75001" w:rsidRDefault="00B75001" w:rsidP="00A4698B">
      <w:r>
        <w:t xml:space="preserve">Let </w:t>
      </w:r>
      <w:r>
        <w:rPr>
          <w:i/>
        </w:rPr>
        <w:t>C</w:t>
      </w:r>
      <w:r>
        <w:t xml:space="preserve"> be the actor in control of </w:t>
      </w:r>
      <w:r>
        <w:rPr>
          <w:i/>
        </w:rPr>
        <w:t>g</w:t>
      </w:r>
      <w:r>
        <w:t>’s neighborhood.  Then,</w:t>
      </w:r>
    </w:p>
    <w:p w14:paraId="597EC4E4" w14:textId="77777777" w:rsidR="00A4698B" w:rsidRDefault="00A4698B" w:rsidP="00A4698B"/>
    <w:p w14:paraId="6F54415B" w14:textId="77777777" w:rsidR="00B75001" w:rsidRPr="00A4698B" w:rsidRDefault="00C32465" w:rsidP="00A4698B">
      <w:pPr>
        <w:ind w:left="360"/>
      </w:pPr>
      <m:oMathPara>
        <m:oMath>
          <m:sSub>
            <m:sSubPr>
              <m:ctrlPr>
                <w:rPr>
                  <w:rFonts w:ascii="Cambria Math" w:hAnsi="Cambria Math"/>
                </w:rPr>
              </m:ctrlPr>
            </m:sSubPr>
            <m:e>
              <m:r>
                <w:rPr>
                  <w:rFonts w:ascii="Cambria Math" w:hAnsi="Cambria Math"/>
                </w:rPr>
                <m:t>credit</m:t>
              </m:r>
            </m:e>
            <m:sub>
              <m:r>
                <w:rPr>
                  <w:rFonts w:ascii="Cambria Math" w:hAnsi="Cambria Math"/>
                </w:rPr>
                <m:t>gC</m:t>
              </m:r>
            </m:sub>
          </m:sSub>
          <m:r>
            <m:rPr>
              <m:sty m:val="p"/>
            </m:rPr>
            <w:rPr>
              <w:rFonts w:ascii="Cambria Math" w:hAnsi="Cambria Math"/>
            </w:rPr>
            <m:t>=</m:t>
          </m:r>
          <m:r>
            <m:rPr>
              <m:nor/>
            </m:rPr>
            <m:t>min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gC</m:t>
                      </m:r>
                    </m:sub>
                  </m:sSub>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w:rPr>
                              <w:rFonts w:ascii="Cambria Math" w:hAnsi="Cambria Math"/>
                            </w:rPr>
                            <m:t>P</m:t>
                          </m:r>
                        </m:e>
                        <m:sub>
                          <m:r>
                            <w:rPr>
                              <w:rFonts w:ascii="Cambria Math" w:hAnsi="Cambria Math"/>
                            </w:rPr>
                            <m:t>g</m:t>
                          </m:r>
                        </m:sub>
                      </m:sSub>
                    </m:e>
                  </m:d>
                </m:den>
              </m:f>
              <m:r>
                <m:rPr>
                  <m:sty m:val="p"/>
                </m:rPr>
                <w:rPr>
                  <w:rFonts w:ascii="Cambria Math" w:hAnsi="Cambria Math"/>
                </w:rPr>
                <m:t>,1</m:t>
              </m:r>
            </m:e>
          </m:d>
        </m:oMath>
      </m:oMathPara>
    </w:p>
    <w:p w14:paraId="0E5C3ACB" w14:textId="77777777" w:rsidR="00A4698B" w:rsidRPr="00894D3D" w:rsidRDefault="00A4698B" w:rsidP="00A4698B">
      <w:pPr>
        <w:ind w:left="360"/>
      </w:pPr>
    </w:p>
    <w:p w14:paraId="0348459B" w14:textId="77777777" w:rsidR="00B75001" w:rsidRPr="00A4698B" w:rsidRDefault="00C32465" w:rsidP="00A4698B">
      <w:pPr>
        <w:ind w:left="360"/>
        <w:rPr>
          <w:iCs/>
        </w:rPr>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ga</m:t>
                  </m:r>
                </m:sub>
              </m:sSub>
            </m:num>
            <m:den>
              <m:nary>
                <m:naryPr>
                  <m:chr m:val="∑"/>
                  <m:limLoc m:val="undOvr"/>
                  <m:supHide m:val="1"/>
                  <m:ctrlPr>
                    <w:rPr>
                      <w:rFonts w:ascii="Cambria Math" w:hAnsi="Cambria Math"/>
                    </w:rPr>
                  </m:ctrlPr>
                </m:naryPr>
                <m:sub>
                  <m:r>
                    <w:rPr>
                      <w:rFonts w:ascii="Cambria Math" w:hAnsi="Cambria Math"/>
                    </w:rPr>
                    <m:t>b</m:t>
                  </m:r>
                  <m:r>
                    <m:rPr>
                      <m:sty m:val="p"/>
                    </m:rPr>
                    <w:rPr>
                      <w:rFonts w:ascii="Cambria Math" w:hAnsi="Cambria Math"/>
                    </w:rPr>
                    <m:t>≠</m:t>
                  </m:r>
                  <m:r>
                    <w:rPr>
                      <w:rFonts w:ascii="Cambria Math" w:hAnsi="Cambria Math"/>
                    </w:rPr>
                    <m:t>C</m:t>
                  </m:r>
                </m:sub>
                <m:sup/>
                <m:e>
                  <m:sSub>
                    <m:sSubPr>
                      <m:ctrlPr>
                        <w:rPr>
                          <w:rFonts w:ascii="Cambria Math" w:hAnsi="Cambria Math"/>
                        </w:rPr>
                      </m:ctrlPr>
                    </m:sSubPr>
                    <m:e>
                      <m:r>
                        <w:rPr>
                          <w:rFonts w:ascii="Cambria Math" w:hAnsi="Cambria Math"/>
                        </w:rPr>
                        <m:t>F</m:t>
                      </m:r>
                    </m:e>
                    <m:sub>
                      <m:r>
                        <w:rPr>
                          <w:rFonts w:ascii="Cambria Math" w:hAnsi="Cambria Math"/>
                        </w:rPr>
                        <m:t>gb</m:t>
                      </m:r>
                    </m:sub>
                  </m:sSub>
                </m:e>
              </m:nary>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credit</m:t>
                  </m:r>
                </m:e>
                <m:sub>
                  <m:r>
                    <w:rPr>
                      <w:rFonts w:ascii="Cambria Math" w:hAnsi="Cambria Math"/>
                    </w:rPr>
                    <m:t>gC</m:t>
                  </m:r>
                </m:sub>
              </m:sSub>
            </m:e>
          </m:d>
          <m:r>
            <m:rPr>
              <m:sty m:val="p"/>
            </m:rPr>
            <w:rPr>
              <w:rFonts w:ascii="Cambria Math" w:hAnsi="Cambria Math"/>
            </w:rPr>
            <m:t xml:space="preserve"> for all </m:t>
          </m:r>
          <m:r>
            <w:rPr>
              <w:rFonts w:ascii="Cambria Math" w:hAnsi="Cambria Math"/>
            </w:rPr>
            <m:t>a</m:t>
          </m:r>
          <m:r>
            <m:rPr>
              <m:sty m:val="p"/>
            </m:rPr>
            <w:rPr>
              <w:rFonts w:ascii="Cambria Math" w:hAnsi="Cambria Math"/>
            </w:rPr>
            <m:t xml:space="preserve"> ≠ </m:t>
          </m:r>
          <m:r>
            <w:rPr>
              <w:rFonts w:ascii="Cambria Math" w:hAnsi="Cambria Math"/>
            </w:rPr>
            <m:t>C</m:t>
          </m:r>
        </m:oMath>
      </m:oMathPara>
    </w:p>
    <w:p w14:paraId="06A30635" w14:textId="77777777" w:rsidR="00A4698B" w:rsidRPr="00894D3D" w:rsidRDefault="00A4698B" w:rsidP="00A4698B">
      <w:pPr>
        <w:ind w:left="360"/>
      </w:pPr>
    </w:p>
    <w:p w14:paraId="3731C9E4" w14:textId="77777777" w:rsidR="00B75001" w:rsidRDefault="00B75001" w:rsidP="00A4698B">
      <w:r>
        <w:t xml:space="preserve">where </w:t>
      </w:r>
    </w:p>
    <w:p w14:paraId="0C1B07DD" w14:textId="77777777" w:rsidR="00A4698B" w:rsidRPr="008D32D0" w:rsidRDefault="00A4698B" w:rsidP="00A4698B"/>
    <w:p w14:paraId="04095DE4" w14:textId="77777777" w:rsidR="00B75001" w:rsidRDefault="00C32465" w:rsidP="00B75001">
      <w:pPr>
        <w:pStyle w:val="Definitions"/>
      </w:pPr>
      <m:oMath>
        <m:sSub>
          <m:sSubPr>
            <m:ctrlPr>
              <w:rPr>
                <w:rFonts w:ascii="Cambria Math" w:hAnsi="Cambria Math"/>
                <w:i/>
              </w:rPr>
            </m:ctrlPr>
          </m:sSubPr>
          <m:e>
            <m:r>
              <w:rPr>
                <w:rFonts w:ascii="Cambria Math" w:hAnsi="Cambria Math"/>
              </w:rPr>
              <m:t>P</m:t>
            </m:r>
          </m:e>
          <m:sub>
            <m:r>
              <w:rPr>
                <w:rFonts w:ascii="Cambria Math" w:hAnsi="Cambria Math"/>
              </w:rPr>
              <m:t>g</m:t>
            </m:r>
          </m:sub>
        </m:sSub>
      </m:oMath>
      <w:r w:rsidR="00B75001">
        <w:t xml:space="preserve"> </w:t>
      </w:r>
      <w:r w:rsidR="00B75001">
        <w:tab/>
        <w:t>=</w:t>
      </w:r>
      <w:r w:rsidR="00B75001">
        <w:tab/>
        <w:t xml:space="preserve">The funding required to saturate the supply of ENI services to group </w:t>
      </w:r>
      <w:r w:rsidR="00B75001" w:rsidRPr="008D4F12">
        <w:rPr>
          <w:i/>
        </w:rPr>
        <w:t>g</w:t>
      </w:r>
      <w:r w:rsidR="00B75001">
        <w:t>, in $/week.</w:t>
      </w:r>
    </w:p>
    <w:p w14:paraId="76639492" w14:textId="77777777" w:rsidR="00B75001" w:rsidRDefault="00C32465"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m:t>
            </m:r>
          </m:sub>
        </m:sSub>
      </m:oMath>
      <w:r w:rsidR="00B75001">
        <w:t xml:space="preserve"> </w:t>
      </w:r>
      <w:r w:rsidR="00B75001">
        <w:tab/>
        <w:t>=</w:t>
      </w:r>
      <w:r w:rsidR="00B75001">
        <w:tab/>
        <w:t xml:space="preserve">Total funding of ENI services for group </w:t>
      </w:r>
      <w:r w:rsidR="00B75001">
        <w:rPr>
          <w:i/>
        </w:rPr>
        <w:t>g</w:t>
      </w:r>
      <w:r w:rsidR="00B75001">
        <w:t>, in $/week.</w:t>
      </w:r>
    </w:p>
    <w:p w14:paraId="65478D56" w14:textId="77777777" w:rsidR="00B75001" w:rsidRDefault="00C32465" w:rsidP="00B75001">
      <w:pPr>
        <w:pStyle w:val="Definitions"/>
      </w:pPr>
      <m:oMath>
        <m:sSub>
          <m:sSubPr>
            <m:ctrlPr>
              <w:rPr>
                <w:rFonts w:ascii="Cambria Math" w:hAnsi="Cambria Math"/>
                <w:i/>
              </w:rPr>
            </m:ctrlPr>
          </m:sSubPr>
          <m:e>
            <m:r>
              <w:rPr>
                <w:rFonts w:ascii="Cambria Math" w:hAnsi="Cambria Math"/>
              </w:rPr>
              <m:t>F</m:t>
            </m:r>
          </m:e>
          <m:sub>
            <m:r>
              <w:rPr>
                <w:rFonts w:ascii="Cambria Math" w:hAnsi="Cambria Math"/>
              </w:rPr>
              <m:t>ga</m:t>
            </m:r>
          </m:sub>
        </m:sSub>
      </m:oMath>
      <w:r w:rsidR="00B75001">
        <w:tab/>
        <w:t>=</w:t>
      </w:r>
      <w:r w:rsidR="00B75001">
        <w:tab/>
        <w:t xml:space="preserve">Actor </w:t>
      </w:r>
      <w:r w:rsidR="00B75001">
        <w:rPr>
          <w:i/>
        </w:rPr>
        <w:t>a</w:t>
      </w:r>
      <w:r w:rsidR="00B75001">
        <w:t xml:space="preserve">’s funding for ENI services to group </w:t>
      </w:r>
      <w:r w:rsidR="00B75001">
        <w:rPr>
          <w:i/>
        </w:rPr>
        <w:t>g</w:t>
      </w:r>
      <w:r w:rsidR="00B75001">
        <w:t>.</w:t>
      </w:r>
    </w:p>
    <w:p w14:paraId="05061674" w14:textId="77777777" w:rsidR="00B75001" w:rsidRDefault="00B75001" w:rsidP="00B75001">
      <w:pPr>
        <w:pStyle w:val="Definitions"/>
      </w:pPr>
    </w:p>
    <w:p w14:paraId="55981D6E" w14:textId="77777777" w:rsidR="00B75001" w:rsidRDefault="00B75001" w:rsidP="00A4698B">
      <w:r>
        <w:t>We then categorize these contributions as shown in the following table:</w:t>
      </w:r>
      <w:r w:rsidR="00FC0A5B">
        <w:rPr>
          <w:rStyle w:val="FootnoteReference"/>
        </w:rPr>
        <w:footnoteReference w:id="47"/>
      </w:r>
    </w:p>
    <w:p w14:paraId="47ADF521" w14:textId="77777777" w:rsidR="00A4698B" w:rsidRDefault="00A4698B" w:rsidP="00A4698B"/>
    <w:tbl>
      <w:tblPr>
        <w:tblStyle w:val="TableGrid"/>
        <w:tblW w:w="0" w:type="auto"/>
        <w:jc w:val="center"/>
        <w:tblLook w:val="04A0" w:firstRow="1" w:lastRow="0" w:firstColumn="1" w:lastColumn="0" w:noHBand="0" w:noVBand="1"/>
      </w:tblPr>
      <w:tblGrid>
        <w:gridCol w:w="914"/>
        <w:gridCol w:w="1089"/>
        <w:gridCol w:w="953"/>
        <w:gridCol w:w="3870"/>
      </w:tblGrid>
      <w:tr w:rsidR="00B75001" w14:paraId="286F1A1B" w14:textId="77777777" w:rsidTr="00B75001">
        <w:trPr>
          <w:trHeight w:val="260"/>
          <w:jc w:val="center"/>
        </w:trPr>
        <w:tc>
          <w:tcPr>
            <w:tcW w:w="2808" w:type="dxa"/>
            <w:gridSpan w:val="3"/>
          </w:tcPr>
          <w:p w14:paraId="77A1C99A" w14:textId="77777777" w:rsidR="00B75001" w:rsidRPr="00A4698B" w:rsidRDefault="00B75001" w:rsidP="00B75001">
            <w:pPr>
              <w:pStyle w:val="Textbody"/>
              <w:spacing w:after="0"/>
              <w:jc w:val="center"/>
              <w:rPr>
                <w:b/>
              </w:rPr>
            </w:pPr>
            <w:r w:rsidRPr="00A4698B">
              <w:rPr>
                <w:b/>
              </w:rPr>
              <w:t>Contribution</w:t>
            </w:r>
          </w:p>
        </w:tc>
        <w:tc>
          <w:tcPr>
            <w:tcW w:w="3870" w:type="dxa"/>
          </w:tcPr>
          <w:p w14:paraId="14C01840" w14:textId="77777777" w:rsidR="00B75001" w:rsidRPr="00A4698B" w:rsidRDefault="00B75001" w:rsidP="00B75001">
            <w:pPr>
              <w:pStyle w:val="Textbody"/>
              <w:spacing w:after="0"/>
              <w:jc w:val="both"/>
              <w:rPr>
                <w:b/>
              </w:rPr>
            </w:pPr>
            <w:r w:rsidRPr="00A4698B">
              <w:rPr>
                <w:b/>
              </w:rPr>
              <w:t>Categorization</w:t>
            </w:r>
          </w:p>
        </w:tc>
      </w:tr>
      <w:tr w:rsidR="00B75001" w14:paraId="232F9E03" w14:textId="77777777" w:rsidTr="00B75001">
        <w:trPr>
          <w:jc w:val="center"/>
        </w:trPr>
        <w:tc>
          <w:tcPr>
            <w:tcW w:w="914" w:type="dxa"/>
            <w:tcBorders>
              <w:right w:val="nil"/>
            </w:tcBorders>
          </w:tcPr>
          <w:p w14:paraId="494942E4" w14:textId="77777777" w:rsidR="00B75001" w:rsidRPr="00A4698B" w:rsidRDefault="00B75001" w:rsidP="00B75001">
            <w:pPr>
              <w:pStyle w:val="Textbody"/>
              <w:spacing w:after="0"/>
              <w:jc w:val="right"/>
            </w:pPr>
            <w:r w:rsidRPr="00A4698B">
              <w:t>0% ≤</w:t>
            </w:r>
          </w:p>
        </w:tc>
        <w:tc>
          <w:tcPr>
            <w:tcW w:w="941" w:type="dxa"/>
            <w:tcBorders>
              <w:left w:val="nil"/>
              <w:right w:val="nil"/>
            </w:tcBorders>
          </w:tcPr>
          <w:p w14:paraId="1A9810CD" w14:textId="77777777" w:rsidR="00B75001" w:rsidRPr="00A4698B" w:rsidRDefault="00C32465" w:rsidP="00B75001">
            <w:pPr>
              <w:pStyle w:val="Textbody"/>
              <w:spacing w:after="0"/>
            </w:pPr>
            <m:oMathPara>
              <m:oMath>
                <m:sSub>
                  <m:sSubPr>
                    <m:ctrlPr>
                      <w:rPr>
                        <w:rFonts w:ascii="Cambria Math" w:hAnsi="Cambria Math"/>
                      </w:rPr>
                    </m:ctrlPr>
                  </m:sSubPr>
                  <m:e>
                    <m:r>
                      <w:rPr>
                        <w:rFonts w:ascii="Cambria Math" w:hAnsi="Cambria Math"/>
                      </w:rPr>
                      <m:t>cr</m:t>
                    </m:r>
                    <m:r>
                      <w:rPr>
                        <w:rFonts w:ascii="Cambria Math" w:hAnsi="Cambria Math"/>
                      </w:rPr>
                      <m:t>edit</m:t>
                    </m:r>
                  </m:e>
                  <m:sub>
                    <m:r>
                      <w:rPr>
                        <w:rFonts w:ascii="Cambria Math" w:hAnsi="Cambria Math"/>
                      </w:rPr>
                      <m:t>ga</m:t>
                    </m:r>
                  </m:sub>
                </m:sSub>
              </m:oMath>
            </m:oMathPara>
          </w:p>
        </w:tc>
        <w:tc>
          <w:tcPr>
            <w:tcW w:w="953" w:type="dxa"/>
            <w:tcBorders>
              <w:left w:val="nil"/>
            </w:tcBorders>
          </w:tcPr>
          <w:p w14:paraId="56C9587F" w14:textId="77777777" w:rsidR="00B75001" w:rsidRPr="00A4698B" w:rsidRDefault="00B75001" w:rsidP="00B75001">
            <w:pPr>
              <w:pStyle w:val="Textbody"/>
              <w:spacing w:after="0"/>
              <w:jc w:val="both"/>
            </w:pPr>
            <w:r w:rsidRPr="00A4698B">
              <w:t>≤ 20%</w:t>
            </w:r>
          </w:p>
        </w:tc>
        <w:tc>
          <w:tcPr>
            <w:tcW w:w="3870" w:type="dxa"/>
          </w:tcPr>
          <w:p w14:paraId="0554D9AE" w14:textId="77777777" w:rsidR="00B75001" w:rsidRPr="00A4698B" w:rsidRDefault="00B75001" w:rsidP="00B75001">
            <w:pPr>
              <w:pStyle w:val="Textbody"/>
              <w:spacing w:after="0"/>
              <w:jc w:val="both"/>
            </w:pPr>
            <w:r w:rsidRPr="00A4698B">
              <w:rPr>
                <w:b/>
              </w:rPr>
              <w:t>N</w:t>
            </w:r>
            <w:r w:rsidRPr="00A4698B">
              <w:t xml:space="preserve">: Actor </w:t>
            </w:r>
            <w:r w:rsidRPr="00A4698B">
              <w:rPr>
                <w:i/>
              </w:rPr>
              <w:t>a</w:t>
            </w:r>
            <w:r w:rsidRPr="00A4698B">
              <w:t xml:space="preserve"> is providing </w:t>
            </w:r>
            <w:r w:rsidRPr="00A4698B">
              <w:rPr>
                <w:b/>
              </w:rPr>
              <w:t>negligible</w:t>
            </w:r>
            <w:r w:rsidRPr="00A4698B">
              <w:t xml:space="preserve"> funding.</w:t>
            </w:r>
          </w:p>
        </w:tc>
      </w:tr>
      <w:tr w:rsidR="00B75001" w14:paraId="2CC6710B" w14:textId="77777777" w:rsidTr="00B75001">
        <w:trPr>
          <w:jc w:val="center"/>
        </w:trPr>
        <w:tc>
          <w:tcPr>
            <w:tcW w:w="914" w:type="dxa"/>
            <w:tcBorders>
              <w:right w:val="nil"/>
            </w:tcBorders>
          </w:tcPr>
          <w:p w14:paraId="74CD9C99" w14:textId="77777777" w:rsidR="00B75001" w:rsidRPr="00A4698B" w:rsidRDefault="00B75001" w:rsidP="00B75001">
            <w:pPr>
              <w:pStyle w:val="Textbody"/>
              <w:spacing w:after="0"/>
              <w:jc w:val="right"/>
            </w:pPr>
            <w:r w:rsidRPr="00A4698B">
              <w:t>20% &lt;</w:t>
            </w:r>
          </w:p>
        </w:tc>
        <w:tc>
          <w:tcPr>
            <w:tcW w:w="941" w:type="dxa"/>
            <w:tcBorders>
              <w:left w:val="nil"/>
              <w:right w:val="nil"/>
            </w:tcBorders>
          </w:tcPr>
          <w:p w14:paraId="0EFD8CAD" w14:textId="77777777" w:rsidR="00B75001" w:rsidRPr="00A4698B" w:rsidRDefault="00C32465"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300A7C53" w14:textId="77777777" w:rsidR="00B75001" w:rsidRPr="00A4698B" w:rsidRDefault="00B75001" w:rsidP="00B75001">
            <w:pPr>
              <w:pStyle w:val="Textbody"/>
              <w:spacing w:after="0"/>
              <w:jc w:val="both"/>
            </w:pPr>
            <w:r w:rsidRPr="00A4698B">
              <w:t>≤ 50%</w:t>
            </w:r>
          </w:p>
        </w:tc>
        <w:tc>
          <w:tcPr>
            <w:tcW w:w="3870" w:type="dxa"/>
          </w:tcPr>
          <w:p w14:paraId="1D504DD4" w14:textId="77777777" w:rsidR="00B75001" w:rsidRPr="00A4698B" w:rsidRDefault="00B75001" w:rsidP="00B75001">
            <w:pPr>
              <w:pStyle w:val="Textbody"/>
              <w:spacing w:after="0"/>
              <w:jc w:val="both"/>
            </w:pPr>
            <w:r w:rsidRPr="00A4698B">
              <w:rPr>
                <w:b/>
              </w:rPr>
              <w:t>S</w:t>
            </w:r>
            <w:r w:rsidRPr="00A4698B">
              <w:t xml:space="preserve">: Actor </w:t>
            </w:r>
            <w:r w:rsidRPr="00A4698B">
              <w:rPr>
                <w:i/>
              </w:rPr>
              <w:t>a</w:t>
            </w:r>
            <w:r w:rsidRPr="00A4698B">
              <w:t xml:space="preserve"> is providing </w:t>
            </w:r>
            <w:r w:rsidRPr="00A4698B">
              <w:rPr>
                <w:b/>
              </w:rPr>
              <w:t>some</w:t>
            </w:r>
            <w:r w:rsidRPr="00A4698B">
              <w:t xml:space="preserve"> funding.</w:t>
            </w:r>
          </w:p>
        </w:tc>
      </w:tr>
      <w:tr w:rsidR="00B75001" w14:paraId="7BA9FD36" w14:textId="77777777" w:rsidTr="00B75001">
        <w:trPr>
          <w:jc w:val="center"/>
        </w:trPr>
        <w:tc>
          <w:tcPr>
            <w:tcW w:w="914" w:type="dxa"/>
            <w:tcBorders>
              <w:right w:val="nil"/>
            </w:tcBorders>
          </w:tcPr>
          <w:p w14:paraId="53EB8138" w14:textId="77777777" w:rsidR="00B75001" w:rsidRPr="00A4698B" w:rsidRDefault="00B75001" w:rsidP="00B75001">
            <w:pPr>
              <w:pStyle w:val="Textbody"/>
              <w:spacing w:after="0"/>
              <w:jc w:val="right"/>
            </w:pPr>
            <w:r w:rsidRPr="00A4698B">
              <w:t>50% &lt;</w:t>
            </w:r>
          </w:p>
        </w:tc>
        <w:tc>
          <w:tcPr>
            <w:tcW w:w="941" w:type="dxa"/>
            <w:tcBorders>
              <w:left w:val="nil"/>
              <w:right w:val="nil"/>
            </w:tcBorders>
          </w:tcPr>
          <w:p w14:paraId="0CC93377" w14:textId="77777777" w:rsidR="00B75001" w:rsidRPr="00A4698B" w:rsidRDefault="00C32465" w:rsidP="00B75001">
            <w:pPr>
              <w:pStyle w:val="Textbody"/>
              <w:spacing w:after="0"/>
            </w:pPr>
            <m:oMathPara>
              <m:oMath>
                <m:sSub>
                  <m:sSubPr>
                    <m:ctrlPr>
                      <w:rPr>
                        <w:rFonts w:ascii="Cambria Math" w:hAnsi="Cambria Math"/>
                      </w:rPr>
                    </m:ctrlPr>
                  </m:sSubPr>
                  <m:e>
                    <m:r>
                      <w:rPr>
                        <w:rFonts w:ascii="Cambria Math" w:hAnsi="Cambria Math"/>
                      </w:rPr>
                      <m:t>credit</m:t>
                    </m:r>
                  </m:e>
                  <m:sub>
                    <m:r>
                      <w:rPr>
                        <w:rFonts w:ascii="Cambria Math" w:hAnsi="Cambria Math"/>
                      </w:rPr>
                      <m:t>ga</m:t>
                    </m:r>
                  </m:sub>
                </m:sSub>
              </m:oMath>
            </m:oMathPara>
          </w:p>
        </w:tc>
        <w:tc>
          <w:tcPr>
            <w:tcW w:w="953" w:type="dxa"/>
            <w:tcBorders>
              <w:left w:val="nil"/>
            </w:tcBorders>
          </w:tcPr>
          <w:p w14:paraId="1DC801D9" w14:textId="77777777" w:rsidR="00B75001" w:rsidRPr="00A4698B" w:rsidRDefault="00B75001" w:rsidP="00B75001">
            <w:pPr>
              <w:pStyle w:val="Textbody"/>
              <w:spacing w:after="0"/>
              <w:jc w:val="both"/>
            </w:pPr>
            <w:r w:rsidRPr="00A4698B">
              <w:t>≤ 100%</w:t>
            </w:r>
          </w:p>
        </w:tc>
        <w:tc>
          <w:tcPr>
            <w:tcW w:w="3870" w:type="dxa"/>
          </w:tcPr>
          <w:p w14:paraId="1CFB9C5A" w14:textId="77777777" w:rsidR="00B75001" w:rsidRPr="00A4698B" w:rsidRDefault="00B75001" w:rsidP="00B75001">
            <w:pPr>
              <w:pStyle w:val="Textbody"/>
              <w:spacing w:after="0"/>
              <w:jc w:val="both"/>
            </w:pPr>
            <w:r w:rsidRPr="00A4698B">
              <w:rPr>
                <w:b/>
              </w:rPr>
              <w:t>M</w:t>
            </w:r>
            <w:r w:rsidRPr="00A4698B">
              <w:t xml:space="preserve">: Actor </w:t>
            </w:r>
            <w:r w:rsidRPr="00A4698B">
              <w:rPr>
                <w:i/>
              </w:rPr>
              <w:t>a</w:t>
            </w:r>
            <w:r w:rsidRPr="00A4698B">
              <w:t xml:space="preserve"> is providing </w:t>
            </w:r>
            <w:r w:rsidRPr="00A4698B">
              <w:rPr>
                <w:b/>
              </w:rPr>
              <w:t>most</w:t>
            </w:r>
            <w:r w:rsidRPr="00A4698B">
              <w:t xml:space="preserve"> of the funding.</w:t>
            </w:r>
          </w:p>
        </w:tc>
      </w:tr>
    </w:tbl>
    <w:p w14:paraId="4363FCA0" w14:textId="77777777" w:rsidR="00B75001" w:rsidRDefault="00B75001" w:rsidP="00B75001">
      <w:pPr>
        <w:pStyle w:val="Textbody"/>
        <w:spacing w:after="0"/>
      </w:pPr>
    </w:p>
    <w:p w14:paraId="6DDF5147" w14:textId="77777777" w:rsidR="004E72E8" w:rsidRPr="004E72E8" w:rsidRDefault="004E72E8" w:rsidP="00B75001">
      <w:pPr>
        <w:pStyle w:val="Textbody"/>
        <w:spacing w:after="0"/>
      </w:pPr>
      <w:r>
        <w:t xml:space="preserve">Finally, the vertical relationship changes are computed by the ENI rule set, as documented in the </w:t>
      </w:r>
      <w:r>
        <w:rPr>
          <w:i/>
        </w:rPr>
        <w:t>Athena Rules</w:t>
      </w:r>
      <w:r>
        <w:t xml:space="preserve"> document.</w:t>
      </w:r>
    </w:p>
    <w:p w14:paraId="2B3DF1C0" w14:textId="77777777" w:rsidR="00B75001" w:rsidRPr="008D32D0" w:rsidRDefault="00B75001" w:rsidP="00B75001">
      <w:pPr>
        <w:pStyle w:val="Textbody"/>
      </w:pPr>
    </w:p>
    <w:p w14:paraId="02702E64" w14:textId="77777777" w:rsidR="000604F7" w:rsidRDefault="001A119A" w:rsidP="001A119A">
      <w:pPr>
        <w:pStyle w:val="Heading4"/>
      </w:pPr>
      <w:bookmarkStart w:id="177" w:name="_Toc380578257"/>
      <w:r>
        <w:t>ENI Services and Empty Civilian Groups</w:t>
      </w:r>
      <w:bookmarkEnd w:id="177"/>
    </w:p>
    <w:p w14:paraId="24B06B6D" w14:textId="77777777" w:rsidR="001A119A" w:rsidRDefault="001A119A" w:rsidP="001A119A">
      <w:r>
        <w:t>An empty civilian group—a group with zero population—can clearly neither receive ENI services nor have attitudes about them.  The actual, required, expected, and saturation levels of service for such a group are all defined to be 0.0.</w:t>
      </w:r>
    </w:p>
    <w:p w14:paraId="1F15F7D0" w14:textId="77777777" w:rsidR="001A119A" w:rsidRDefault="001A119A" w:rsidP="001A119A"/>
    <w:p w14:paraId="28D0AE6C" w14:textId="77777777" w:rsidR="001A119A" w:rsidRPr="001A119A" w:rsidRDefault="001A119A" w:rsidP="001A119A">
      <w:r>
        <w:t xml:space="preserve">When population is transferred into such a group, so that it is no longer empty, then the expected level of service, </w:t>
      </w:r>
      <m:oMath>
        <m:sSub>
          <m:sSubPr>
            <m:ctrlPr>
              <w:rPr>
                <w:rFonts w:ascii="Cambria Math" w:hAnsi="Cambria Math"/>
                <w:i/>
              </w:rPr>
            </m:ctrlPr>
          </m:sSubPr>
          <m:e>
            <m:r>
              <w:rPr>
                <w:rFonts w:ascii="Cambria Math" w:hAnsi="Cambria Math"/>
              </w:rPr>
              <m:t>X</m:t>
            </m:r>
          </m:e>
          <m:sub>
            <m:r>
              <w:rPr>
                <w:rFonts w:ascii="Cambria Math" w:hAnsi="Cambria Math"/>
              </w:rPr>
              <m:t>g</m:t>
            </m:r>
          </m:sub>
        </m:sSub>
      </m:oMath>
      <w:r>
        <w:t xml:space="preserve"> will be started at the actual level of service, </w:t>
      </w:r>
      <m:oMath>
        <m:sSub>
          <m:sSubPr>
            <m:ctrlPr>
              <w:rPr>
                <w:rFonts w:ascii="Cambria Math" w:hAnsi="Cambria Math"/>
                <w:i/>
              </w:rPr>
            </m:ctrlPr>
          </m:sSubPr>
          <m:e>
            <m:r>
              <w:rPr>
                <w:rFonts w:ascii="Cambria Math" w:hAnsi="Cambria Math"/>
              </w:rPr>
              <m:t>A</m:t>
            </m:r>
          </m:e>
          <m:sub>
            <m:r>
              <w:rPr>
                <w:rFonts w:ascii="Cambria Math" w:hAnsi="Cambria Math"/>
              </w:rPr>
              <m:t>g</m:t>
            </m:r>
          </m:sub>
        </m:sSub>
      </m:oMath>
      <w:r>
        <w:t>, just as happens at time 0 for non-empty groups.</w:t>
      </w:r>
    </w:p>
    <w:p w14:paraId="68C02020" w14:textId="77777777" w:rsidR="002520B8" w:rsidRDefault="002520B8" w:rsidP="002520B8">
      <w:pPr>
        <w:pStyle w:val="Heading2"/>
      </w:pPr>
      <w:bookmarkStart w:id="178" w:name="_Toc310421818"/>
      <w:bookmarkStart w:id="179" w:name="_Ref339521624"/>
      <w:bookmarkStart w:id="180" w:name="_Toc380578258"/>
      <w:r>
        <w:lastRenderedPageBreak/>
        <w:t>Athena Attrition Model (AAM)</w:t>
      </w:r>
      <w:bookmarkEnd w:id="178"/>
      <w:bookmarkEnd w:id="179"/>
      <w:bookmarkEnd w:id="180"/>
    </w:p>
    <w:p w14:paraId="2D9D62FD" w14:textId="77777777" w:rsidR="002520B8" w:rsidRDefault="002520B8" w:rsidP="002520B8">
      <w:r>
        <w:t>The Athena Attrition Model (AAM, pronounced “aim”) models attrition to force, organization, and civilian units. AAM provides a basic framework for attrition and attrition-related modeling that includes most areas, but models each area in a simple way that can be improved in later versions.</w:t>
      </w:r>
    </w:p>
    <w:p w14:paraId="09EB44F4" w14:textId="77777777" w:rsidR="002520B8" w:rsidRDefault="002520B8" w:rsidP="002520B8"/>
    <w:p w14:paraId="21C0EB3B" w14:textId="77777777" w:rsidR="002520B8" w:rsidRDefault="002520B8" w:rsidP="002520B8">
      <w:r>
        <w:t>Unlike traditional, detailed attrition models, which model individual firefights between opposing, detected, uniformed forces at specific points of time at specific locations, AAM models attrition caused by both uniformed and non-uniformed forces over longer periods of time (typically a week) at unspecified—but nearby—locations.</w:t>
      </w:r>
    </w:p>
    <w:p w14:paraId="010CFED2" w14:textId="77777777" w:rsidR="002520B8" w:rsidRDefault="002520B8" w:rsidP="002520B8"/>
    <w:p w14:paraId="6A985D3B" w14:textId="77777777" w:rsidR="002520B8" w:rsidRDefault="002520B8" w:rsidP="002520B8">
      <w:r>
        <w:t>By uniformed forces we are referring to military, paramilitary or other forces wearing uniforms or other outward indication that they belong to a particular force group.  By non-uniformed forces we are referring to combatants (typically insurgents) who belong to a particular force group, but who are dressed to blend in with the local civilian population in order to avoid being recognized by enemy forces.</w:t>
      </w:r>
    </w:p>
    <w:p w14:paraId="723DA14F" w14:textId="77777777" w:rsidR="002520B8" w:rsidRDefault="002520B8" w:rsidP="002520B8"/>
    <w:p w14:paraId="41624930" w14:textId="77777777" w:rsidR="002520B8" w:rsidRDefault="002520B8" w:rsidP="002520B8">
      <w:r>
        <w:t>AAM does not explicitly consider the effects of equipment and weapons systems in use by force units (nor are these modeled in Athena).  Rather, it is assumed that forces are appropriately equipped for their activities.  The effects of equipment and weapons systems are implicit in the parameters of the various equations and algorithms.</w:t>
      </w:r>
    </w:p>
    <w:p w14:paraId="729E8915" w14:textId="77777777" w:rsidR="002520B8" w:rsidRDefault="002520B8" w:rsidP="002520B8"/>
    <w:p w14:paraId="46FDD1E1" w14:textId="77777777" w:rsidR="002520B8" w:rsidRDefault="002520B8" w:rsidP="002520B8">
      <w:r>
        <w:t>In addition, AAM supports magic attrition of individual units, of any specific group in a neighborhood, and of all civilians in a neighborhood.</w:t>
      </w:r>
    </w:p>
    <w:p w14:paraId="12698A45" w14:textId="77777777" w:rsidR="002520B8" w:rsidRDefault="002520B8" w:rsidP="002520B8">
      <w:pPr>
        <w:pStyle w:val="Heading3"/>
      </w:pPr>
      <w:bookmarkStart w:id="181" w:name="_Toc310421819"/>
      <w:bookmarkStart w:id="182" w:name="_Toc380578259"/>
      <w:r>
        <w:t>Overview</w:t>
      </w:r>
      <w:bookmarkEnd w:id="181"/>
      <w:bookmarkEnd w:id="182"/>
    </w:p>
    <w:p w14:paraId="75EA3142" w14:textId="77777777" w:rsidR="002520B8" w:rsidRDefault="002520B8" w:rsidP="002520B8">
      <w:pPr>
        <w:pStyle w:val="Heading4"/>
      </w:pPr>
      <w:bookmarkStart w:id="183" w:name="_Toc310421820"/>
      <w:bookmarkStart w:id="184" w:name="_Toc380578260"/>
      <w:r>
        <w:t>Attrition in the Real World</w:t>
      </w:r>
      <w:bookmarkEnd w:id="183"/>
      <w:bookmarkEnd w:id="184"/>
    </w:p>
    <w:p w14:paraId="3470BA05" w14:textId="77777777" w:rsidR="002520B8" w:rsidRDefault="002520B8" w:rsidP="002520B8">
      <w:r>
        <w:rPr>
          <w:i/>
          <w:iCs/>
        </w:rPr>
        <w:t>Attrition</w:t>
      </w:r>
      <w:r>
        <w:t xml:space="preserve"> is the death of unit personnel due to inter-group violence, ranging from chance altercations to targeted attacks (assassinations and ambushes) to riots to open force-on-force combat.</w:t>
      </w:r>
    </w:p>
    <w:p w14:paraId="639D3432" w14:textId="77777777" w:rsidR="002520B8" w:rsidRDefault="002520B8" w:rsidP="002520B8"/>
    <w:p w14:paraId="20E84EF6" w14:textId="77777777" w:rsidR="002520B8" w:rsidRDefault="002520B8" w:rsidP="002520B8">
      <w:r>
        <w:t>In the real world, attrition can be caused by uniformed forces, non-uniformed forces, certain types of organizations (ORGs), hostile/militant civilians who do not belong to any force group, and complex crowds containing various mixes of people: non-uniformed forces, civilian supporters of force groups, "rent-a-crowds," and ordinary folks who are sympathetic to the cause, just looking for some excitement, or just happen to get caught up in things.  Attrition can be suffered by all of the above, as well as by peaceful organizations and by innocent civilian bystanders.</w:t>
      </w:r>
    </w:p>
    <w:p w14:paraId="0B2A0352" w14:textId="77777777" w:rsidR="002520B8" w:rsidRDefault="002520B8" w:rsidP="002520B8"/>
    <w:p w14:paraId="65CE0CFF" w14:textId="77777777" w:rsidR="002520B8" w:rsidRDefault="002520B8" w:rsidP="002520B8">
      <w:r>
        <w:t>At present Athena does not attempt to deal with all of these possibilities; many of them can be handled as special events using magic attrition.</w:t>
      </w:r>
    </w:p>
    <w:p w14:paraId="2CD572EC" w14:textId="77777777" w:rsidR="002520B8" w:rsidRDefault="002520B8" w:rsidP="002520B8">
      <w:pPr>
        <w:pStyle w:val="Heading4"/>
      </w:pPr>
      <w:bookmarkStart w:id="185" w:name="__RefHeading__28413023"/>
      <w:bookmarkStart w:id="186" w:name="_Toc310421821"/>
      <w:bookmarkStart w:id="187" w:name="_Toc380578261"/>
      <w:r>
        <w:lastRenderedPageBreak/>
        <w:t xml:space="preserve">Requirements for This </w:t>
      </w:r>
      <w:bookmarkEnd w:id="185"/>
      <w:r>
        <w:t>Version</w:t>
      </w:r>
      <w:bookmarkEnd w:id="186"/>
      <w:bookmarkEnd w:id="187"/>
    </w:p>
    <w:p w14:paraId="13A68AE0" w14:textId="77777777" w:rsidR="002520B8" w:rsidRDefault="002520B8" w:rsidP="00EA4D0B">
      <w:pPr>
        <w:pStyle w:val="ListParagraph"/>
        <w:numPr>
          <w:ilvl w:val="0"/>
          <w:numId w:val="35"/>
        </w:numPr>
      </w:pPr>
      <w:r>
        <w:t>Attrition shall take place in neighborhoods, based on the groups present in the neighborhood.</w:t>
      </w:r>
    </w:p>
    <w:p w14:paraId="772A5D42" w14:textId="77777777" w:rsidR="002520B8" w:rsidRDefault="002520B8" w:rsidP="00EA4D0B">
      <w:pPr>
        <w:pStyle w:val="ListParagraph"/>
        <w:numPr>
          <w:ilvl w:val="0"/>
          <w:numId w:val="35"/>
        </w:numPr>
      </w:pPr>
      <w:r>
        <w:t>All personnel are present in neighborhoods as unit personnel, i.e., as visible unit icons, staffed according to the actors’ strategies.</w:t>
      </w:r>
    </w:p>
    <w:p w14:paraId="2F489B6C" w14:textId="77777777" w:rsidR="002520B8" w:rsidRDefault="002520B8" w:rsidP="00EA4D0B">
      <w:pPr>
        <w:pStyle w:val="ListParagraph"/>
        <w:numPr>
          <w:ilvl w:val="0"/>
          <w:numId w:val="35"/>
        </w:numPr>
      </w:pPr>
      <w:r>
        <w:t xml:space="preserve">Force groups may be designated as </w:t>
      </w:r>
      <w:r w:rsidRPr="002520B8">
        <w:rPr>
          <w:i/>
          <w:iCs/>
        </w:rPr>
        <w:t>uniformed</w:t>
      </w:r>
      <w:r>
        <w:t xml:space="preserve"> or </w:t>
      </w:r>
      <w:r w:rsidRPr="002520B8">
        <w:rPr>
          <w:i/>
          <w:iCs/>
        </w:rPr>
        <w:t>non-uniformed</w:t>
      </w:r>
      <w:r>
        <w:t>.</w:t>
      </w:r>
    </w:p>
    <w:p w14:paraId="0F7F4E30" w14:textId="77777777" w:rsidR="002520B8" w:rsidRDefault="002520B8" w:rsidP="00EA4D0B">
      <w:pPr>
        <w:pStyle w:val="ListParagraph"/>
        <w:numPr>
          <w:ilvl w:val="0"/>
          <w:numId w:val="35"/>
        </w:numPr>
      </w:pPr>
      <w:r>
        <w:t>Crowds of civilians (simple or complex) will not be represented.</w:t>
      </w:r>
      <w:r>
        <w:rPr>
          <w:rStyle w:val="FootnoteReference"/>
          <w:rFonts w:eastAsia="Wingdings"/>
        </w:rPr>
        <w:footnoteReference w:id="48"/>
      </w:r>
    </w:p>
    <w:p w14:paraId="21E733A6" w14:textId="77777777" w:rsidR="002520B8" w:rsidRDefault="002520B8" w:rsidP="00EA4D0B">
      <w:pPr>
        <w:pStyle w:val="ListParagraph"/>
        <w:numPr>
          <w:ilvl w:val="0"/>
          <w:numId w:val="35"/>
        </w:numPr>
      </w:pPr>
      <w:r>
        <w:t>For convenience,</w:t>
      </w:r>
    </w:p>
    <w:p w14:paraId="3DB5213A" w14:textId="77777777" w:rsidR="002520B8" w:rsidRPr="002947F3" w:rsidRDefault="002520B8" w:rsidP="00EA4D0B">
      <w:pPr>
        <w:pStyle w:val="ListParagraph"/>
        <w:numPr>
          <w:ilvl w:val="1"/>
          <w:numId w:val="35"/>
        </w:numPr>
      </w:pPr>
      <w:r w:rsidRPr="002947F3">
        <w:t>A Uniformed Force (UF) is the collection of all units within a neighborhood that belong to a particular force group that is designated as uniformed.</w:t>
      </w:r>
    </w:p>
    <w:p w14:paraId="68C87134" w14:textId="77777777" w:rsidR="002520B8" w:rsidRDefault="002520B8" w:rsidP="00EA4D0B">
      <w:pPr>
        <w:pStyle w:val="ListParagraph"/>
        <w:numPr>
          <w:ilvl w:val="1"/>
          <w:numId w:val="35"/>
        </w:numPr>
      </w:pPr>
      <w:r w:rsidRPr="002947F3">
        <w:t xml:space="preserve">A Non-uniformed Force (NF) is the collection of all units within a neighborhood that belong to a </w:t>
      </w:r>
      <w:r>
        <w:t>particular force group that is designated as non-uniformed.</w:t>
      </w:r>
    </w:p>
    <w:p w14:paraId="6CABCE80" w14:textId="77777777" w:rsidR="002520B8" w:rsidRDefault="002520B8" w:rsidP="00EA4D0B">
      <w:pPr>
        <w:pStyle w:val="ListParagraph"/>
        <w:numPr>
          <w:ilvl w:val="0"/>
          <w:numId w:val="35"/>
        </w:numPr>
      </w:pPr>
      <w:r>
        <w:t>A neighborhood may contain any combination of UFs and NFs.</w:t>
      </w:r>
    </w:p>
    <w:p w14:paraId="161DF2F2" w14:textId="77777777" w:rsidR="002520B8" w:rsidRDefault="002520B8" w:rsidP="00EA4D0B">
      <w:pPr>
        <w:pStyle w:val="ListParagraph"/>
        <w:numPr>
          <w:ilvl w:val="0"/>
          <w:numId w:val="35"/>
        </w:numPr>
      </w:pPr>
      <w:r>
        <w:t>Groups may be friendly, enemy, or neutral with each other, based on the value of their relationships.</w:t>
      </w:r>
    </w:p>
    <w:p w14:paraId="15FDFDDE" w14:textId="77777777" w:rsidR="002520B8" w:rsidRDefault="002520B8" w:rsidP="00EA4D0B">
      <w:pPr>
        <w:pStyle w:val="ListParagraph"/>
        <w:numPr>
          <w:ilvl w:val="0"/>
          <w:numId w:val="35"/>
        </w:numPr>
      </w:pPr>
      <w:r>
        <w:t>Attrition occurs during engagements between enemy forces.</w:t>
      </w:r>
    </w:p>
    <w:p w14:paraId="4C00D9DB" w14:textId="77777777" w:rsidR="002520B8" w:rsidRDefault="002520B8" w:rsidP="00EA4D0B">
      <w:pPr>
        <w:pStyle w:val="ListParagraph"/>
        <w:numPr>
          <w:ilvl w:val="0"/>
          <w:numId w:val="35"/>
        </w:numPr>
      </w:pPr>
      <w:r>
        <w:t>AAM shall model attrition caused by the following types of engagement:</w:t>
      </w:r>
    </w:p>
    <w:p w14:paraId="57B286D7" w14:textId="77777777" w:rsidR="002520B8" w:rsidRDefault="002520B8" w:rsidP="00EA4D0B">
      <w:pPr>
        <w:pStyle w:val="ListParagraph"/>
        <w:numPr>
          <w:ilvl w:val="1"/>
          <w:numId w:val="35"/>
        </w:numPr>
      </w:pPr>
      <w:r>
        <w:t>UF hunting down enemy NF.</w:t>
      </w:r>
    </w:p>
    <w:p w14:paraId="76EBCF9A" w14:textId="77777777" w:rsidR="002520B8" w:rsidRDefault="002520B8" w:rsidP="00EA4D0B">
      <w:pPr>
        <w:pStyle w:val="ListParagraph"/>
        <w:numPr>
          <w:ilvl w:val="1"/>
          <w:numId w:val="35"/>
        </w:numPr>
      </w:pPr>
      <w:r>
        <w:t>NF ambushing enemy UF.</w:t>
      </w:r>
    </w:p>
    <w:p w14:paraId="4F883D8E" w14:textId="77777777" w:rsidR="002520B8" w:rsidRDefault="002520B8" w:rsidP="00EA4D0B">
      <w:pPr>
        <w:pStyle w:val="ListParagraph"/>
        <w:numPr>
          <w:ilvl w:val="1"/>
          <w:numId w:val="35"/>
        </w:numPr>
      </w:pPr>
      <w:r>
        <w:t>Collateral damage to civilians from all engagements between forces.</w:t>
      </w:r>
    </w:p>
    <w:p w14:paraId="38AE5F1B" w14:textId="77777777" w:rsidR="002520B8" w:rsidRDefault="002520B8" w:rsidP="00EA4D0B">
      <w:pPr>
        <w:pStyle w:val="ListParagraph"/>
        <w:numPr>
          <w:ilvl w:val="0"/>
          <w:numId w:val="35"/>
        </w:numPr>
      </w:pPr>
      <w:r>
        <w:t>All casualties from attrition will be kills; there will be no computation of wounded.</w:t>
      </w:r>
    </w:p>
    <w:p w14:paraId="14836594" w14:textId="77777777" w:rsidR="002520B8" w:rsidRDefault="002520B8" w:rsidP="00EA4D0B">
      <w:pPr>
        <w:pStyle w:val="ListParagraph"/>
        <w:numPr>
          <w:ilvl w:val="0"/>
          <w:numId w:val="35"/>
        </w:numPr>
      </w:pPr>
      <w:r>
        <w:t>All attrition to organization group personnel will be handled by magic input.</w:t>
      </w:r>
    </w:p>
    <w:p w14:paraId="0FDC9F48" w14:textId="77777777" w:rsidR="002520B8" w:rsidRDefault="002520B8" w:rsidP="00EA4D0B">
      <w:pPr>
        <w:pStyle w:val="ListParagraph"/>
        <w:numPr>
          <w:ilvl w:val="0"/>
          <w:numId w:val="35"/>
        </w:numPr>
      </w:pPr>
      <w:r>
        <w:t>All mass killings of civilians by any group will be handled by magic input.</w:t>
      </w:r>
    </w:p>
    <w:p w14:paraId="1DD74FB2" w14:textId="77777777" w:rsidR="002520B8" w:rsidRDefault="002520B8" w:rsidP="00EA4D0B">
      <w:pPr>
        <w:pStyle w:val="ListParagraph"/>
        <w:numPr>
          <w:ilvl w:val="0"/>
          <w:numId w:val="35"/>
        </w:numPr>
      </w:pPr>
      <w:r>
        <w:t>Coercion of civilians by force groups is modeled as a force activity; it improves cooperation if the coercing force has sufficient security and coverage.  Explicit killing of civilians by UF or NF for the purposes of coercion is not currently modeled.</w:t>
      </w:r>
    </w:p>
    <w:p w14:paraId="68191E87" w14:textId="77777777" w:rsidR="002520B8" w:rsidRDefault="002520B8" w:rsidP="00EA4D0B">
      <w:pPr>
        <w:pStyle w:val="ListParagraph"/>
        <w:numPr>
          <w:ilvl w:val="0"/>
          <w:numId w:val="35"/>
        </w:numPr>
      </w:pPr>
      <w:r>
        <w:t>A UF can hunt down enemy NF in a neighborhood.  In this case, the UF will benefit in the following ways if it can increase the cooperation of the population with itself and decrease the cooperation of the population with the NF:</w:t>
      </w:r>
    </w:p>
    <w:p w14:paraId="26B50A18" w14:textId="77777777" w:rsidR="002520B8" w:rsidRDefault="002520B8" w:rsidP="00EA4D0B">
      <w:pPr>
        <w:pStyle w:val="ListParagraph"/>
        <w:numPr>
          <w:ilvl w:val="1"/>
          <w:numId w:val="35"/>
        </w:numPr>
      </w:pPr>
      <w:r>
        <w:t>Fewer attacks on UF by NF</w:t>
      </w:r>
    </w:p>
    <w:p w14:paraId="0A510786" w14:textId="77777777" w:rsidR="002520B8" w:rsidRDefault="002520B8" w:rsidP="00EA4D0B">
      <w:pPr>
        <w:pStyle w:val="ListParagraph"/>
        <w:numPr>
          <w:ilvl w:val="1"/>
          <w:numId w:val="35"/>
        </w:numPr>
      </w:pPr>
      <w:r>
        <w:t>Better loss exchange rates for UF when NF does attack</w:t>
      </w:r>
    </w:p>
    <w:p w14:paraId="619A5A1F" w14:textId="77777777" w:rsidR="002520B8" w:rsidRDefault="002520B8" w:rsidP="00EA4D0B">
      <w:pPr>
        <w:pStyle w:val="ListParagraph"/>
        <w:numPr>
          <w:ilvl w:val="1"/>
          <w:numId w:val="35"/>
        </w:numPr>
      </w:pPr>
      <w:r>
        <w:t>More attacks by UF against NF with less collateral damage to civilians on each attack.</w:t>
      </w:r>
    </w:p>
    <w:p w14:paraId="79804B2C" w14:textId="77777777" w:rsidR="002520B8" w:rsidRDefault="002520B8" w:rsidP="00EA4D0B">
      <w:pPr>
        <w:pStyle w:val="ListParagraph"/>
        <w:numPr>
          <w:ilvl w:val="0"/>
          <w:numId w:val="35"/>
        </w:numPr>
      </w:pPr>
      <w:r>
        <w:t>To find enemy NF, a UF must have troops present in the neighborhood.  Increasing the coverage of the troops will produce more attacks on enemy NF but will also make the UF more vulnerable to attack by NF (up to a point).</w:t>
      </w:r>
    </w:p>
    <w:p w14:paraId="49D0D71D" w14:textId="77777777" w:rsidR="002520B8" w:rsidRDefault="002520B8" w:rsidP="00EA4D0B">
      <w:pPr>
        <w:pStyle w:val="ListParagraph"/>
        <w:numPr>
          <w:ilvl w:val="0"/>
          <w:numId w:val="35"/>
        </w:numPr>
      </w:pPr>
      <w:r>
        <w:t>Force groups require funding/resources in order to conduct attacks.  Therefore, reducing actor funding reduces the number of attacks the actor's forces can initiate.</w:t>
      </w:r>
    </w:p>
    <w:p w14:paraId="6BD93E63" w14:textId="77777777" w:rsidR="002520B8" w:rsidRDefault="002520B8" w:rsidP="002520B8">
      <w:pPr>
        <w:pStyle w:val="Heading4"/>
      </w:pPr>
      <w:bookmarkStart w:id="188" w:name="_Toc310421822"/>
      <w:bookmarkStart w:id="189" w:name="_Toc380578262"/>
      <w:r>
        <w:lastRenderedPageBreak/>
        <w:t>Requirements for Later Versions</w:t>
      </w:r>
      <w:bookmarkEnd w:id="188"/>
      <w:bookmarkEnd w:id="189"/>
    </w:p>
    <w:p w14:paraId="083B476A" w14:textId="77777777" w:rsidR="002520B8" w:rsidRPr="002947F3" w:rsidRDefault="002520B8" w:rsidP="00EA4D0B">
      <w:pPr>
        <w:pStyle w:val="ListParagraph"/>
        <w:numPr>
          <w:ilvl w:val="0"/>
          <w:numId w:val="36"/>
        </w:numPr>
      </w:pPr>
      <w:r w:rsidRPr="002947F3">
        <w:t>To find enemy NF, a UF must have troops in the neighborhood with activities that expose them to the local population.  Increasing the coverage of such activities will produce more attacks on enemy NF but will also make the UF more vulnerable to attack by NF (up to a point).</w:t>
      </w:r>
    </w:p>
    <w:p w14:paraId="652F7344" w14:textId="77777777" w:rsidR="002520B8" w:rsidRPr="002947F3" w:rsidRDefault="002520B8" w:rsidP="00EA4D0B">
      <w:pPr>
        <w:pStyle w:val="ListParagraph"/>
        <w:numPr>
          <w:ilvl w:val="0"/>
          <w:numId w:val="36"/>
        </w:numPr>
      </w:pPr>
      <w:r w:rsidRPr="002947F3">
        <w:t>NF can conduct IED attacks against UF.</w:t>
      </w:r>
    </w:p>
    <w:p w14:paraId="6865D5A9" w14:textId="77777777" w:rsidR="002520B8" w:rsidRDefault="002520B8" w:rsidP="00EA4D0B">
      <w:pPr>
        <w:pStyle w:val="ListParagraph"/>
        <w:numPr>
          <w:ilvl w:val="0"/>
          <w:numId w:val="36"/>
        </w:numPr>
      </w:pPr>
      <w:r w:rsidRPr="002947F3">
        <w:t>Force groups will be allowed to recruit new members from the militant pools of local civilian groups.</w:t>
      </w:r>
    </w:p>
    <w:p w14:paraId="25C2AC0F" w14:textId="77777777" w:rsidR="007F3D4A" w:rsidRPr="002947F3" w:rsidRDefault="007F3D4A" w:rsidP="00EA4D0B">
      <w:pPr>
        <w:pStyle w:val="ListParagraph"/>
        <w:numPr>
          <w:ilvl w:val="1"/>
          <w:numId w:val="36"/>
        </w:numPr>
      </w:pPr>
      <w:r>
        <w:t>Under certain circumstances, such as a sustained lack of salary payments, some members may desert.</w:t>
      </w:r>
    </w:p>
    <w:p w14:paraId="384F71FF" w14:textId="77777777" w:rsidR="002520B8" w:rsidRPr="002947F3" w:rsidRDefault="002520B8" w:rsidP="00EA4D0B">
      <w:pPr>
        <w:pStyle w:val="ListParagraph"/>
        <w:numPr>
          <w:ilvl w:val="0"/>
          <w:numId w:val="36"/>
        </w:numPr>
      </w:pPr>
      <w:r w:rsidRPr="002947F3">
        <w:t>Individual units might be designated as Uniformed or Non-uniformed, perhaps according to their activity, allowing a single force group to have both UF and NF.</w:t>
      </w:r>
    </w:p>
    <w:p w14:paraId="5AD52677" w14:textId="77777777" w:rsidR="002520B8" w:rsidRDefault="002520B8" w:rsidP="00EA4D0B">
      <w:pPr>
        <w:pStyle w:val="ListParagraph"/>
        <w:numPr>
          <w:ilvl w:val="0"/>
          <w:numId w:val="36"/>
        </w:numPr>
      </w:pPr>
      <w:r w:rsidRPr="002947F3">
        <w:t xml:space="preserve">AAM will </w:t>
      </w:r>
      <w:r>
        <w:t xml:space="preserve">also </w:t>
      </w:r>
      <w:r w:rsidRPr="002947F3">
        <w:t>model attrition caused by the following types of engagement.</w:t>
      </w:r>
    </w:p>
    <w:p w14:paraId="3E319379" w14:textId="77777777" w:rsidR="002520B8" w:rsidRPr="002947F3" w:rsidRDefault="002520B8" w:rsidP="00EA4D0B">
      <w:pPr>
        <w:pStyle w:val="ListParagraph"/>
        <w:numPr>
          <w:ilvl w:val="1"/>
          <w:numId w:val="36"/>
        </w:numPr>
      </w:pPr>
      <w:r w:rsidRPr="002947F3">
        <w:t>C</w:t>
      </w:r>
      <w:r>
        <w:t>ivilian</w:t>
      </w:r>
      <w:r w:rsidRPr="002947F3">
        <w:t xml:space="preserve"> vs. C</w:t>
      </w:r>
      <w:r>
        <w:t>ivilian</w:t>
      </w:r>
    </w:p>
    <w:p w14:paraId="0EF3668C" w14:textId="77777777" w:rsidR="002520B8" w:rsidRPr="002947F3" w:rsidRDefault="002520B8" w:rsidP="00EA4D0B">
      <w:pPr>
        <w:pStyle w:val="ListParagraph"/>
        <w:numPr>
          <w:ilvl w:val="1"/>
          <w:numId w:val="36"/>
        </w:numPr>
      </w:pPr>
      <w:r w:rsidRPr="002947F3">
        <w:t>UF vs. UF</w:t>
      </w:r>
    </w:p>
    <w:p w14:paraId="2AB1B751" w14:textId="77777777" w:rsidR="002520B8" w:rsidRPr="002947F3" w:rsidRDefault="002520B8" w:rsidP="00EA4D0B">
      <w:pPr>
        <w:pStyle w:val="ListParagraph"/>
        <w:numPr>
          <w:ilvl w:val="1"/>
          <w:numId w:val="36"/>
        </w:numPr>
      </w:pPr>
      <w:r w:rsidRPr="002947F3">
        <w:t>NF vs. NF</w:t>
      </w:r>
    </w:p>
    <w:p w14:paraId="7ED26993" w14:textId="77777777" w:rsidR="002520B8" w:rsidRPr="002947F3" w:rsidRDefault="002520B8" w:rsidP="00EA4D0B">
      <w:pPr>
        <w:pStyle w:val="ListParagraph"/>
        <w:numPr>
          <w:ilvl w:val="1"/>
          <w:numId w:val="36"/>
        </w:numPr>
      </w:pPr>
      <w:r w:rsidRPr="002947F3">
        <w:t xml:space="preserve">Collateral damage to </w:t>
      </w:r>
      <w:r>
        <w:t>organizations</w:t>
      </w:r>
      <w:r w:rsidRPr="002947F3">
        <w:t xml:space="preserve"> from all engagements between forces.</w:t>
      </w:r>
    </w:p>
    <w:p w14:paraId="692933B8" w14:textId="77777777" w:rsidR="002520B8" w:rsidRDefault="002520B8" w:rsidP="002520B8">
      <w:pPr>
        <w:pStyle w:val="Heading4"/>
      </w:pPr>
      <w:bookmarkStart w:id="190" w:name="_Toc310421823"/>
      <w:bookmarkStart w:id="191" w:name="_Toc380578263"/>
      <w:r>
        <w:t>Simplifying Assumptions</w:t>
      </w:r>
      <w:bookmarkEnd w:id="190"/>
      <w:bookmarkEnd w:id="191"/>
    </w:p>
    <w:p w14:paraId="6CB21BD8" w14:textId="77777777" w:rsidR="002520B8" w:rsidRDefault="002520B8" w:rsidP="002520B8">
      <w:r>
        <w:t>In order to keep AAM within the realm of the possible we made the following simplifying assumptions, which are still in force in this version:</w:t>
      </w:r>
    </w:p>
    <w:p w14:paraId="07E30CEE" w14:textId="77777777" w:rsidR="002520B8" w:rsidRDefault="002520B8" w:rsidP="002520B8"/>
    <w:p w14:paraId="2C73C9D3" w14:textId="77777777" w:rsidR="002520B8" w:rsidRPr="00B938B5" w:rsidRDefault="002520B8" w:rsidP="00EA4D0B">
      <w:pPr>
        <w:pStyle w:val="ListParagraph"/>
        <w:numPr>
          <w:ilvl w:val="0"/>
          <w:numId w:val="37"/>
        </w:numPr>
      </w:pPr>
      <w:r w:rsidRPr="00B938B5">
        <w:t>NFs will ambush UFs to inflict a few casualties and then run in order to limit their own casualties</w:t>
      </w:r>
    </w:p>
    <w:p w14:paraId="71126271" w14:textId="77777777" w:rsidR="002520B8" w:rsidRPr="00B938B5" w:rsidRDefault="002520B8" w:rsidP="00EA4D0B">
      <w:pPr>
        <w:pStyle w:val="ListParagraph"/>
        <w:numPr>
          <w:ilvl w:val="0"/>
          <w:numId w:val="37"/>
        </w:numPr>
      </w:pPr>
      <w:r w:rsidRPr="00B938B5">
        <w:t>When a UF discovers an NF cell, the UF will attack with overwhelming force and suffer no casualties</w:t>
      </w:r>
    </w:p>
    <w:p w14:paraId="69576B21" w14:textId="77777777" w:rsidR="002520B8" w:rsidRPr="00B938B5" w:rsidRDefault="002520B8" w:rsidP="00EA4D0B">
      <w:pPr>
        <w:pStyle w:val="ListParagraph"/>
        <w:numPr>
          <w:ilvl w:val="0"/>
          <w:numId w:val="37"/>
        </w:numPr>
      </w:pPr>
      <w:r w:rsidRPr="00B938B5">
        <w:t>Neither UFs nor NFs will intentionally kill civ</w:t>
      </w:r>
      <w:r w:rsidR="00A3777C">
        <w:t>ilians in this model</w:t>
      </w:r>
    </w:p>
    <w:p w14:paraId="59B5C859" w14:textId="77777777" w:rsidR="002520B8" w:rsidRPr="00B938B5" w:rsidRDefault="002520B8" w:rsidP="00EA4D0B">
      <w:pPr>
        <w:pStyle w:val="ListParagraph"/>
        <w:numPr>
          <w:ilvl w:val="0"/>
          <w:numId w:val="37"/>
        </w:numPr>
      </w:pPr>
      <w:r w:rsidRPr="00B938B5">
        <w:t>NFs will not explicitly use crowds to promote unrest or otherwise further their agenda.</w:t>
      </w:r>
    </w:p>
    <w:p w14:paraId="2DD3E5BC" w14:textId="77777777" w:rsidR="002520B8" w:rsidRPr="00B938B5" w:rsidRDefault="002520B8" w:rsidP="00EA4D0B">
      <w:pPr>
        <w:pStyle w:val="ListParagraph"/>
        <w:numPr>
          <w:ilvl w:val="0"/>
          <w:numId w:val="37"/>
        </w:numPr>
      </w:pPr>
      <w:r w:rsidRPr="00B938B5">
        <w:t>UFs will cause collateral damage (the killing of civilian bystanders) when attacking or defending against NFs. NFs will not kill civilians when they attack or are attacked by UF.</w:t>
      </w:r>
    </w:p>
    <w:p w14:paraId="35212A40" w14:textId="77777777" w:rsidR="002520B8" w:rsidRPr="00B938B5" w:rsidRDefault="002520B8" w:rsidP="00EA4D0B">
      <w:pPr>
        <w:pStyle w:val="ListParagraph"/>
        <w:numPr>
          <w:ilvl w:val="0"/>
          <w:numId w:val="37"/>
        </w:numPr>
      </w:pPr>
      <w:r w:rsidRPr="00B938B5">
        <w:t>There is no direct UF vs. UF or NF vs. NF conflict within the playbox.</w:t>
      </w:r>
    </w:p>
    <w:p w14:paraId="545EA1A1" w14:textId="77777777" w:rsidR="002520B8" w:rsidRDefault="002520B8" w:rsidP="002520B8">
      <w:pPr>
        <w:pStyle w:val="Heading3"/>
      </w:pPr>
      <w:bookmarkStart w:id="192" w:name="__RefHeading__28403723"/>
      <w:bookmarkStart w:id="193" w:name="_Toc310421824"/>
      <w:bookmarkStart w:id="194" w:name="_Toc380578264"/>
      <w:r>
        <w:t>Uniformed vs. Non-Uniformed Forces</w:t>
      </w:r>
      <w:bookmarkEnd w:id="192"/>
      <w:bookmarkEnd w:id="193"/>
      <w:bookmarkEnd w:id="194"/>
    </w:p>
    <w:p w14:paraId="4D6B8929" w14:textId="77777777" w:rsidR="002520B8" w:rsidRDefault="002520B8" w:rsidP="002520B8">
      <w:r>
        <w:t>Every force group will have a flag indicating whether it is uniformed or non-uniformed. We expect that regular military, paramilitary, and police groups will usually be uniformed (UF), and irregular military and criminal groups will usually be non-uniformed (NF).</w:t>
      </w:r>
    </w:p>
    <w:p w14:paraId="3179C469" w14:textId="77777777" w:rsidR="002520B8" w:rsidRDefault="002520B8" w:rsidP="002520B8">
      <w:pPr>
        <w:pStyle w:val="Heading3"/>
      </w:pPr>
      <w:bookmarkStart w:id="195" w:name="_Toc310421825"/>
      <w:bookmarkStart w:id="196" w:name="_Toc380578265"/>
      <w:r>
        <w:t>Units and Unit Activities</w:t>
      </w:r>
      <w:bookmarkEnd w:id="195"/>
      <w:bookmarkEnd w:id="196"/>
    </w:p>
    <w:p w14:paraId="2770B3CE" w14:textId="77777777" w:rsidR="002520B8" w:rsidRDefault="002520B8" w:rsidP="002520B8">
      <w:r>
        <w:t xml:space="preserve">Rather than representing a specific body of troops in some location, an Athena unit really represents an allocation of some number of personnel to an activity within the neighborhood, such as PATROL or COERCION.  Troops assigned the activity NONE are presumed to be in </w:t>
      </w:r>
      <w:r>
        <w:lastRenderedPageBreak/>
        <w:t>reserve.  At Athena's time scale, it makes no sense to model unit movement or location in any detail.  Athena units have a precise location within each neighborhood, but only as an aid to visualization.</w:t>
      </w:r>
    </w:p>
    <w:p w14:paraId="29AEC080" w14:textId="77777777" w:rsidR="002520B8" w:rsidRDefault="002520B8" w:rsidP="002520B8"/>
    <w:p w14:paraId="301BC019" w14:textId="77777777" w:rsidR="002520B8" w:rsidRDefault="002520B8" w:rsidP="002520B8">
      <w:r>
        <w:t>Some activities involve more exposure to the local population than others.  Increased exposure has a number of effects: the unit is more likely to find enemy units; the unit is more likely to get intel from the local civilians; the unit is more likely to be attacked by enemy units.  The following force activities are deemed to involve significant exposure to the local civilians:</w:t>
      </w:r>
    </w:p>
    <w:p w14:paraId="33A55181" w14:textId="77777777" w:rsidR="002520B8" w:rsidRDefault="002520B8" w:rsidP="002520B8"/>
    <w:p w14:paraId="68349435" w14:textId="77777777" w:rsidR="002520B8" w:rsidRDefault="002520B8" w:rsidP="002520B8">
      <w:pPr>
        <w:ind w:left="360"/>
      </w:pPr>
      <w:r>
        <w:t>CHECKPOINT</w:t>
      </w:r>
    </w:p>
    <w:p w14:paraId="4426A6FF" w14:textId="77777777" w:rsidR="002520B8" w:rsidRDefault="002520B8" w:rsidP="002520B8">
      <w:pPr>
        <w:ind w:left="360"/>
      </w:pPr>
      <w:r>
        <w:t xml:space="preserve">CMO_CONSTRUCTION    </w:t>
      </w:r>
    </w:p>
    <w:p w14:paraId="19E15423" w14:textId="77777777" w:rsidR="002520B8" w:rsidRDefault="002520B8" w:rsidP="002520B8">
      <w:pPr>
        <w:ind w:left="360"/>
      </w:pPr>
      <w:r>
        <w:t xml:space="preserve">CMO_DEVELOPMENT     </w:t>
      </w:r>
    </w:p>
    <w:p w14:paraId="746591D6" w14:textId="77777777" w:rsidR="002520B8" w:rsidRDefault="002520B8" w:rsidP="002520B8">
      <w:pPr>
        <w:ind w:left="360"/>
      </w:pPr>
      <w:r>
        <w:t xml:space="preserve">CMO_EDUCATION       </w:t>
      </w:r>
    </w:p>
    <w:p w14:paraId="7798B7C0" w14:textId="77777777" w:rsidR="002520B8" w:rsidRDefault="002520B8" w:rsidP="002520B8">
      <w:pPr>
        <w:ind w:left="360"/>
      </w:pPr>
      <w:r>
        <w:t xml:space="preserve">CMO_EMPLOYMENT      </w:t>
      </w:r>
    </w:p>
    <w:p w14:paraId="38CE2814" w14:textId="77777777" w:rsidR="002520B8" w:rsidRDefault="002520B8" w:rsidP="002520B8">
      <w:pPr>
        <w:ind w:left="360"/>
      </w:pPr>
      <w:r>
        <w:t xml:space="preserve">CMO_HEALTHCARE      </w:t>
      </w:r>
    </w:p>
    <w:p w14:paraId="57E44D53" w14:textId="77777777" w:rsidR="002520B8" w:rsidRDefault="002520B8" w:rsidP="002520B8">
      <w:pPr>
        <w:ind w:left="360"/>
      </w:pPr>
      <w:r>
        <w:t xml:space="preserve">CMO_INDUSTRY        </w:t>
      </w:r>
    </w:p>
    <w:p w14:paraId="6C773C9F" w14:textId="77777777" w:rsidR="002520B8" w:rsidRDefault="002520B8" w:rsidP="002520B8">
      <w:pPr>
        <w:ind w:left="360"/>
      </w:pPr>
      <w:r>
        <w:t xml:space="preserve">CMO_INFRASTRUCTURE  </w:t>
      </w:r>
    </w:p>
    <w:p w14:paraId="355D86F0" w14:textId="77777777" w:rsidR="002520B8" w:rsidRDefault="002520B8" w:rsidP="002520B8">
      <w:pPr>
        <w:ind w:left="360"/>
      </w:pPr>
      <w:r>
        <w:t>CMO_LAW_ENFORCEMENT</w:t>
      </w:r>
    </w:p>
    <w:p w14:paraId="600E83AC" w14:textId="77777777" w:rsidR="002520B8" w:rsidRDefault="002520B8" w:rsidP="002520B8">
      <w:pPr>
        <w:ind w:left="360"/>
      </w:pPr>
      <w:r>
        <w:t xml:space="preserve">CMO_OTHER           </w:t>
      </w:r>
    </w:p>
    <w:p w14:paraId="27DE3933" w14:textId="77777777" w:rsidR="002520B8" w:rsidRDefault="002520B8" w:rsidP="002520B8">
      <w:pPr>
        <w:ind w:left="360"/>
      </w:pPr>
      <w:r>
        <w:t xml:space="preserve">COERCION            </w:t>
      </w:r>
    </w:p>
    <w:p w14:paraId="13451998" w14:textId="77777777" w:rsidR="002520B8" w:rsidRDefault="002520B8" w:rsidP="002520B8">
      <w:pPr>
        <w:ind w:left="360"/>
      </w:pPr>
      <w:r>
        <w:t>CRIMINAL_ACTIVITIES</w:t>
      </w:r>
    </w:p>
    <w:p w14:paraId="5CF39B4F" w14:textId="77777777" w:rsidR="002520B8" w:rsidRDefault="002520B8" w:rsidP="002520B8">
      <w:pPr>
        <w:ind w:left="360"/>
      </w:pPr>
      <w:r>
        <w:t xml:space="preserve">CURFEW              </w:t>
      </w:r>
    </w:p>
    <w:p w14:paraId="0899FD4B" w14:textId="77777777" w:rsidR="002520B8" w:rsidRDefault="002520B8" w:rsidP="002520B8">
      <w:pPr>
        <w:ind w:left="360"/>
      </w:pPr>
      <w:r>
        <w:t xml:space="preserve">PATROL              </w:t>
      </w:r>
    </w:p>
    <w:p w14:paraId="1696E6B0" w14:textId="77777777" w:rsidR="002520B8" w:rsidRDefault="002520B8" w:rsidP="002520B8">
      <w:pPr>
        <w:ind w:left="360"/>
      </w:pPr>
      <w:r>
        <w:t>PSYOP</w:t>
      </w:r>
    </w:p>
    <w:p w14:paraId="361CA982" w14:textId="77777777" w:rsidR="002520B8" w:rsidRDefault="002520B8" w:rsidP="002520B8">
      <w:pPr>
        <w:pStyle w:val="Definitions"/>
      </w:pPr>
    </w:p>
    <w:p w14:paraId="049FA337" w14:textId="77777777" w:rsidR="002520B8" w:rsidRDefault="002520B8" w:rsidP="002520B8">
      <w:r>
        <w:t>However, the results of such increased exposure are being deferred to a later version.</w:t>
      </w:r>
    </w:p>
    <w:p w14:paraId="7B45374A" w14:textId="77777777" w:rsidR="002520B8" w:rsidRDefault="002520B8" w:rsidP="002520B8"/>
    <w:p w14:paraId="29670892" w14:textId="77777777" w:rsidR="002520B8" w:rsidRDefault="002520B8" w:rsidP="002520B8">
      <w:r>
        <w:t>The following activities do not have significant exposure in the sense used here:</w:t>
      </w:r>
    </w:p>
    <w:p w14:paraId="70C09816" w14:textId="77777777" w:rsidR="002520B8" w:rsidRDefault="002520B8" w:rsidP="002520B8"/>
    <w:p w14:paraId="27977609" w14:textId="77777777" w:rsidR="002520B8" w:rsidRPr="00B938B5" w:rsidRDefault="002520B8" w:rsidP="002520B8">
      <w:pPr>
        <w:ind w:left="360"/>
      </w:pPr>
      <w:r w:rsidRPr="00B938B5">
        <w:t>GUARD</w:t>
      </w:r>
    </w:p>
    <w:p w14:paraId="7897FC6D" w14:textId="77777777" w:rsidR="002520B8" w:rsidRPr="00B938B5" w:rsidRDefault="002520B8" w:rsidP="002520B8">
      <w:pPr>
        <w:ind w:left="360"/>
      </w:pPr>
      <w:r w:rsidRPr="00B938B5">
        <w:t>NONE</w:t>
      </w:r>
    </w:p>
    <w:p w14:paraId="79BBD489" w14:textId="77777777" w:rsidR="002520B8" w:rsidRDefault="002520B8" w:rsidP="002520B8">
      <w:pPr>
        <w:pStyle w:val="Heading3"/>
      </w:pPr>
      <w:bookmarkStart w:id="197" w:name="_Toc310421826"/>
      <w:bookmarkStart w:id="198" w:name="_Toc380578266"/>
      <w:r>
        <w:t>Unit Number and Unit Size</w:t>
      </w:r>
      <w:bookmarkEnd w:id="197"/>
      <w:bookmarkEnd w:id="198"/>
    </w:p>
    <w:p w14:paraId="35D57E30" w14:textId="77777777" w:rsidR="002520B8" w:rsidRDefault="002520B8" w:rsidP="002520B8">
      <w:r>
        <w:t>Because units are used to allocate troops to particular activities, rather than to represent any military TOE, the breakdown of a force into units has no tactical significance.    Consequently, the breakdown of a force into units will be ignored when computing the amount of attrition each group incurs.</w:t>
      </w:r>
    </w:p>
    <w:p w14:paraId="5A56B900" w14:textId="77777777" w:rsidR="002520B8" w:rsidRDefault="002520B8" w:rsidP="002520B8">
      <w:pPr>
        <w:pStyle w:val="Heading3"/>
      </w:pPr>
      <w:bookmarkStart w:id="199" w:name="_Toc310421827"/>
      <w:bookmarkStart w:id="200" w:name="_Toc380578267"/>
      <w:r>
        <w:t>Attrition and Mobilized Troops</w:t>
      </w:r>
      <w:bookmarkEnd w:id="199"/>
      <w:bookmarkEnd w:id="200"/>
    </w:p>
    <w:p w14:paraId="4C040C5E" w14:textId="77777777" w:rsidR="002520B8" w:rsidRDefault="002520B8" w:rsidP="002520B8">
      <w:r>
        <w:t>All attrition comes out of the attrited units; but it also comes out of each force group’s pool of mobilized troops, thus reducing the personnel available for deployment and assignment the following week.  The following sections will speak only of attrition to units; the effect on the pool of mobilized troops is implicit.</w:t>
      </w:r>
    </w:p>
    <w:p w14:paraId="525B440B" w14:textId="77777777" w:rsidR="002520B8" w:rsidRDefault="002520B8" w:rsidP="002520B8">
      <w:pPr>
        <w:pStyle w:val="Heading3"/>
      </w:pPr>
      <w:bookmarkStart w:id="201" w:name="_Toc310421828"/>
      <w:bookmarkStart w:id="202" w:name="_Toc380578268"/>
      <w:r>
        <w:lastRenderedPageBreak/>
        <w:t>Magic Attrition</w:t>
      </w:r>
      <w:bookmarkEnd w:id="201"/>
      <w:bookmarkEnd w:id="202"/>
    </w:p>
    <w:p w14:paraId="124E484B" w14:textId="77777777" w:rsidR="002520B8" w:rsidRDefault="002520B8" w:rsidP="002520B8">
      <w:r>
        <w:t xml:space="preserve">The analyst can attrit units and groups magically.  All attrition to civilian units will be assessed by the relevant DAM rule set.  </w:t>
      </w:r>
    </w:p>
    <w:p w14:paraId="6038271B" w14:textId="77777777" w:rsidR="002520B8" w:rsidRDefault="002520B8" w:rsidP="002520B8">
      <w:pPr>
        <w:pStyle w:val="Heading4"/>
      </w:pPr>
      <w:bookmarkStart w:id="203" w:name="_Toc310421829"/>
      <w:bookmarkStart w:id="204" w:name="_Toc380578269"/>
      <w:r>
        <w:t>Magic Attrition to Units</w:t>
      </w:r>
      <w:bookmarkEnd w:id="203"/>
      <w:bookmarkEnd w:id="204"/>
    </w:p>
    <w:p w14:paraId="65412A0C" w14:textId="77777777" w:rsidR="002520B8" w:rsidRDefault="002520B8" w:rsidP="002520B8">
      <w:r>
        <w:t>The analyst can attrit a specific unit, of any type.</w:t>
      </w:r>
    </w:p>
    <w:p w14:paraId="0FF6F623" w14:textId="77777777" w:rsidR="002520B8" w:rsidRDefault="002520B8" w:rsidP="002520B8">
      <w:pPr>
        <w:pStyle w:val="Heading4"/>
      </w:pPr>
      <w:bookmarkStart w:id="205" w:name="_Toc310421830"/>
      <w:bookmarkStart w:id="206" w:name="_Toc380578270"/>
      <w:r>
        <w:t>Magic Attrition to Groups</w:t>
      </w:r>
      <w:bookmarkEnd w:id="205"/>
      <w:bookmarkEnd w:id="206"/>
    </w:p>
    <w:p w14:paraId="104D6626" w14:textId="77777777" w:rsidR="002520B8" w:rsidRDefault="002520B8" w:rsidP="002520B8">
      <w:r>
        <w:t>The analyst can attrit a specific group in a specific neighborhood.  If the group is a civilian group, only units present in the neighborhood will be attrited.</w:t>
      </w:r>
    </w:p>
    <w:p w14:paraId="04547396" w14:textId="77777777" w:rsidR="002520B8" w:rsidRDefault="002520B8" w:rsidP="002520B8">
      <w:pPr>
        <w:pStyle w:val="Heading4"/>
      </w:pPr>
      <w:bookmarkStart w:id="207" w:name="_Toc310421831"/>
      <w:bookmarkStart w:id="208" w:name="_Toc380578271"/>
      <w:r>
        <w:t>Magic Attrition to Neighborhoods</w:t>
      </w:r>
      <w:bookmarkEnd w:id="207"/>
      <w:bookmarkEnd w:id="208"/>
    </w:p>
    <w:p w14:paraId="36E2E250" w14:textId="77777777" w:rsidR="002520B8" w:rsidRDefault="002520B8" w:rsidP="002520B8">
      <w:r>
        <w:t>The analyst can also choose to apply attrition to all civilian units that happen to be a neighborhood; this is equivalent to collateral damage incurred during normal attrition.</w:t>
      </w:r>
    </w:p>
    <w:p w14:paraId="3910DFF8" w14:textId="77777777" w:rsidR="002520B8" w:rsidRDefault="002520B8" w:rsidP="002520B8">
      <w:pPr>
        <w:pStyle w:val="Heading3"/>
      </w:pPr>
      <w:bookmarkStart w:id="209" w:name="_Toc310421832"/>
      <w:bookmarkStart w:id="210" w:name="_Toc380578272"/>
      <w:r>
        <w:t>Antagonists and ROEs</w:t>
      </w:r>
      <w:bookmarkEnd w:id="209"/>
      <w:bookmarkEnd w:id="210"/>
    </w:p>
    <w:p w14:paraId="576CFCD1" w14:textId="77777777" w:rsidR="002520B8" w:rsidRDefault="002520B8" w:rsidP="002520B8">
      <w:r>
        <w:t xml:space="preserve">Neighborhood </w:t>
      </w:r>
      <w:r>
        <w:rPr>
          <w:i/>
          <w:iCs/>
        </w:rPr>
        <w:t>n</w:t>
      </w:r>
      <w:r>
        <w:t xml:space="preserve"> can contain the kinds of forces listed in Section </w:t>
      </w:r>
      <w:r w:rsidR="001F15B9">
        <w:fldChar w:fldCharType="begin"/>
      </w:r>
      <w:r>
        <w:instrText xml:space="preserve"> REF __RefHeading__28403723 \r \h </w:instrText>
      </w:r>
      <w:r w:rsidR="001F15B9">
        <w:fldChar w:fldCharType="separate"/>
      </w:r>
      <w:r w:rsidR="000135AC">
        <w:t>8.2</w:t>
      </w:r>
      <w:r w:rsidR="001F15B9">
        <w:fldChar w:fldCharType="end"/>
      </w:r>
      <w:r>
        <w:t>: NF and UF.</w:t>
      </w:r>
      <w:r>
        <w:rPr>
          <w:rStyle w:val="FootnoteReference"/>
          <w:rFonts w:eastAsia="Wingdings"/>
        </w:rPr>
        <w:footnoteReference w:id="49"/>
      </w:r>
      <w:r>
        <w:t xml:space="preserve">  Attrition occurs when two forces </w:t>
      </w:r>
      <w:r>
        <w:rPr>
          <w:i/>
          <w:iCs/>
        </w:rPr>
        <w:t>a</w:t>
      </w:r>
      <w:r>
        <w:t xml:space="preserve"> and </w:t>
      </w:r>
      <w:r>
        <w:rPr>
          <w:i/>
          <w:iCs/>
        </w:rPr>
        <w:t>b</w:t>
      </w:r>
      <w:r>
        <w:t xml:space="preserve"> are antagonists as defined in this section.</w:t>
      </w:r>
    </w:p>
    <w:p w14:paraId="0B2BC1F5" w14:textId="77777777" w:rsidR="002520B8" w:rsidRDefault="002520B8" w:rsidP="002520B8">
      <w:pPr>
        <w:pStyle w:val="Heading4"/>
      </w:pPr>
      <w:bookmarkStart w:id="211" w:name="_Toc310421833"/>
      <w:bookmarkStart w:id="212" w:name="_Toc380578273"/>
      <w:r>
        <w:t>Attacking ROEs: Maximum Number of Attacks</w:t>
      </w:r>
      <w:bookmarkEnd w:id="211"/>
      <w:bookmarkEnd w:id="212"/>
    </w:p>
    <w:p w14:paraId="28BC9A4A" w14:textId="77777777" w:rsidR="002520B8" w:rsidRDefault="002520B8" w:rsidP="002520B8">
      <w:r>
        <w:t xml:space="preserve">Attacking ROEs are specified by the actor that owns the attacking group.  Each actor must manage his resources, and consequently each attacking ROE includes a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as set by the actor in accordance with his strategy and the resources he has available.  No group will attack more times in a week than is specified in its ROE.</w:t>
      </w:r>
    </w:p>
    <w:p w14:paraId="6677CAE5" w14:textId="77777777" w:rsidR="002520B8" w:rsidRDefault="002520B8" w:rsidP="002520B8">
      <w:pPr>
        <w:pStyle w:val="Heading4"/>
      </w:pPr>
      <w:bookmarkStart w:id="213" w:name="_Toc310421834"/>
      <w:bookmarkStart w:id="214" w:name="_Toc380578274"/>
      <w:r>
        <w:t>Attacking ROEs: UF</w:t>
      </w:r>
      <w:bookmarkEnd w:id="213"/>
      <w:bookmarkEnd w:id="214"/>
    </w:p>
    <w:p w14:paraId="1CAF8E02" w14:textId="77777777" w:rsidR="002520B8" w:rsidRDefault="002520B8" w:rsidP="002520B8">
      <w:r>
        <w:t>Uniformed forces (UF) may attack non-uniformed forces (NF) in a neighborhood.</w:t>
      </w:r>
    </w:p>
    <w:p w14:paraId="15E79BE6" w14:textId="77777777" w:rsidR="002520B8" w:rsidRDefault="002520B8" w:rsidP="002520B8"/>
    <w:p w14:paraId="715490BB" w14:textId="77777777" w:rsidR="002520B8" w:rsidRDefault="002520B8" w:rsidP="002520B8">
      <w:r>
        <w:t xml:space="preserve">A UF will attack a particular NF only when directed to do so by its Rules of Engagement.  In principle, each UF has an </w:t>
      </w:r>
      <w:r>
        <w:rPr>
          <w:i/>
          <w:iCs/>
        </w:rPr>
        <w:t>attacking ROE</w:t>
      </w:r>
      <w:r>
        <w:t xml:space="preserve"> with respect to each NF in each neighborhood.   This ROE may be set to one of the following values:</w:t>
      </w:r>
    </w:p>
    <w:p w14:paraId="54414F64" w14:textId="77777777" w:rsidR="002520B8" w:rsidRPr="00B938B5" w:rsidRDefault="002520B8" w:rsidP="00EA4D0B">
      <w:pPr>
        <w:pStyle w:val="ListParagraph"/>
        <w:numPr>
          <w:ilvl w:val="0"/>
          <w:numId w:val="38"/>
        </w:numPr>
      </w:pPr>
      <w:r w:rsidRPr="00B938B5">
        <w:t>ATTACK</w:t>
      </w:r>
    </w:p>
    <w:p w14:paraId="688F9A19" w14:textId="77777777" w:rsidR="002520B8" w:rsidRDefault="002520B8" w:rsidP="00EA4D0B">
      <w:pPr>
        <w:pStyle w:val="ListParagraph"/>
        <w:numPr>
          <w:ilvl w:val="0"/>
          <w:numId w:val="38"/>
        </w:numPr>
      </w:pPr>
      <w:r w:rsidRPr="00B938B5">
        <w:t>DO_NOT_ATTACK</w:t>
      </w:r>
    </w:p>
    <w:p w14:paraId="6817AB10" w14:textId="77777777" w:rsidR="002520B8" w:rsidRPr="00B938B5" w:rsidRDefault="002520B8" w:rsidP="002520B8"/>
    <w:p w14:paraId="6F0A79EC" w14:textId="77777777" w:rsidR="002520B8" w:rsidRDefault="002520B8" w:rsidP="002520B8">
      <w:r>
        <w:lastRenderedPageBreak/>
        <w:t>In practice, Athena will only track ROEs set to ATTACK; if no ROE is set, no attacks will take place.</w:t>
      </w:r>
    </w:p>
    <w:p w14:paraId="7FF44F43" w14:textId="77777777" w:rsidR="002520B8" w:rsidRDefault="002520B8" w:rsidP="002520B8"/>
    <w:p w14:paraId="5A91B958" w14:textId="77777777" w:rsidR="002520B8" w:rsidRDefault="002520B8" w:rsidP="002520B8">
      <w:r>
        <w:t>For example, consider the following Attacking ROE table, in which BLUE is a uniformed force and ALQ is a non-uniformed force.</w:t>
      </w:r>
    </w:p>
    <w:p w14:paraId="2380567D" w14:textId="77777777" w:rsidR="002520B8" w:rsidRDefault="002520B8" w:rsidP="002520B8"/>
    <w:tbl>
      <w:tblPr>
        <w:tblW w:w="5184" w:type="dxa"/>
        <w:jc w:val="center"/>
        <w:tblInd w:w="-216" w:type="dxa"/>
        <w:tblLayout w:type="fixed"/>
        <w:tblCellMar>
          <w:left w:w="10" w:type="dxa"/>
          <w:right w:w="10" w:type="dxa"/>
        </w:tblCellMar>
        <w:tblLook w:val="0000" w:firstRow="0" w:lastRow="0" w:firstColumn="0" w:lastColumn="0" w:noHBand="0" w:noVBand="0"/>
      </w:tblPr>
      <w:tblGrid>
        <w:gridCol w:w="1145"/>
        <w:gridCol w:w="1216"/>
        <w:gridCol w:w="1337"/>
        <w:gridCol w:w="1486"/>
      </w:tblGrid>
      <w:tr w:rsidR="002520B8" w:rsidRPr="002520B8" w14:paraId="0722B515" w14:textId="77777777" w:rsidTr="00E42DF1">
        <w:trPr>
          <w:jc w:val="center"/>
        </w:trPr>
        <w:tc>
          <w:tcPr>
            <w:tcW w:w="1145" w:type="dxa"/>
            <w:tcBorders>
              <w:top w:val="single" w:sz="2" w:space="0" w:color="000000"/>
              <w:left w:val="single" w:sz="2" w:space="0" w:color="000000"/>
              <w:bottom w:val="single" w:sz="2" w:space="0" w:color="000000"/>
            </w:tcBorders>
            <w:tcMar>
              <w:top w:w="55" w:type="dxa"/>
              <w:left w:w="55" w:type="dxa"/>
              <w:bottom w:w="55" w:type="dxa"/>
              <w:right w:w="55" w:type="dxa"/>
            </w:tcMar>
          </w:tcPr>
          <w:p w14:paraId="0D82B402"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1216" w:type="dxa"/>
            <w:tcBorders>
              <w:top w:val="single" w:sz="2" w:space="0" w:color="000000"/>
              <w:left w:val="single" w:sz="2" w:space="0" w:color="000000"/>
              <w:bottom w:val="single" w:sz="2" w:space="0" w:color="000000"/>
            </w:tcBorders>
            <w:tcMar>
              <w:top w:w="55" w:type="dxa"/>
              <w:left w:w="55" w:type="dxa"/>
              <w:bottom w:w="55" w:type="dxa"/>
              <w:right w:w="55" w:type="dxa"/>
            </w:tcMar>
          </w:tcPr>
          <w:p w14:paraId="6A4065D9"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1337" w:type="dxa"/>
            <w:tcBorders>
              <w:top w:val="single" w:sz="2" w:space="0" w:color="000000"/>
              <w:left w:val="single" w:sz="2" w:space="0" w:color="000000"/>
              <w:bottom w:val="single" w:sz="2" w:space="0" w:color="000000"/>
            </w:tcBorders>
            <w:tcMar>
              <w:top w:w="55" w:type="dxa"/>
              <w:left w:w="55" w:type="dxa"/>
              <w:bottom w:w="55" w:type="dxa"/>
              <w:right w:w="55" w:type="dxa"/>
            </w:tcMar>
          </w:tcPr>
          <w:p w14:paraId="43902DB8"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14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D36B74D"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rsidRPr="002520B8" w14:paraId="4F2568D4"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59898B45" w14:textId="77777777" w:rsidR="002520B8" w:rsidRPr="002520B8" w:rsidRDefault="002520B8" w:rsidP="00193714">
            <w:pPr>
              <w:pStyle w:val="TableContents"/>
              <w:rPr>
                <w:rFonts w:asciiTheme="minorHAnsi" w:hAnsiTheme="minorHAnsi"/>
              </w:rPr>
            </w:pPr>
            <w:r w:rsidRPr="002520B8">
              <w:rPr>
                <w:rFonts w:asciiTheme="minorHAnsi" w:hAnsiTheme="minorHAnsi"/>
              </w:rPr>
              <w:t>N1</w:t>
            </w:r>
          </w:p>
        </w:tc>
        <w:tc>
          <w:tcPr>
            <w:tcW w:w="1216" w:type="dxa"/>
            <w:tcBorders>
              <w:left w:val="single" w:sz="2" w:space="0" w:color="000000"/>
              <w:bottom w:val="single" w:sz="2" w:space="0" w:color="000000"/>
            </w:tcBorders>
            <w:tcMar>
              <w:top w:w="55" w:type="dxa"/>
              <w:left w:w="55" w:type="dxa"/>
              <w:bottom w:w="55" w:type="dxa"/>
              <w:right w:w="55" w:type="dxa"/>
            </w:tcMar>
          </w:tcPr>
          <w:p w14:paraId="0CB0A917"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705394B8"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7D4DFB" w14:textId="77777777" w:rsidR="002520B8" w:rsidRPr="002520B8" w:rsidRDefault="002520B8" w:rsidP="00193714">
            <w:pPr>
              <w:pStyle w:val="TableContents"/>
              <w:rPr>
                <w:rFonts w:asciiTheme="minorHAnsi" w:hAnsiTheme="minorHAnsi"/>
              </w:rPr>
            </w:pPr>
            <w:r w:rsidRPr="002520B8">
              <w:rPr>
                <w:rFonts w:asciiTheme="minorHAnsi" w:hAnsiTheme="minorHAnsi"/>
              </w:rPr>
              <w:t>5</w:t>
            </w:r>
          </w:p>
        </w:tc>
      </w:tr>
      <w:tr w:rsidR="002520B8" w:rsidRPr="002520B8" w14:paraId="2503FB8C" w14:textId="77777777" w:rsidTr="00E42DF1">
        <w:trPr>
          <w:jc w:val="center"/>
        </w:trPr>
        <w:tc>
          <w:tcPr>
            <w:tcW w:w="1145" w:type="dxa"/>
            <w:tcBorders>
              <w:left w:val="single" w:sz="2" w:space="0" w:color="000000"/>
              <w:bottom w:val="single" w:sz="2" w:space="0" w:color="000000"/>
            </w:tcBorders>
            <w:tcMar>
              <w:top w:w="55" w:type="dxa"/>
              <w:left w:w="55" w:type="dxa"/>
              <w:bottom w:w="55" w:type="dxa"/>
              <w:right w:w="55" w:type="dxa"/>
            </w:tcMar>
          </w:tcPr>
          <w:p w14:paraId="69337444"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1216" w:type="dxa"/>
            <w:tcBorders>
              <w:left w:val="single" w:sz="2" w:space="0" w:color="000000"/>
              <w:bottom w:val="single" w:sz="2" w:space="0" w:color="000000"/>
            </w:tcBorders>
            <w:tcMar>
              <w:top w:w="55" w:type="dxa"/>
              <w:left w:w="55" w:type="dxa"/>
              <w:bottom w:w="55" w:type="dxa"/>
              <w:right w:w="55" w:type="dxa"/>
            </w:tcMar>
          </w:tcPr>
          <w:p w14:paraId="76003A14"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1337" w:type="dxa"/>
            <w:tcBorders>
              <w:left w:val="single" w:sz="2" w:space="0" w:color="000000"/>
              <w:bottom w:val="single" w:sz="2" w:space="0" w:color="000000"/>
            </w:tcBorders>
            <w:tcMar>
              <w:top w:w="55" w:type="dxa"/>
              <w:left w:w="55" w:type="dxa"/>
              <w:bottom w:w="55" w:type="dxa"/>
              <w:right w:w="55" w:type="dxa"/>
            </w:tcMar>
          </w:tcPr>
          <w:p w14:paraId="01C10842"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14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666A2C" w14:textId="77777777" w:rsidR="002520B8" w:rsidRPr="002520B8" w:rsidRDefault="002520B8" w:rsidP="00193714">
            <w:pPr>
              <w:pStyle w:val="TableContents"/>
              <w:rPr>
                <w:rFonts w:asciiTheme="minorHAnsi" w:hAnsiTheme="minorHAnsi"/>
              </w:rPr>
            </w:pPr>
            <w:r w:rsidRPr="002520B8">
              <w:rPr>
                <w:rFonts w:asciiTheme="minorHAnsi" w:hAnsiTheme="minorHAnsi"/>
              </w:rPr>
              <w:t>10</w:t>
            </w:r>
          </w:p>
        </w:tc>
      </w:tr>
    </w:tbl>
    <w:p w14:paraId="24D5E102" w14:textId="77777777" w:rsidR="002520B8" w:rsidRDefault="002520B8" w:rsidP="002520B8"/>
    <w:p w14:paraId="3C25D794" w14:textId="77777777" w:rsidR="002520B8" w:rsidRDefault="002520B8" w:rsidP="002520B8">
      <w:r>
        <w:t xml:space="preserve">This table indicates that Blue has been ordered to attack Al Qaeda in neighborhood N1 up to 5 times during one </w:t>
      </w:r>
      <w:r w:rsidR="001A0895">
        <w:t>week</w:t>
      </w:r>
      <w:r>
        <w:t xml:space="preserve">, and in neighborhood N2 up to 10 times.   However, Blue will not attack Al Qaeda in any other neighborhood.  In either case, Blue will attack Al Qaeda as many times as it can </w:t>
      </w:r>
      <w:r w:rsidR="001A0895">
        <w:t>up to</w:t>
      </w:r>
      <w:r>
        <w:t xml:space="preserve"> the maximum limit.</w:t>
      </w:r>
    </w:p>
    <w:p w14:paraId="12CC180B" w14:textId="77777777" w:rsidR="00E42DF1" w:rsidRDefault="00E42DF1" w:rsidP="002520B8"/>
    <w:p w14:paraId="3AC31837" w14:textId="77777777" w:rsidR="00E42DF1" w:rsidRDefault="00E42DF1" w:rsidP="002520B8">
      <w:r>
        <w:t>The maximum number of attacks is set by the force group’s owning act</w:t>
      </w:r>
      <w:r w:rsidR="003D614A">
        <w:t>or, and is constrained in the strategy model by the actor’s cash-on-hand.</w:t>
      </w:r>
    </w:p>
    <w:p w14:paraId="6984D4FD" w14:textId="77777777" w:rsidR="002520B8" w:rsidRDefault="002520B8" w:rsidP="002520B8">
      <w:pPr>
        <w:pStyle w:val="Heading4"/>
      </w:pPr>
      <w:bookmarkStart w:id="215" w:name="_Toc310421835"/>
      <w:bookmarkStart w:id="216" w:name="_Toc380578275"/>
      <w:r>
        <w:t>Attacking ROEs: NF</w:t>
      </w:r>
      <w:bookmarkEnd w:id="215"/>
      <w:bookmarkEnd w:id="216"/>
    </w:p>
    <w:p w14:paraId="27EBD40A" w14:textId="77777777" w:rsidR="002520B8" w:rsidRDefault="002520B8" w:rsidP="002520B8">
      <w:r>
        <w:t>Non-uniformed forces (NF) may attack uniformed forces (UF) in a neighborhood.</w:t>
      </w:r>
    </w:p>
    <w:p w14:paraId="1D324D37" w14:textId="77777777" w:rsidR="002520B8" w:rsidRDefault="002520B8" w:rsidP="002520B8"/>
    <w:p w14:paraId="2DC8F8B2" w14:textId="77777777" w:rsidR="002520B8" w:rsidRDefault="002520B8" w:rsidP="002520B8">
      <w:r>
        <w:t xml:space="preserve">Just as with UFs, an NF will attack a particular UF only when ordered to do so by its Rules of Engagement.  In principle, each NF has an </w:t>
      </w:r>
      <w:r>
        <w:rPr>
          <w:i/>
          <w:iCs/>
        </w:rPr>
        <w:t>attacking ROE</w:t>
      </w:r>
      <w:r>
        <w:t xml:space="preserve"> with respect to each UF.  This ROE may be set to</w:t>
      </w:r>
    </w:p>
    <w:p w14:paraId="11F9839B" w14:textId="77777777" w:rsidR="002520B8" w:rsidRDefault="002520B8" w:rsidP="002520B8"/>
    <w:p w14:paraId="2C3A9AF7" w14:textId="77777777" w:rsidR="002520B8" w:rsidRDefault="002520B8" w:rsidP="00EA4D0B">
      <w:pPr>
        <w:pStyle w:val="ListParagraph"/>
        <w:numPr>
          <w:ilvl w:val="0"/>
          <w:numId w:val="39"/>
        </w:numPr>
      </w:pPr>
      <w:r w:rsidRPr="00B938B5">
        <w:t>HIT_AND_RUN:  The NF will attempt to kill UF troops through ambushes, IED attacks, and so forth, while limiting their own losses by running as soon as possible.</w:t>
      </w:r>
    </w:p>
    <w:p w14:paraId="5F57BE69" w14:textId="77777777" w:rsidR="002520B8" w:rsidRPr="00B938B5" w:rsidRDefault="002520B8" w:rsidP="002520B8"/>
    <w:p w14:paraId="4430A354" w14:textId="77777777" w:rsidR="002520B8" w:rsidRDefault="002520B8" w:rsidP="00EA4D0B">
      <w:pPr>
        <w:pStyle w:val="ListParagraph"/>
        <w:numPr>
          <w:ilvl w:val="0"/>
          <w:numId w:val="39"/>
        </w:numPr>
      </w:pPr>
      <w:r w:rsidRPr="00B938B5">
        <w:t>STAND_AND_FIGHT:  The NF will attempt to kill UF troops by sucking them into ambushes and pinning them down, so as to kill as many UF troops as possible regardless of their own losses.</w:t>
      </w:r>
    </w:p>
    <w:p w14:paraId="18F6978C" w14:textId="77777777" w:rsidR="002520B8" w:rsidRPr="00B938B5" w:rsidRDefault="002520B8" w:rsidP="002520B8"/>
    <w:p w14:paraId="47209B05" w14:textId="77777777" w:rsidR="002520B8" w:rsidRDefault="002520B8" w:rsidP="00EA4D0B">
      <w:pPr>
        <w:pStyle w:val="ListParagraph"/>
        <w:numPr>
          <w:ilvl w:val="0"/>
          <w:numId w:val="39"/>
        </w:numPr>
      </w:pPr>
      <w:r w:rsidRPr="00B938B5">
        <w:t>DO_NOT_ATTACK</w:t>
      </w:r>
    </w:p>
    <w:p w14:paraId="48E7DB65" w14:textId="77777777" w:rsidR="002520B8" w:rsidRPr="00B938B5" w:rsidRDefault="002520B8" w:rsidP="002520B8"/>
    <w:p w14:paraId="01D87D99" w14:textId="77777777" w:rsidR="002520B8" w:rsidRDefault="002520B8" w:rsidP="002520B8">
      <w:r>
        <w:t>In practice, Athena will not track ROEs set to DO_NOT_ATTACK; if neither HIT_AND_RUN nor STAND_AND_FIGHT is set, no attacks will take place.</w:t>
      </w:r>
    </w:p>
    <w:p w14:paraId="69570A21" w14:textId="77777777" w:rsidR="002520B8" w:rsidRDefault="002520B8" w:rsidP="002520B8"/>
    <w:p w14:paraId="4B2C92FE" w14:textId="77777777" w:rsidR="002520B8" w:rsidRDefault="002520B8" w:rsidP="002520B8">
      <w:r>
        <w:t>For example, consider the following Attacking ROE table, in which BLUE is a uniformed force and ALQ is a non-uniformed force.</w:t>
      </w:r>
    </w:p>
    <w:p w14:paraId="0810068C" w14:textId="77777777" w:rsidR="002520B8" w:rsidRDefault="002520B8" w:rsidP="002520B8"/>
    <w:p w14:paraId="69D7EE64" w14:textId="77777777" w:rsidR="002520B8" w:rsidRDefault="002520B8" w:rsidP="002520B8"/>
    <w:tbl>
      <w:tblPr>
        <w:tblW w:w="8122" w:type="dxa"/>
        <w:jc w:val="center"/>
        <w:tblLayout w:type="fixed"/>
        <w:tblCellMar>
          <w:left w:w="10" w:type="dxa"/>
          <w:right w:w="10" w:type="dxa"/>
        </w:tblCellMar>
        <w:tblLook w:val="0000" w:firstRow="0" w:lastRow="0" w:firstColumn="0" w:lastColumn="0" w:noHBand="0" w:noVBand="0"/>
      </w:tblPr>
      <w:tblGrid>
        <w:gridCol w:w="1057"/>
        <w:gridCol w:w="708"/>
        <w:gridCol w:w="861"/>
        <w:gridCol w:w="3166"/>
        <w:gridCol w:w="2330"/>
      </w:tblGrid>
      <w:tr w:rsidR="002520B8" w14:paraId="442451DE" w14:textId="77777777" w:rsidTr="00193714">
        <w:trPr>
          <w:jc w:val="center"/>
        </w:trPr>
        <w:tc>
          <w:tcPr>
            <w:tcW w:w="1057" w:type="dxa"/>
            <w:tcBorders>
              <w:top w:val="single" w:sz="2" w:space="0" w:color="000000"/>
              <w:left w:val="single" w:sz="2" w:space="0" w:color="000000"/>
              <w:bottom w:val="single" w:sz="2" w:space="0" w:color="000000"/>
            </w:tcBorders>
            <w:tcMar>
              <w:top w:w="55" w:type="dxa"/>
              <w:left w:w="55" w:type="dxa"/>
              <w:bottom w:w="55" w:type="dxa"/>
              <w:right w:w="55" w:type="dxa"/>
            </w:tcMar>
          </w:tcPr>
          <w:p w14:paraId="1BE161C0"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Nbhood</w:t>
            </w:r>
          </w:p>
        </w:tc>
        <w:tc>
          <w:tcPr>
            <w:tcW w:w="708" w:type="dxa"/>
            <w:tcBorders>
              <w:top w:val="single" w:sz="2" w:space="0" w:color="000000"/>
              <w:left w:val="single" w:sz="2" w:space="0" w:color="000000"/>
              <w:bottom w:val="single" w:sz="2" w:space="0" w:color="000000"/>
            </w:tcBorders>
            <w:tcMar>
              <w:top w:w="55" w:type="dxa"/>
              <w:left w:w="55" w:type="dxa"/>
              <w:bottom w:w="55" w:type="dxa"/>
              <w:right w:w="55" w:type="dxa"/>
            </w:tcMar>
          </w:tcPr>
          <w:p w14:paraId="306FBA0C"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 xml:space="preserve"> </w:t>
            </w:r>
            <w:r w:rsidRPr="002520B8">
              <w:rPr>
                <w:rFonts w:asciiTheme="minorHAnsi" w:hAnsiTheme="minorHAnsi"/>
                <w:b/>
                <w:bCs/>
                <w:i/>
                <w:iCs/>
              </w:rPr>
              <w:t>f</w:t>
            </w:r>
          </w:p>
        </w:tc>
        <w:tc>
          <w:tcPr>
            <w:tcW w:w="861" w:type="dxa"/>
            <w:tcBorders>
              <w:top w:val="single" w:sz="2" w:space="0" w:color="000000"/>
              <w:left w:val="single" w:sz="2" w:space="0" w:color="000000"/>
              <w:bottom w:val="single" w:sz="2" w:space="0" w:color="000000"/>
            </w:tcBorders>
            <w:tcMar>
              <w:top w:w="55" w:type="dxa"/>
              <w:left w:w="55" w:type="dxa"/>
              <w:bottom w:w="55" w:type="dxa"/>
              <w:right w:w="55" w:type="dxa"/>
            </w:tcMar>
          </w:tcPr>
          <w:p w14:paraId="49413A25" w14:textId="77777777" w:rsidR="002520B8" w:rsidRPr="002520B8" w:rsidRDefault="002520B8" w:rsidP="00193714">
            <w:pPr>
              <w:pStyle w:val="TableContents"/>
              <w:rPr>
                <w:rFonts w:asciiTheme="minorHAnsi" w:hAnsiTheme="minorHAnsi"/>
                <w:b/>
                <w:bCs/>
                <w:i/>
                <w:iCs/>
              </w:rPr>
            </w:pPr>
            <w:r w:rsidRPr="002520B8">
              <w:rPr>
                <w:rFonts w:asciiTheme="minorHAnsi" w:hAnsiTheme="minorHAnsi"/>
                <w:b/>
                <w:bCs/>
                <w:i/>
                <w:iCs/>
              </w:rPr>
              <w:t>g</w:t>
            </w:r>
          </w:p>
        </w:tc>
        <w:tc>
          <w:tcPr>
            <w:tcW w:w="3166" w:type="dxa"/>
            <w:tcBorders>
              <w:top w:val="single" w:sz="2" w:space="0" w:color="000000"/>
              <w:left w:val="single" w:sz="2" w:space="0" w:color="000000"/>
              <w:bottom w:val="single" w:sz="2" w:space="0" w:color="000000"/>
            </w:tcBorders>
            <w:tcMar>
              <w:top w:w="55" w:type="dxa"/>
              <w:left w:w="55" w:type="dxa"/>
              <w:bottom w:w="55" w:type="dxa"/>
              <w:right w:w="55" w:type="dxa"/>
            </w:tcMar>
          </w:tcPr>
          <w:p w14:paraId="66608AD6"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ROE</w:t>
            </w:r>
          </w:p>
        </w:tc>
        <w:tc>
          <w:tcPr>
            <w:tcW w:w="233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0BB1514" w14:textId="77777777" w:rsidR="002520B8" w:rsidRPr="002520B8" w:rsidRDefault="002520B8" w:rsidP="00193714">
            <w:pPr>
              <w:pStyle w:val="TableContents"/>
              <w:rPr>
                <w:rFonts w:asciiTheme="minorHAnsi" w:hAnsiTheme="minorHAnsi"/>
                <w:b/>
                <w:bCs/>
              </w:rPr>
            </w:pPr>
            <w:r w:rsidRPr="002520B8">
              <w:rPr>
                <w:rFonts w:asciiTheme="minorHAnsi" w:hAnsiTheme="minorHAnsi"/>
                <w:b/>
                <w:bCs/>
              </w:rPr>
              <w:t>Max Attacks</w:t>
            </w:r>
          </w:p>
        </w:tc>
      </w:tr>
      <w:tr w:rsidR="002520B8" w14:paraId="3C18D1F0"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406594EE" w14:textId="77777777" w:rsidR="002520B8" w:rsidRPr="002520B8" w:rsidRDefault="002520B8" w:rsidP="00193714">
            <w:pPr>
              <w:pStyle w:val="TableContents"/>
              <w:rPr>
                <w:rFonts w:asciiTheme="minorHAnsi" w:hAnsiTheme="minorHAnsi"/>
              </w:rPr>
            </w:pPr>
            <w:r w:rsidRPr="002520B8">
              <w:rPr>
                <w:rFonts w:asciiTheme="minorHAnsi" w:hAnsiTheme="minorHAnsi"/>
              </w:rPr>
              <w:lastRenderedPageBreak/>
              <w:t>N1</w:t>
            </w:r>
          </w:p>
        </w:tc>
        <w:tc>
          <w:tcPr>
            <w:tcW w:w="708" w:type="dxa"/>
            <w:tcBorders>
              <w:left w:val="single" w:sz="2" w:space="0" w:color="000000"/>
              <w:bottom w:val="single" w:sz="2" w:space="0" w:color="000000"/>
            </w:tcBorders>
            <w:tcMar>
              <w:top w:w="55" w:type="dxa"/>
              <w:left w:w="55" w:type="dxa"/>
              <w:bottom w:w="55" w:type="dxa"/>
              <w:right w:w="55" w:type="dxa"/>
            </w:tcMar>
          </w:tcPr>
          <w:p w14:paraId="140F3BCA"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2775793E"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tcMar>
              <w:top w:w="55" w:type="dxa"/>
              <w:left w:w="55" w:type="dxa"/>
              <w:bottom w:w="55" w:type="dxa"/>
              <w:right w:w="55" w:type="dxa"/>
            </w:tcMar>
          </w:tcPr>
          <w:p w14:paraId="60B91697" w14:textId="77777777" w:rsidR="002520B8" w:rsidRPr="002520B8" w:rsidRDefault="002520B8" w:rsidP="00193714">
            <w:pPr>
              <w:pStyle w:val="TableContents"/>
              <w:rPr>
                <w:rFonts w:asciiTheme="minorHAnsi" w:hAnsiTheme="minorHAnsi"/>
              </w:rPr>
            </w:pPr>
            <w:r w:rsidRPr="002520B8">
              <w:rPr>
                <w:rFonts w:asciiTheme="minorHAnsi" w:hAnsiTheme="minorHAnsi"/>
              </w:rPr>
              <w:t>STAND_AND_FIGHT</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A47B3E" w14:textId="77777777" w:rsidR="002520B8" w:rsidRPr="002520B8" w:rsidRDefault="002520B8" w:rsidP="00193714">
            <w:pPr>
              <w:pStyle w:val="TableContents"/>
              <w:rPr>
                <w:rFonts w:asciiTheme="minorHAnsi" w:hAnsiTheme="minorHAnsi"/>
              </w:rPr>
            </w:pPr>
            <w:r w:rsidRPr="002520B8">
              <w:rPr>
                <w:rFonts w:asciiTheme="minorHAnsi" w:hAnsiTheme="minorHAnsi"/>
              </w:rPr>
              <w:t>7</w:t>
            </w:r>
          </w:p>
        </w:tc>
      </w:tr>
      <w:tr w:rsidR="002520B8" w14:paraId="7EC1F964" w14:textId="77777777" w:rsidTr="00193714">
        <w:trPr>
          <w:jc w:val="center"/>
        </w:trPr>
        <w:tc>
          <w:tcPr>
            <w:tcW w:w="1057" w:type="dxa"/>
            <w:tcBorders>
              <w:left w:val="single" w:sz="2" w:space="0" w:color="000000"/>
              <w:bottom w:val="single" w:sz="2" w:space="0" w:color="000000"/>
            </w:tcBorders>
            <w:tcMar>
              <w:top w:w="55" w:type="dxa"/>
              <w:left w:w="55" w:type="dxa"/>
              <w:bottom w:w="55" w:type="dxa"/>
              <w:right w:w="55" w:type="dxa"/>
            </w:tcMar>
          </w:tcPr>
          <w:p w14:paraId="1F3ACAEB" w14:textId="77777777" w:rsidR="002520B8" w:rsidRPr="002520B8" w:rsidRDefault="002520B8" w:rsidP="00193714">
            <w:pPr>
              <w:pStyle w:val="TableContents"/>
              <w:rPr>
                <w:rFonts w:asciiTheme="minorHAnsi" w:hAnsiTheme="minorHAnsi"/>
              </w:rPr>
            </w:pPr>
            <w:r w:rsidRPr="002520B8">
              <w:rPr>
                <w:rFonts w:asciiTheme="minorHAnsi" w:hAnsiTheme="minorHAnsi"/>
              </w:rPr>
              <w:t>N2</w:t>
            </w:r>
          </w:p>
        </w:tc>
        <w:tc>
          <w:tcPr>
            <w:tcW w:w="708" w:type="dxa"/>
            <w:tcBorders>
              <w:left w:val="single" w:sz="2" w:space="0" w:color="000000"/>
              <w:bottom w:val="single" w:sz="2" w:space="0" w:color="000000"/>
            </w:tcBorders>
            <w:tcMar>
              <w:top w:w="55" w:type="dxa"/>
              <w:left w:w="55" w:type="dxa"/>
              <w:bottom w:w="55" w:type="dxa"/>
              <w:right w:w="55" w:type="dxa"/>
            </w:tcMar>
          </w:tcPr>
          <w:p w14:paraId="2D874DF9" w14:textId="77777777" w:rsidR="002520B8" w:rsidRPr="002520B8" w:rsidRDefault="002520B8" w:rsidP="00193714">
            <w:pPr>
              <w:pStyle w:val="TableContents"/>
              <w:rPr>
                <w:rFonts w:asciiTheme="minorHAnsi" w:hAnsiTheme="minorHAnsi"/>
              </w:rPr>
            </w:pPr>
            <w:r w:rsidRPr="002520B8">
              <w:rPr>
                <w:rFonts w:asciiTheme="minorHAnsi" w:hAnsiTheme="minorHAnsi"/>
              </w:rPr>
              <w:t>ALQ</w:t>
            </w:r>
          </w:p>
        </w:tc>
        <w:tc>
          <w:tcPr>
            <w:tcW w:w="861" w:type="dxa"/>
            <w:tcBorders>
              <w:left w:val="single" w:sz="2" w:space="0" w:color="000000"/>
              <w:bottom w:val="single" w:sz="2" w:space="0" w:color="000000"/>
            </w:tcBorders>
            <w:tcMar>
              <w:top w:w="55" w:type="dxa"/>
              <w:left w:w="55" w:type="dxa"/>
              <w:bottom w:w="55" w:type="dxa"/>
              <w:right w:w="55" w:type="dxa"/>
            </w:tcMar>
          </w:tcPr>
          <w:p w14:paraId="3AC71091" w14:textId="77777777" w:rsidR="002520B8" w:rsidRPr="002520B8" w:rsidRDefault="002520B8" w:rsidP="00193714">
            <w:pPr>
              <w:pStyle w:val="TableContents"/>
              <w:rPr>
                <w:rFonts w:asciiTheme="minorHAnsi" w:hAnsiTheme="minorHAnsi"/>
              </w:rPr>
            </w:pPr>
            <w:r w:rsidRPr="002520B8">
              <w:rPr>
                <w:rFonts w:asciiTheme="minorHAnsi" w:hAnsiTheme="minorHAnsi"/>
              </w:rPr>
              <w:t>BLUE</w:t>
            </w:r>
          </w:p>
        </w:tc>
        <w:tc>
          <w:tcPr>
            <w:tcW w:w="3166" w:type="dxa"/>
            <w:tcBorders>
              <w:left w:val="single" w:sz="2" w:space="0" w:color="000000"/>
              <w:bottom w:val="single" w:sz="2" w:space="0" w:color="000000"/>
            </w:tcBorders>
            <w:shd w:val="clear" w:color="auto" w:fill="auto"/>
            <w:tcMar>
              <w:top w:w="55" w:type="dxa"/>
              <w:left w:w="55" w:type="dxa"/>
              <w:bottom w:w="55" w:type="dxa"/>
              <w:right w:w="55" w:type="dxa"/>
            </w:tcMar>
          </w:tcPr>
          <w:p w14:paraId="01D34C9E" w14:textId="77777777" w:rsidR="002520B8" w:rsidRPr="002520B8" w:rsidRDefault="002520B8" w:rsidP="00193714">
            <w:pPr>
              <w:pStyle w:val="TableContents"/>
              <w:rPr>
                <w:rFonts w:asciiTheme="minorHAnsi" w:hAnsiTheme="minorHAnsi"/>
              </w:rPr>
            </w:pPr>
            <w:r w:rsidRPr="002520B8">
              <w:rPr>
                <w:rFonts w:asciiTheme="minorHAnsi" w:hAnsiTheme="minorHAnsi"/>
              </w:rPr>
              <w:t>HIT_AND_RUN</w:t>
            </w:r>
          </w:p>
        </w:tc>
        <w:tc>
          <w:tcPr>
            <w:tcW w:w="2330" w:type="dxa"/>
            <w:tcBorders>
              <w:left w:val="single" w:sz="2" w:space="0" w:color="000000"/>
              <w:bottom w:val="single" w:sz="2" w:space="0" w:color="000000"/>
              <w:right w:val="single" w:sz="2" w:space="0" w:color="000000"/>
            </w:tcBorders>
            <w:tcMar>
              <w:top w:w="55" w:type="dxa"/>
              <w:left w:w="55" w:type="dxa"/>
              <w:bottom w:w="55" w:type="dxa"/>
              <w:right w:w="55" w:type="dxa"/>
            </w:tcMar>
          </w:tcPr>
          <w:p w14:paraId="222EF6E2" w14:textId="77777777" w:rsidR="002520B8" w:rsidRPr="002520B8" w:rsidRDefault="002520B8" w:rsidP="00193714">
            <w:pPr>
              <w:pStyle w:val="TableContents"/>
              <w:rPr>
                <w:rFonts w:asciiTheme="minorHAnsi" w:hAnsiTheme="minorHAnsi"/>
              </w:rPr>
            </w:pPr>
            <w:r w:rsidRPr="002520B8">
              <w:rPr>
                <w:rFonts w:asciiTheme="minorHAnsi" w:hAnsiTheme="minorHAnsi"/>
              </w:rPr>
              <w:t>12</w:t>
            </w:r>
          </w:p>
        </w:tc>
      </w:tr>
    </w:tbl>
    <w:p w14:paraId="7289787F" w14:textId="77777777" w:rsidR="002520B8" w:rsidRDefault="002520B8" w:rsidP="002520B8"/>
    <w:p w14:paraId="1EE0940E" w14:textId="77777777" w:rsidR="002520B8" w:rsidRDefault="002520B8" w:rsidP="002520B8">
      <w:r>
        <w:t xml:space="preserve">Al Qaeda will attack Blue in both neighborhoods.  In N1 it will try to attack </w:t>
      </w:r>
      <w:r w:rsidR="00E42DF1">
        <w:t xml:space="preserve">up to </w:t>
      </w:r>
      <w:r>
        <w:t>seven times</w:t>
      </w:r>
      <w:r w:rsidR="00E42DF1">
        <w:t xml:space="preserve"> during the week</w:t>
      </w:r>
      <w:r>
        <w:t xml:space="preserve">, and will stand and fight, taking greater casualties.  In N2, however, it will try to attack twelve times during the </w:t>
      </w:r>
      <w:r w:rsidR="00E42DF1">
        <w:t>week</w:t>
      </w:r>
      <w:r>
        <w:t>, but will try to conserve its strength by using hit and run tactics.  In either case the actual number of attacks is limited by the number of BLUE troops and the cooperation of the neighborhood with both groups.</w:t>
      </w:r>
    </w:p>
    <w:p w14:paraId="289C9090" w14:textId="77777777" w:rsidR="003D614A" w:rsidRDefault="003D614A" w:rsidP="003D614A"/>
    <w:p w14:paraId="1962B5FD" w14:textId="77777777" w:rsidR="003D614A" w:rsidRDefault="003D614A" w:rsidP="002520B8">
      <w:r>
        <w:t>The maximum number of attacks is set by the force group’s owning actor, and is constrained in the strategy model by the actor’s cash-on-hand.</w:t>
      </w:r>
    </w:p>
    <w:p w14:paraId="7AEC5DEF" w14:textId="77777777" w:rsidR="002520B8" w:rsidRDefault="002520B8" w:rsidP="002520B8">
      <w:pPr>
        <w:pStyle w:val="Heading4"/>
      </w:pPr>
      <w:bookmarkStart w:id="217" w:name="_Toc310421836"/>
      <w:bookmarkStart w:id="218" w:name="_Toc380578276"/>
      <w:r>
        <w:t>Defending ROEs</w:t>
      </w:r>
      <w:bookmarkEnd w:id="217"/>
      <w:bookmarkEnd w:id="218"/>
    </w:p>
    <w:p w14:paraId="58DC8E69" w14:textId="77777777" w:rsidR="002520B8" w:rsidRDefault="002520B8" w:rsidP="00193714">
      <w:r>
        <w:t>In addition to its Attacking ROEs, each uniformed force has a Defending ROE in each neighborhood, which can have one of three values:</w:t>
      </w:r>
    </w:p>
    <w:p w14:paraId="20504443" w14:textId="77777777" w:rsidR="00193714" w:rsidRDefault="00193714" w:rsidP="00193714"/>
    <w:p w14:paraId="42578A51" w14:textId="77777777" w:rsidR="002520B8" w:rsidRDefault="002520B8" w:rsidP="00EA4D0B">
      <w:pPr>
        <w:pStyle w:val="ListParagraph"/>
        <w:numPr>
          <w:ilvl w:val="0"/>
          <w:numId w:val="40"/>
        </w:numPr>
      </w:pPr>
      <w:r w:rsidRPr="00B938B5">
        <w:t>FIRE_BACK_IMMEDIATELY: Fire back immediately if fired upon.  This will cause collateral damage to civilians whenever the UF defends itself.</w:t>
      </w:r>
    </w:p>
    <w:p w14:paraId="3362264F" w14:textId="77777777" w:rsidR="00193714" w:rsidRPr="00B938B5" w:rsidRDefault="00193714" w:rsidP="00193714"/>
    <w:p w14:paraId="57647938" w14:textId="77777777" w:rsidR="002520B8" w:rsidRDefault="002520B8" w:rsidP="00EA4D0B">
      <w:pPr>
        <w:pStyle w:val="ListParagraph"/>
        <w:numPr>
          <w:ilvl w:val="0"/>
          <w:numId w:val="40"/>
        </w:numPr>
      </w:pPr>
      <w:r w:rsidRPr="00B938B5">
        <w:t>FIRE_BACK_IF_PRESSED: Do not fire back unless the enemy continues to engage.  This will cause collateral damage to civilians only when the UF defends itself against an NF with an attacking ROE of STAND_AND_FIGHT.</w:t>
      </w:r>
    </w:p>
    <w:p w14:paraId="448B2EFD" w14:textId="77777777" w:rsidR="00193714" w:rsidRPr="00B938B5" w:rsidRDefault="00193714" w:rsidP="00193714"/>
    <w:p w14:paraId="2A966AFD" w14:textId="77777777" w:rsidR="002520B8" w:rsidRDefault="002520B8" w:rsidP="00EA4D0B">
      <w:pPr>
        <w:pStyle w:val="ListParagraph"/>
        <w:numPr>
          <w:ilvl w:val="0"/>
          <w:numId w:val="40"/>
        </w:numPr>
      </w:pPr>
      <w:r w:rsidRPr="00B938B5">
        <w:t>HOLD_FIRE: Do not fire back.  The UF will never cause collateral damage when defending.</w:t>
      </w:r>
    </w:p>
    <w:p w14:paraId="679345E6" w14:textId="77777777" w:rsidR="00193714" w:rsidRPr="00B938B5" w:rsidRDefault="00193714" w:rsidP="00193714"/>
    <w:p w14:paraId="17ED682A" w14:textId="77777777" w:rsidR="002520B8" w:rsidRDefault="002520B8" w:rsidP="00193714">
      <w:r>
        <w:t>The default is to FIRE_BACK_IF_PRESSED.</w:t>
      </w:r>
    </w:p>
    <w:p w14:paraId="09C1E469" w14:textId="77777777" w:rsidR="002520B8" w:rsidRDefault="002520B8" w:rsidP="002520B8">
      <w:pPr>
        <w:pStyle w:val="Heading3"/>
      </w:pPr>
      <w:bookmarkStart w:id="219" w:name="_Toc310421837"/>
      <w:bookmarkStart w:id="220" w:name="_Toc380578277"/>
      <w:r>
        <w:t>The Attrition Cycle</w:t>
      </w:r>
      <w:bookmarkEnd w:id="219"/>
      <w:bookmarkEnd w:id="220"/>
    </w:p>
    <w:p w14:paraId="6E6438C1" w14:textId="77777777" w:rsidR="002520B8" w:rsidRDefault="002520B8" w:rsidP="00193714">
      <w:r>
        <w:t>Attrition will be</w:t>
      </w:r>
      <w:r w:rsidR="008E7DA8">
        <w:t xml:space="preserve"> computed each </w:t>
      </w:r>
      <w:r>
        <w:t xml:space="preserve">week. Note that </w:t>
      </w:r>
      <w:r w:rsidR="00E021FE">
        <w:t xml:space="preserve">magic attrition </w:t>
      </w:r>
      <w:r>
        <w:t xml:space="preserve">is accumulated, and assessed for attitude implications along with the </w:t>
      </w:r>
      <w:r w:rsidR="00E021FE">
        <w:t xml:space="preserve">normal </w:t>
      </w:r>
      <w:r>
        <w:t>attrition.</w:t>
      </w:r>
    </w:p>
    <w:p w14:paraId="15E22F30" w14:textId="77777777" w:rsidR="00193714" w:rsidRDefault="00193714" w:rsidP="00193714"/>
    <w:p w14:paraId="21390DA5" w14:textId="77777777" w:rsidR="002520B8" w:rsidRDefault="008E7DA8" w:rsidP="00193714">
      <w:r>
        <w:t>Each week</w:t>
      </w:r>
      <w:r w:rsidR="002520B8">
        <w:t>, the following algorithm will compute the attrition:</w:t>
      </w:r>
    </w:p>
    <w:p w14:paraId="24CD382D" w14:textId="77777777" w:rsidR="00193714" w:rsidRDefault="00193714" w:rsidP="00193714"/>
    <w:p w14:paraId="6FF0E9E4" w14:textId="77777777" w:rsidR="002520B8" w:rsidRDefault="002520B8" w:rsidP="002520B8">
      <w:pPr>
        <w:pStyle w:val="Pseudocode"/>
      </w:pPr>
      <w:r>
        <w:t xml:space="preserve">For each neighborhood </w:t>
      </w:r>
      <w:r>
        <w:rPr>
          <w:i/>
          <w:iCs/>
        </w:rPr>
        <w:t>n</w:t>
      </w:r>
      <w:r w:rsidRPr="00230676">
        <w:rPr>
          <w:iCs/>
        </w:rPr>
        <w:t>:</w:t>
      </w:r>
    </w:p>
    <w:p w14:paraId="0849BDFA" w14:textId="77777777" w:rsidR="002520B8" w:rsidRDefault="002520B8" w:rsidP="002520B8">
      <w:pPr>
        <w:pStyle w:val="Pseudocode"/>
        <w:ind w:left="720"/>
      </w:pPr>
      <w:r>
        <w:t xml:space="preserve">Determine each pair </w:t>
      </w:r>
      <w:r>
        <w:rPr>
          <w:i/>
          <w:iCs/>
        </w:rPr>
        <w:t>a,b</w:t>
      </w:r>
      <w:r>
        <w:t xml:space="preserve"> of antagonists in </w:t>
      </w:r>
      <w:r>
        <w:rPr>
          <w:i/>
          <w:iCs/>
        </w:rPr>
        <w:t>n</w:t>
      </w:r>
      <w:r>
        <w:t>.</w:t>
      </w:r>
    </w:p>
    <w:p w14:paraId="1009D3E6" w14:textId="77777777" w:rsidR="002520B8" w:rsidRPr="00230676" w:rsidRDefault="002520B8" w:rsidP="002520B8">
      <w:pPr>
        <w:pStyle w:val="Pseudocode"/>
        <w:ind w:left="720"/>
      </w:pPr>
      <w:r>
        <w:t xml:space="preserve">For each pair </w:t>
      </w:r>
      <w:r>
        <w:rPr>
          <w:i/>
          <w:iCs/>
        </w:rPr>
        <w:t>a,b</w:t>
      </w:r>
      <w:r>
        <w:rPr>
          <w:iCs/>
        </w:rPr>
        <w:t>:</w:t>
      </w:r>
    </w:p>
    <w:p w14:paraId="6412DB3F" w14:textId="77777777" w:rsidR="002520B8" w:rsidRDefault="002520B8" w:rsidP="002520B8">
      <w:pPr>
        <w:pStyle w:val="Pseudocode"/>
        <w:ind w:left="1080"/>
      </w:pPr>
      <w:r>
        <w:t>Compute attrition for each pair, according to the kind of antagonists.</w:t>
      </w:r>
    </w:p>
    <w:p w14:paraId="4271DEAC" w14:textId="77777777" w:rsidR="002520B8" w:rsidRDefault="002520B8" w:rsidP="002520B8">
      <w:pPr>
        <w:pStyle w:val="Pseudocode"/>
        <w:ind w:left="1440"/>
      </w:pPr>
      <w:r>
        <w:t>UF vs. NF</w:t>
      </w:r>
    </w:p>
    <w:p w14:paraId="25783DB5" w14:textId="77777777" w:rsidR="002520B8" w:rsidRDefault="002520B8" w:rsidP="002520B8">
      <w:pPr>
        <w:pStyle w:val="Pseudocode"/>
        <w:ind w:left="1440"/>
      </w:pPr>
      <w:r>
        <w:t>NF vs. UF</w:t>
      </w:r>
    </w:p>
    <w:p w14:paraId="10E41EB3" w14:textId="77777777" w:rsidR="002520B8" w:rsidRDefault="002520B8" w:rsidP="002520B8">
      <w:pPr>
        <w:pStyle w:val="Pseudocode"/>
        <w:ind w:left="0"/>
      </w:pPr>
      <w:r>
        <w:tab/>
      </w:r>
      <w:r>
        <w:tab/>
      </w:r>
      <w:r>
        <w:tab/>
        <w:t>Accumulate the attrition to each force.</w:t>
      </w:r>
    </w:p>
    <w:p w14:paraId="1A7A799E" w14:textId="77777777" w:rsidR="002520B8" w:rsidRDefault="002520B8" w:rsidP="002520B8">
      <w:pPr>
        <w:pStyle w:val="Pseudocode"/>
        <w:ind w:left="720"/>
      </w:pPr>
      <w:r>
        <w:t>Apply all attrition at the end.</w:t>
      </w:r>
    </w:p>
    <w:p w14:paraId="67986BE7" w14:textId="77777777" w:rsidR="002520B8" w:rsidRDefault="002520B8" w:rsidP="002520B8">
      <w:pPr>
        <w:pStyle w:val="Pseudocode"/>
      </w:pPr>
    </w:p>
    <w:p w14:paraId="5D705E06" w14:textId="77777777" w:rsidR="002520B8" w:rsidRDefault="002520B8" w:rsidP="002520B8">
      <w:pPr>
        <w:pStyle w:val="Textbody"/>
      </w:pPr>
      <w:r>
        <w:t>Note that the outcome is independent of the order in which the pairs are processed, as the attrition is applied to each force a</w:t>
      </w:r>
      <w:r w:rsidRPr="00193714">
        <w:t>f</w:t>
      </w:r>
      <w:r>
        <w:t>ter all attrition has been computed.  This is standard for Lanchester attrition models: all the bullets are fired, and then they all hit at once.</w:t>
      </w:r>
    </w:p>
    <w:p w14:paraId="3AD3F59B" w14:textId="77777777" w:rsidR="002520B8" w:rsidRDefault="002520B8" w:rsidP="002520B8">
      <w:pPr>
        <w:pStyle w:val="Heading3"/>
      </w:pPr>
      <w:bookmarkStart w:id="221" w:name="_Toc310421838"/>
      <w:bookmarkStart w:id="222" w:name="_Toc380578278"/>
      <w:r>
        <w:t>Computing Attrition</w:t>
      </w:r>
      <w:bookmarkEnd w:id="221"/>
      <w:bookmarkEnd w:id="222"/>
    </w:p>
    <w:p w14:paraId="70820496" w14:textId="77777777" w:rsidR="002520B8" w:rsidRDefault="002520B8" w:rsidP="002520B8">
      <w:pPr>
        <w:pStyle w:val="Heading4"/>
      </w:pPr>
      <w:bookmarkStart w:id="223" w:name="_Toc310421839"/>
      <w:bookmarkStart w:id="224" w:name="_Toc380578279"/>
      <w:r>
        <w:t>Uniformed vs. Non-uniformed</w:t>
      </w:r>
      <w:bookmarkEnd w:id="223"/>
      <w:bookmarkEnd w:id="224"/>
    </w:p>
    <w:p w14:paraId="46F6E10F" w14:textId="77777777" w:rsidR="002520B8" w:rsidRDefault="002520B8" w:rsidP="00193714">
      <w:r>
        <w:t>Non-uniformed forces operate in small cells and hide among the civilian population.  ROE and resources</w:t>
      </w:r>
      <w:r>
        <w:rPr>
          <w:rStyle w:val="FootnoteReference"/>
          <w:rFonts w:eastAsia="Wingdings"/>
        </w:rPr>
        <w:footnoteReference w:id="50"/>
      </w:r>
      <w:r>
        <w:t xml:space="preserve"> permitting, a UF will attack an NF cell every time it gets a chance, and will do so with overwhelming force.  Every cell found will be destroyed, and collateral damage to civilians is likely.  There will be no UF casualties in this version as a result of UF attacks on NF cells.</w:t>
      </w:r>
    </w:p>
    <w:p w14:paraId="0824CBF4" w14:textId="77777777" w:rsidR="00193714" w:rsidRDefault="00193714" w:rsidP="00193714"/>
    <w:p w14:paraId="06B0F868" w14:textId="77777777" w:rsidR="002520B8" w:rsidRDefault="002520B8" w:rsidP="00193714">
      <w:r>
        <w:t>The UF must find the NF cells in order to attack them.  The number of cells found increases with:</w:t>
      </w:r>
    </w:p>
    <w:p w14:paraId="4E365A10" w14:textId="77777777" w:rsidR="00193714" w:rsidRDefault="00193714" w:rsidP="00193714"/>
    <w:p w14:paraId="1629FF11" w14:textId="77777777" w:rsidR="002520B8" w:rsidRPr="00CE4D89" w:rsidRDefault="002520B8" w:rsidP="00EA4D0B">
      <w:pPr>
        <w:pStyle w:val="ListParagraph"/>
        <w:numPr>
          <w:ilvl w:val="0"/>
          <w:numId w:val="41"/>
        </w:numPr>
      </w:pPr>
      <w:r w:rsidRPr="00CE4D89">
        <w:t>The number of troops in the UF: the more troops, the more chance of contact.</w:t>
      </w:r>
    </w:p>
    <w:p w14:paraId="642AEE30" w14:textId="77777777" w:rsidR="002520B8" w:rsidRPr="00CE4D89" w:rsidRDefault="002520B8" w:rsidP="00EA4D0B">
      <w:pPr>
        <w:pStyle w:val="ListParagraph"/>
        <w:numPr>
          <w:ilvl w:val="0"/>
          <w:numId w:val="41"/>
        </w:numPr>
      </w:pPr>
      <w:r w:rsidRPr="00CE4D89">
        <w:t>Increased cooperation of the civilians with the UF, because the UF will get more intel.</w:t>
      </w:r>
    </w:p>
    <w:p w14:paraId="5E009E6C" w14:textId="77777777" w:rsidR="002520B8" w:rsidRPr="00CE4D89" w:rsidRDefault="002520B8" w:rsidP="00EA4D0B">
      <w:pPr>
        <w:pStyle w:val="ListParagraph"/>
        <w:numPr>
          <w:ilvl w:val="0"/>
          <w:numId w:val="41"/>
        </w:numPr>
      </w:pPr>
      <w:r w:rsidRPr="00CE4D89">
        <w:t>Decreased cooperation of the civilians with the NF, because the civilians are less likely to warn the NF of an impending attack.</w:t>
      </w:r>
    </w:p>
    <w:p w14:paraId="58CA8028" w14:textId="77777777" w:rsidR="002520B8" w:rsidRPr="00CE4D89" w:rsidRDefault="002520B8" w:rsidP="00EA4D0B">
      <w:pPr>
        <w:pStyle w:val="ListParagraph"/>
        <w:numPr>
          <w:ilvl w:val="0"/>
          <w:numId w:val="41"/>
        </w:numPr>
      </w:pPr>
      <w:r w:rsidRPr="00CE4D89">
        <w:t>The number of troops in the NF: the more troops, the easier they are to find.</w:t>
      </w:r>
    </w:p>
    <w:p w14:paraId="6BA36016" w14:textId="77777777" w:rsidR="002520B8" w:rsidRDefault="002520B8" w:rsidP="00EA4D0B">
      <w:pPr>
        <w:pStyle w:val="ListParagraph"/>
        <w:numPr>
          <w:ilvl w:val="0"/>
          <w:numId w:val="41"/>
        </w:numPr>
      </w:pPr>
      <w:r w:rsidRPr="00CE4D89">
        <w:t xml:space="preserve">In a later </w:t>
      </w:r>
      <w:r>
        <w:t>version</w:t>
      </w:r>
      <w:r w:rsidRPr="00CE4D89">
        <w:t>:  The exposure of the UF troops to the population (i.e., the UF units are assigned activities that imply contact with the locals); you can't find the bad guys while guarding the base.</w:t>
      </w:r>
    </w:p>
    <w:p w14:paraId="75AA18DC" w14:textId="77777777" w:rsidR="00AE6600" w:rsidRPr="00CE4D89" w:rsidRDefault="00AE6600" w:rsidP="00AE6600"/>
    <w:p w14:paraId="1988AD48" w14:textId="77777777" w:rsidR="002520B8" w:rsidRDefault="002520B8" w:rsidP="00AE6600">
      <w:r>
        <w:t xml:space="preserve"> Let</w:t>
      </w:r>
    </w:p>
    <w:p w14:paraId="2B6C524A" w14:textId="77777777" w:rsidR="00AE6600" w:rsidRDefault="00AE6600" w:rsidP="00AE6600"/>
    <w:p w14:paraId="759D9E05" w14:textId="77777777" w:rsidR="002520B8" w:rsidRDefault="002520B8" w:rsidP="002520B8">
      <w:pPr>
        <w:pStyle w:val="Definitions"/>
      </w:pPr>
      <m:oMath>
        <m:r>
          <w:rPr>
            <w:rFonts w:ascii="Cambria Math" w:hAnsi="Cambria Math"/>
          </w:rPr>
          <m:t>ΔT</m:t>
        </m:r>
      </m:oMath>
      <w:r>
        <w:tab/>
        <w:t>=</w:t>
      </w:r>
      <w:r>
        <w:tab/>
      </w:r>
      <w:r w:rsidRPr="00CE4D89">
        <w:t>The duration of the attrition interval in days</w:t>
      </w:r>
    </w:p>
    <w:p w14:paraId="3AC42E69" w14:textId="77777777" w:rsidR="002520B8" w:rsidRDefault="00C32465"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NF.</w:t>
      </w:r>
    </w:p>
    <w:p w14:paraId="13355115" w14:textId="77777777" w:rsidR="002520B8" w:rsidRDefault="00C32465"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m:t>
            </m:r>
            <m:r>
              <w:rPr>
                <w:rFonts w:ascii="Cambria Math" w:hAnsi="Cambria Math"/>
              </w:rPr>
              <m:t>F</m:t>
            </m:r>
          </m:sub>
        </m:sSub>
      </m:oMath>
      <w:r w:rsidR="002520B8">
        <w:tab/>
        <w:t>=</w:t>
      </w:r>
      <w:r w:rsidR="002520B8">
        <w:tab/>
      </w:r>
      <w:r w:rsidR="002520B8" w:rsidRPr="00CE4D89">
        <w:t>The composite cooperation of the civilians in</w:t>
      </w:r>
      <w:r w:rsidR="002520B8">
        <w:t xml:space="preserve"> </w:t>
      </w:r>
      <w:r w:rsidR="002520B8" w:rsidRPr="0031207A">
        <w:rPr>
          <w:i/>
        </w:rPr>
        <w:t>n</w:t>
      </w:r>
      <w:r w:rsidR="002520B8">
        <w:t xml:space="preserve"> </w:t>
      </w:r>
      <w:r w:rsidR="002520B8" w:rsidRPr="00CE4D89">
        <w:t>with the UF</w:t>
      </w:r>
      <w:r w:rsidR="002520B8">
        <w:t>.</w:t>
      </w:r>
    </w:p>
    <w:p w14:paraId="7F744B6C" w14:textId="77777777" w:rsidR="002520B8" w:rsidRDefault="00C32465"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ab/>
        <w:t>=</w:t>
      </w:r>
      <w:r w:rsidR="002520B8">
        <w:tab/>
      </w:r>
      <w:r w:rsidR="002520B8" w:rsidRPr="00CE4D89">
        <w:t>The possible number of attacks by the UF on the NF during the interval.</w:t>
      </w:r>
    </w:p>
    <w:p w14:paraId="2B7E624D" w14:textId="77777777" w:rsidR="002520B8" w:rsidRDefault="00C32465" w:rsidP="002520B8">
      <w:pPr>
        <w:pStyle w:val="Definitions"/>
      </w:pPr>
      <m:oMath>
        <m:sSub>
          <m:sSubPr>
            <m:ctrlPr>
              <w:rPr>
                <w:rFonts w:ascii="Cambria Math" w:hAnsi="Cambria Math"/>
              </w:rPr>
            </m:ctrlPr>
          </m:sSubPr>
          <m:e>
            <m:r>
              <w:rPr>
                <w:rFonts w:ascii="Cambria Math" w:hAnsi="Cambria Math"/>
              </w:rPr>
              <m:t>N</m:t>
            </m:r>
          </m:e>
          <m:sub>
            <m:r>
              <w:rPr>
                <w:rFonts w:ascii="Cambria Math" w:hAnsi="Cambria Math"/>
              </w:rPr>
              <m:t>a</m:t>
            </m:r>
          </m:sub>
        </m:sSub>
      </m:oMath>
      <w:r w:rsidR="002520B8">
        <w:tab/>
        <w:t>=</w:t>
      </w:r>
      <w:r w:rsidR="002520B8">
        <w:tab/>
      </w:r>
      <w:r w:rsidR="0031207A">
        <w:t>The actual number of</w:t>
      </w:r>
      <w:r w:rsidR="002520B8" w:rsidRPr="00CE4D89">
        <w:t xml:space="preserve"> attacks by the UF on the NF during the interval</w:t>
      </w:r>
    </w:p>
    <w:p w14:paraId="2A8DE563" w14:textId="77777777" w:rsidR="002520B8" w:rsidRDefault="00C32465"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E4D89">
        <w:t>The act</w:t>
      </w:r>
      <w:r w:rsidR="00EA6D00">
        <w:t>ual coverage fraction of the UF</w:t>
      </w:r>
      <w:r w:rsidR="002520B8" w:rsidRPr="00CE4D89">
        <w:t>.</w:t>
      </w:r>
      <w:r w:rsidR="002520B8" w:rsidRPr="00E11354">
        <w:rPr>
          <w:rStyle w:val="FootnoteReference"/>
          <w:rFonts w:eastAsia="Wingdings"/>
          <w:iCs/>
        </w:rPr>
        <w:footnoteReference w:id="51"/>
      </w:r>
    </w:p>
    <w:p w14:paraId="20A5D066" w14:textId="77777777" w:rsidR="002520B8" w:rsidRDefault="00C32465"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E4D89">
        <w:t>The nominal coverage fraction of the UF for this algorithm</w:t>
      </w:r>
      <w:r w:rsidR="002520B8">
        <w:t>.</w:t>
      </w:r>
      <w:r w:rsidR="002520B8" w:rsidRPr="00E11354">
        <w:rPr>
          <w:rStyle w:val="FootnoteReference"/>
          <w:rFonts w:eastAsia="Wingdings"/>
          <w:iCs/>
        </w:rPr>
        <w:footnoteReference w:id="52"/>
      </w:r>
    </w:p>
    <w:p w14:paraId="14388CD5" w14:textId="77777777" w:rsidR="002520B8" w:rsidRDefault="00C32465"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NF</m:t>
            </m:r>
          </m:sub>
        </m:sSub>
      </m:oMath>
      <w:r w:rsidR="002520B8">
        <w:tab/>
        <w:t>=</w:t>
      </w:r>
      <w:r w:rsidR="002520B8">
        <w:tab/>
      </w:r>
      <w:r w:rsidR="002520B8" w:rsidRPr="00CE4D89">
        <w:t>The coverage fraction of the NF</w:t>
      </w:r>
      <w:r w:rsidR="002520B8">
        <w:t>.</w:t>
      </w:r>
      <w:r w:rsidR="002520B8" w:rsidRPr="00E11354">
        <w:rPr>
          <w:rStyle w:val="FootnoteReference"/>
          <w:rFonts w:eastAsia="Wingdings"/>
          <w:iCs/>
        </w:rPr>
        <w:footnoteReference w:id="53"/>
      </w:r>
      <w:r w:rsidR="002520B8">
        <w:tab/>
      </w:r>
    </w:p>
    <w:p w14:paraId="587F8E8F" w14:textId="77777777" w:rsidR="002520B8" w:rsidRDefault="00C32465"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NF</m:t>
            </m:r>
          </m:sub>
        </m:sSub>
      </m:oMath>
      <w:r w:rsidR="002520B8">
        <w:tab/>
        <w:t>=</w:t>
      </w:r>
      <w:r w:rsidR="002520B8">
        <w:tab/>
      </w:r>
      <w:r w:rsidR="002520B8" w:rsidRPr="00CE4D89">
        <w:t>The nominal coverage fraction of the NF for this algorithm</w:t>
      </w:r>
      <w:r w:rsidR="002520B8">
        <w:t>.</w:t>
      </w:r>
      <w:r w:rsidR="002520B8" w:rsidRPr="00E11354">
        <w:rPr>
          <w:rStyle w:val="FootnoteReference"/>
          <w:rFonts w:eastAsia="Wingdings"/>
          <w:iCs/>
        </w:rPr>
        <w:footnoteReference w:id="54"/>
      </w:r>
    </w:p>
    <w:p w14:paraId="308CF338" w14:textId="77777777" w:rsidR="002520B8" w:rsidRDefault="002520B8" w:rsidP="002520B8">
      <w:pPr>
        <w:pStyle w:val="Definitions"/>
      </w:pPr>
      <w:r w:rsidRPr="00AE6600">
        <w:rPr>
          <w:i/>
        </w:rPr>
        <w:t>TF</w:t>
      </w:r>
      <w:r>
        <w:tab/>
        <w:t>=</w:t>
      </w:r>
      <w:r>
        <w:tab/>
      </w:r>
      <w:r w:rsidRPr="00CE4D89">
        <w:t>The average time to find an NF cell, given equal cooperation and the nominal coverage fractions.</w:t>
      </w:r>
      <w:r w:rsidRPr="00E11354">
        <w:rPr>
          <w:rStyle w:val="FootnoteReference"/>
          <w:rFonts w:eastAsia="Wingdings"/>
          <w:iCs/>
        </w:rPr>
        <w:footnoteReference w:id="55"/>
      </w:r>
      <w:r w:rsidRPr="00E11354">
        <w:t xml:space="preserve"> </w:t>
      </w:r>
      <w:r w:rsidRPr="00CE4D89">
        <w:t xml:space="preserve"> This is the parameter that drives this part of the model.</w:t>
      </w:r>
    </w:p>
    <w:p w14:paraId="2A5B7B12" w14:textId="77777777" w:rsidR="002520B8" w:rsidRDefault="002520B8" w:rsidP="002520B8">
      <w:pPr>
        <w:pStyle w:val="Definitions"/>
      </w:pPr>
    </w:p>
    <w:p w14:paraId="128D1F35" w14:textId="77777777" w:rsidR="002520B8" w:rsidRDefault="002520B8" w:rsidP="00AE6600">
      <w:r>
        <w:t>Then, we compute the possible number of attacks as follows:</w:t>
      </w:r>
    </w:p>
    <w:p w14:paraId="4AF2FA89" w14:textId="77777777" w:rsidR="00AE6600" w:rsidRDefault="00AE6600" w:rsidP="00AE6600"/>
    <w:p w14:paraId="66824225" w14:textId="77777777" w:rsidR="002520B8" w:rsidRPr="00AE6600" w:rsidRDefault="00C32465"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NF</m:t>
                          </m:r>
                        </m:sub>
                      </m:sSub>
                    </m:num>
                    <m:den>
                      <m:sSub>
                        <m:sSubPr>
                          <m:ctrlPr>
                            <w:rPr>
                              <w:rFonts w:ascii="Cambria Math" w:hAnsi="Cambria Math"/>
                            </w:rPr>
                          </m:ctrlPr>
                        </m:sSubPr>
                        <m:e>
                          <m:r>
                            <w:rPr>
                              <w:rFonts w:ascii="Cambria Math" w:hAnsi="Cambria Math"/>
                            </w:rPr>
                            <m:t>nomcov</m:t>
                          </m:r>
                        </m:e>
                        <m:sub>
                          <m:r>
                            <w:rPr>
                              <w:rFonts w:ascii="Cambria Math" w:hAnsi="Cambria Math"/>
                            </w:rPr>
                            <m:t>NF</m:t>
                          </m:r>
                        </m:sub>
                      </m:sSub>
                    </m:den>
                  </m:f>
                  <m:r>
                    <m:rPr>
                      <m:sty m:val="p"/>
                    </m:rPr>
                    <w:rPr>
                      <w:rFonts w:ascii="Cambria Math" w:hAnsi="Cambria Math"/>
                    </w:rPr>
                    <m:t>×</m:t>
                  </m:r>
                  <m:f>
                    <m:fPr>
                      <m:ctrlPr>
                        <w:rPr>
                          <w:rFonts w:ascii="Cambria Math" w:hAnsi="Cambria Math"/>
                        </w:rPr>
                      </m:ctrlPr>
                    </m:fPr>
                    <m:num>
                      <m:r>
                        <w:rPr>
                          <w:rFonts w:ascii="Cambria Math" w:hAnsi="Cambria Math"/>
                        </w:rPr>
                        <m:t>ΔT</m:t>
                      </m:r>
                    </m:num>
                    <m:den>
                      <m:r>
                        <w:rPr>
                          <w:rFonts w:ascii="Cambria Math" w:hAnsi="Cambria Math"/>
                        </w:rPr>
                        <m:t>TF</m:t>
                      </m:r>
                    </m:den>
                  </m:f>
                </m:e>
              </m:d>
            </m:e>
          </m:d>
        </m:oMath>
      </m:oMathPara>
    </w:p>
    <w:p w14:paraId="2E306042" w14:textId="77777777" w:rsidR="00AE6600" w:rsidRPr="00CE4D89" w:rsidRDefault="00AE6600" w:rsidP="00AE6600">
      <w:pPr>
        <w:ind w:left="360"/>
      </w:pPr>
    </w:p>
    <w:p w14:paraId="10E97D26" w14:textId="77777777" w:rsidR="002520B8" w:rsidRDefault="002520B8" w:rsidP="00AE6600">
      <w:r>
        <w:t>Thus, when the cooperation levels are balanced (</w:t>
      </w:r>
      <m:oMath>
        <m:sSub>
          <m:sSubPr>
            <m:ctrlPr>
              <w:rPr>
                <w:rFonts w:ascii="Cambria Math" w:hAnsi="Cambria Math"/>
              </w:rPr>
            </m:ctrlPr>
          </m:sSubPr>
          <m:e>
            <m:r>
              <w:rPr>
                <w:rFonts w:ascii="Cambria Math" w:hAnsi="Cambria Math"/>
              </w:rPr>
              <m:t>Ω</m:t>
            </m:r>
          </m:e>
          <m:sub>
            <m:r>
              <w:rPr>
                <w:rFonts w:ascii="Cambria Math" w:hAnsi="Cambria Math"/>
              </w:rPr>
              <m:t>NF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UF</m:t>
            </m:r>
          </m:sub>
        </m:sSub>
      </m:oMath>
      <w:r>
        <w:t>), and when the coverage fractions are at their nominal levels, we get precisely the average number of attacks during the interval</w:t>
      </w:r>
      <w:r w:rsidR="00E11354">
        <w:t>:</w:t>
      </w:r>
    </w:p>
    <w:p w14:paraId="6872E4FB" w14:textId="77777777" w:rsidR="00AE6600" w:rsidRDefault="00AE6600" w:rsidP="00AE6600"/>
    <w:p w14:paraId="1AC76AA5" w14:textId="77777777" w:rsidR="002520B8" w:rsidRPr="00AE6600" w:rsidRDefault="00C32465"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w:rPr>
              <w:rFonts w:ascii="Cambria Math" w:hAnsi="Cambria Math"/>
            </w:rPr>
            <m:t>=</m:t>
          </m:r>
          <m:r>
            <m:rPr>
              <m:sty m:val="p"/>
            </m:rPr>
            <w:rPr>
              <w:rFonts w:ascii="Cambria Math" w:hAnsi="Cambria Math"/>
            </w:rPr>
            <m:t>round</m:t>
          </m:r>
          <m:d>
            <m:dPr>
              <m:ctrlPr>
                <w:rPr>
                  <w:rFonts w:ascii="Cambria Math" w:hAnsi="Cambria Math"/>
                </w:rPr>
              </m:ctrlPr>
            </m:dPr>
            <m:e>
              <m:f>
                <m:fPr>
                  <m:ctrlPr>
                    <w:rPr>
                      <w:rFonts w:ascii="Cambria Math" w:hAnsi="Cambria Math"/>
                    </w:rPr>
                  </m:ctrlPr>
                </m:fPr>
                <m:num>
                  <m:r>
                    <w:rPr>
                      <w:rFonts w:ascii="Cambria Math" w:hAnsi="Cambria Math"/>
                    </w:rPr>
                    <m:t>ΔT</m:t>
                  </m:r>
                </m:num>
                <m:den>
                  <m:r>
                    <w:rPr>
                      <w:rFonts w:ascii="Cambria Math" w:hAnsi="Cambria Math"/>
                    </w:rPr>
                    <m:t>TF</m:t>
                  </m:r>
                </m:den>
              </m:f>
            </m:e>
          </m:d>
        </m:oMath>
      </m:oMathPara>
    </w:p>
    <w:p w14:paraId="6F530046" w14:textId="77777777" w:rsidR="00AE6600" w:rsidRPr="00CE4D89" w:rsidRDefault="00AE6600" w:rsidP="00AE6600">
      <w:pPr>
        <w:ind w:left="360"/>
      </w:pPr>
    </w:p>
    <w:p w14:paraId="5E3E7071" w14:textId="77777777" w:rsidR="002520B8" w:rsidRDefault="002520B8" w:rsidP="00AE6600">
      <w:r>
        <w:t>The possible number of attacks is increased by increased cooperation of the population with the UF, and by increased coverage for either group, and is decreased by increased cooperation of the population with the NF, as desired.</w:t>
      </w:r>
    </w:p>
    <w:p w14:paraId="1C6C985D" w14:textId="77777777" w:rsidR="00AE6600" w:rsidRDefault="00AE6600" w:rsidP="00AE6600"/>
    <w:p w14:paraId="0D1DDE30" w14:textId="77777777" w:rsidR="002520B8" w:rsidRDefault="002520B8" w:rsidP="00AE6600">
      <w:r>
        <w:t>Next, we must determine the actual number of attacks, and the attrition resulting from them.  Let</w:t>
      </w:r>
    </w:p>
    <w:p w14:paraId="4DE185F8" w14:textId="77777777" w:rsidR="00AE6600" w:rsidRDefault="00AE6600" w:rsidP="00AE6600"/>
    <w:p w14:paraId="5FDD4D37" w14:textId="77777777" w:rsidR="002520B8" w:rsidRDefault="002520B8" w:rsidP="002520B8">
      <w:pPr>
        <w:pStyle w:val="Definitions"/>
      </w:pPr>
      <w:r w:rsidRPr="00AE6600">
        <w:rPr>
          <w:i/>
        </w:rPr>
        <w:t>cellsize</w:t>
      </w:r>
      <w:r>
        <w:tab/>
        <w:t>=</w:t>
      </w:r>
      <w:r>
        <w:tab/>
      </w:r>
      <w:r w:rsidRPr="00CE4D89">
        <w:t>The average number of troops per NF cell</w:t>
      </w:r>
      <w:r>
        <w:t>.</w:t>
      </w:r>
      <w:r>
        <w:rPr>
          <w:rStyle w:val="FootnoteReference"/>
          <w:rFonts w:eastAsia="Wingdings"/>
          <w:i/>
          <w:iCs/>
        </w:rPr>
        <w:footnoteReference w:id="56"/>
      </w:r>
    </w:p>
    <w:p w14:paraId="47E813D1" w14:textId="77777777" w:rsidR="002520B8" w:rsidRDefault="00C32465" w:rsidP="002520B8">
      <w:pPr>
        <w:pStyle w:val="Definitions"/>
      </w:pPr>
      <m:oMath>
        <m:sSub>
          <m:sSubPr>
            <m:ctrlPr>
              <w:rPr>
                <w:rFonts w:ascii="Cambria Math" w:hAnsi="Cambria Math"/>
              </w:rPr>
            </m:ctrlPr>
          </m:sSubPr>
          <m:e>
            <m:r>
              <w:rPr>
                <w:rFonts w:ascii="Cambria Math" w:hAnsi="Cambria Math"/>
              </w:rPr>
              <m:t>personnel</m:t>
            </m:r>
          </m:e>
          <m:sub>
            <m:r>
              <w:rPr>
                <w:rFonts w:ascii="Cambria Math" w:hAnsi="Cambria Math"/>
              </w:rPr>
              <m:t>NF</m:t>
            </m:r>
          </m:sub>
        </m:sSub>
      </m:oMath>
      <w:r w:rsidR="002520B8">
        <w:tab/>
        <w:t>=</w:t>
      </w:r>
      <w:r w:rsidR="002520B8">
        <w:tab/>
      </w:r>
      <w:r w:rsidR="002520B8" w:rsidRPr="00CE4D89">
        <w:t>The number of NF troops in the neighborhood</w:t>
      </w:r>
      <w:r w:rsidR="002520B8">
        <w:t>.</w:t>
      </w:r>
    </w:p>
    <w:p w14:paraId="2D4D14CA" w14:textId="77777777" w:rsidR="002520B8" w:rsidRDefault="002520B8" w:rsidP="002520B8">
      <w:pPr>
        <w:pStyle w:val="Definitions"/>
      </w:pPr>
    </w:p>
    <w:p w14:paraId="01235763" w14:textId="77777777" w:rsidR="002520B8" w:rsidRDefault="002520B8" w:rsidP="00AE6600">
      <w:r>
        <w:t>The number of cells available to attack is then</w:t>
      </w:r>
    </w:p>
    <w:p w14:paraId="43DC27D0" w14:textId="77777777" w:rsidR="00AE6600" w:rsidRDefault="00AE6600" w:rsidP="00AE6600"/>
    <w:p w14:paraId="6FF02EE7" w14:textId="77777777" w:rsidR="002520B8" w:rsidRPr="00CE4D89" w:rsidRDefault="00C32465" w:rsidP="00AE6600">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=ceiling</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r>
                        <w:rPr>
                          <w:rFonts w:ascii="Cambria Math" w:hAnsi="Cambria Math"/>
                        </w:rPr>
                        <m:t>cellsize</m:t>
                      </m:r>
                    </m:den>
                  </m:f>
                </m:e>
              </m:d>
            </m:e>
          </m:d>
        </m:oMath>
      </m:oMathPara>
    </w:p>
    <w:p w14:paraId="6C443F23" w14:textId="77777777" w:rsidR="002520B8" w:rsidRDefault="002520B8" w:rsidP="008955F4">
      <w:r>
        <w:t>Since each attack kills an entire cell, the actual number of attacks cannot exceed the number of cells; and in addition, the actual number of attacks cannot exceed the specified maximum:</w:t>
      </w:r>
    </w:p>
    <w:p w14:paraId="11371F39" w14:textId="77777777" w:rsidR="008955F4" w:rsidRDefault="008955F4" w:rsidP="008955F4"/>
    <w:p w14:paraId="0AB58AC7" w14:textId="77777777" w:rsidR="002520B8" w:rsidRPr="008955F4" w:rsidRDefault="00C32465"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cells</m:t>
              </m:r>
            </m:sub>
          </m:sSub>
          <m:r>
            <m:rPr>
              <m:sty m:val="p"/>
            </m:rPr>
            <w:rPr>
              <w:rFonts w:ascii="Cambria Math" w:hAnsi="Cambria Math"/>
            </w:rPr>
            <m:t>)</m:t>
          </m:r>
        </m:oMath>
      </m:oMathPara>
    </w:p>
    <w:p w14:paraId="7199A931" w14:textId="77777777" w:rsidR="008955F4" w:rsidRPr="00CE4D89" w:rsidRDefault="008955F4" w:rsidP="008955F4">
      <w:pPr>
        <w:ind w:left="360"/>
      </w:pPr>
    </w:p>
    <w:p w14:paraId="2EFC9FC8" w14:textId="77777777" w:rsidR="002520B8" w:rsidRDefault="002520B8" w:rsidP="008955F4">
      <w:r>
        <w:lastRenderedPageBreak/>
        <w:t>The number of NF troops killed is then</w:t>
      </w:r>
    </w:p>
    <w:p w14:paraId="2C8A938C" w14:textId="77777777" w:rsidR="008955F4" w:rsidRDefault="008955F4" w:rsidP="008955F4"/>
    <w:p w14:paraId="5B4B3E2B" w14:textId="77777777" w:rsidR="002520B8" w:rsidRPr="008955F4" w:rsidRDefault="00C32465"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killed</m:t>
              </m:r>
            </m:sub>
          </m:sSub>
          <m:r>
            <m:rPr>
              <m:sty m:val="p"/>
            </m:rPr>
            <w:rPr>
              <w:rFonts w:ascii="Cambria Math" w:hAnsi="Cambria Math"/>
            </w:rPr>
            <m:t>=min(</m:t>
          </m:r>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cellsize</m:t>
          </m:r>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oMath>
      </m:oMathPara>
    </w:p>
    <w:p w14:paraId="709CEF6E" w14:textId="77777777" w:rsidR="008955F4" w:rsidRPr="00CE4D89" w:rsidRDefault="008955F4" w:rsidP="008955F4">
      <w:pPr>
        <w:ind w:left="360"/>
      </w:pPr>
    </w:p>
    <w:p w14:paraId="4F9A39CF" w14:textId="77777777" w:rsidR="002520B8" w:rsidRDefault="002520B8" w:rsidP="008955F4">
      <w:r>
        <w:t>Next, we must com</w:t>
      </w:r>
      <w:r w:rsidR="008955F4">
        <w:t>pute civilian casualties.  Let</w:t>
      </w:r>
    </w:p>
    <w:p w14:paraId="6AA894EF" w14:textId="77777777" w:rsidR="008955F4" w:rsidRDefault="008955F4" w:rsidP="008955F4"/>
    <w:p w14:paraId="606693C0" w14:textId="77777777" w:rsidR="002520B8" w:rsidRDefault="00C32465"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2520B8">
        <w:tab/>
        <w:t>=</w:t>
      </w:r>
      <w:r w:rsidR="002520B8">
        <w:tab/>
      </w:r>
      <w:r w:rsidR="002520B8" w:rsidRPr="00CE4D89">
        <w:t>The nominal composite cooperation of the neighborhood with the UF for this algorithm</w:t>
      </w:r>
      <w:r w:rsidR="002520B8">
        <w:t>.</w:t>
      </w:r>
      <w:r w:rsidR="002520B8">
        <w:rPr>
          <w:rStyle w:val="FootnoteReference"/>
          <w:rFonts w:eastAsia="Wingdings"/>
          <w:i/>
          <w:iCs/>
        </w:rPr>
        <w:footnoteReference w:id="57"/>
      </w:r>
      <w:r w:rsidR="002520B8">
        <w:tab/>
      </w:r>
    </w:p>
    <w:p w14:paraId="5A3F2169" w14:textId="77777777" w:rsidR="002520B8" w:rsidRDefault="002520B8" w:rsidP="002520B8">
      <w:pPr>
        <w:pStyle w:val="Definitions"/>
      </w:pPr>
      <w:r w:rsidRPr="008955F4">
        <w:rPr>
          <w:i/>
        </w:rPr>
        <w:t>ECDA</w:t>
      </w:r>
      <w:r>
        <w:tab/>
        <w:t>=</w:t>
      </w:r>
      <w:r>
        <w:tab/>
      </w:r>
      <w:r w:rsidR="00BC6C27">
        <w:t xml:space="preserve">The Expected </w:t>
      </w:r>
      <w:r w:rsidRPr="00CE4D89">
        <w:t xml:space="preserve">Collateral Damage per Attack, i.e., the number of </w:t>
      </w:r>
      <w:r w:rsidR="00BC6C27">
        <w:t>civilians killed for each attack</w:t>
      </w:r>
      <w:r w:rsidRPr="00CE4D89">
        <w:t xml:space="preserve"> on an NF cell, assuming nominal cooperation.  This value will depend on the urbanization level of the neighborhood (rural, suburban, urban).  For example, if </w:t>
      </w:r>
      <w:r w:rsidRPr="008955F4">
        <w:rPr>
          <w:i/>
        </w:rPr>
        <w:t>ECDA</w:t>
      </w:r>
      <w:r w:rsidRPr="00CE4D89">
        <w:t xml:space="preserve"> is 2.0, then we expect two civilian casualties for each cell killed</w:t>
      </w:r>
      <w:r>
        <w:t>.</w:t>
      </w:r>
      <w:r>
        <w:rPr>
          <w:rStyle w:val="FootnoteReference"/>
          <w:rFonts w:eastAsia="Wingdings"/>
          <w:i/>
          <w:iCs/>
        </w:rPr>
        <w:footnoteReference w:id="58"/>
      </w:r>
    </w:p>
    <w:p w14:paraId="42F1B23B" w14:textId="77777777" w:rsidR="002520B8" w:rsidRDefault="002520B8" w:rsidP="002520B8">
      <w:pPr>
        <w:pStyle w:val="Definitions"/>
      </w:pPr>
    </w:p>
    <w:p w14:paraId="4D4F494A" w14:textId="77777777" w:rsidR="002520B8" w:rsidRDefault="002520B8" w:rsidP="008955F4">
      <w:r>
        <w:t>Then</w:t>
      </w:r>
    </w:p>
    <w:p w14:paraId="75BB7D23" w14:textId="77777777" w:rsidR="008955F4" w:rsidRDefault="008955F4" w:rsidP="008955F4"/>
    <w:p w14:paraId="34BC9F14" w14:textId="77777777" w:rsidR="002520B8" w:rsidRPr="008955F4" w:rsidRDefault="00C32465"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civcas</m:t>
              </m:r>
            </m:sub>
          </m:sSub>
          <m:r>
            <m:rPr>
              <m:sty m:val="p"/>
            </m:rPr>
            <w:rPr>
              <w:rFonts w:ascii="Cambria Math" w:hAnsi="Cambria Math"/>
            </w:rPr>
            <m:t>=floor</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r>
                    <w:rPr>
                      <w:rFonts w:ascii="Cambria Math" w:hAnsi="Cambria Math"/>
                    </w:rPr>
                    <m:t>ECDA</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UF</m:t>
                          </m:r>
                        </m:sub>
                      </m:sSub>
                      <m:r>
                        <m:rPr>
                          <m:sty m:val="p"/>
                        </m:rPr>
                        <w:rPr>
                          <w:rFonts w:ascii="Cambria Math" w:hAnsi="Cambria Math"/>
                        </w:rPr>
                        <m:t>,10.0)</m:t>
                      </m:r>
                    </m:den>
                  </m:f>
                </m:e>
              </m:d>
            </m:e>
          </m:d>
        </m:oMath>
      </m:oMathPara>
    </w:p>
    <w:p w14:paraId="432F8361" w14:textId="77777777" w:rsidR="008955F4" w:rsidRPr="00C42F36" w:rsidRDefault="008955F4" w:rsidP="008955F4">
      <w:pPr>
        <w:ind w:left="360"/>
      </w:pPr>
    </w:p>
    <w:p w14:paraId="10CFF429" w14:textId="77777777" w:rsidR="002520B8" w:rsidRDefault="002520B8" w:rsidP="008955F4">
      <w:r>
        <w:t>If the actual cooperation of the neighborhood wit</w:t>
      </w:r>
      <w:r w:rsidR="0016637C">
        <w:t xml:space="preserve">h the UF is exactly the nominal (that is, if </w:t>
      </w:r>
      <m:oMath>
        <m:sSub>
          <m:sSubPr>
            <m:ctrlPr>
              <w:rPr>
                <w:rFonts w:ascii="Cambria Math" w:hAnsi="Cambria Math"/>
              </w:rPr>
            </m:ctrlPr>
          </m:sSubPr>
          <m:e>
            <m:sSub>
              <m:sSubPr>
                <m:ctrlPr>
                  <w:rPr>
                    <w:rFonts w:ascii="Cambria Math" w:hAnsi="Cambria Math"/>
                  </w:rPr>
                </m:ctrlPr>
              </m:sSubPr>
              <m:e>
                <m:r>
                  <w:rPr>
                    <w:rFonts w:ascii="Cambria Math" w:hAnsi="Cambria Math"/>
                  </w:rPr>
                  <m:t>Ω</m:t>
                </m:r>
              </m:e>
              <m:sub>
                <m:r>
                  <w:rPr>
                    <w:rFonts w:ascii="Cambria Math" w:hAnsi="Cambria Math"/>
                  </w:rPr>
                  <m:t>UF</m:t>
                </m:r>
              </m:sub>
            </m:sSub>
            <m:r>
              <w:rPr>
                <w:rFonts w:ascii="Cambria Math" w:hAnsi="Cambria Math"/>
              </w:rPr>
              <m:t>=</m:t>
            </m:r>
            <m:acc>
              <m:accPr>
                <m:chr m:val="ˆ"/>
                <m:ctrlPr>
                  <w:rPr>
                    <w:rFonts w:ascii="Cambria Math" w:hAnsi="Cambria Math"/>
                  </w:rPr>
                </m:ctrlPr>
              </m:accPr>
              <m:e>
                <m:r>
                  <w:rPr>
                    <w:rFonts w:ascii="Cambria Math" w:hAnsi="Cambria Math"/>
                  </w:rPr>
                  <m:t>Ω</m:t>
                </m:r>
              </m:e>
            </m:acc>
          </m:e>
          <m:sub>
            <m:r>
              <w:rPr>
                <w:rFonts w:ascii="Cambria Math" w:hAnsi="Cambria Math"/>
              </w:rPr>
              <m:t>UF</m:t>
            </m:r>
          </m:sub>
        </m:sSub>
      </m:oMath>
      <w:r w:rsidR="0016637C">
        <w:t xml:space="preserve">) </w:t>
      </w:r>
      <w:r>
        <w:t>then the civilian casualties will be just as expected.  If the nominal cooperation is 50%, then better than nominal cooperation can cut casualties in half</w:t>
      </w:r>
      <w:r>
        <w:rPr>
          <w:rFonts w:ascii="Luxi Sans" w:eastAsia="Luxi Sans" w:hAnsi="Luxi Sans" w:cs="Luxi Sans"/>
        </w:rPr>
        <w:t>—</w:t>
      </w:r>
      <w:r>
        <w:t>but minimal cooperation (10% or less) can increase casualties by a factor of five.</w:t>
      </w:r>
    </w:p>
    <w:p w14:paraId="14D68D28" w14:textId="77777777" w:rsidR="002520B8" w:rsidRDefault="002520B8" w:rsidP="002520B8">
      <w:pPr>
        <w:pStyle w:val="Heading4"/>
      </w:pPr>
      <w:bookmarkStart w:id="225" w:name="_Toc310421840"/>
      <w:bookmarkStart w:id="226" w:name="_Toc380578280"/>
      <w:r>
        <w:t>Non-uniformed vs. Uniformed</w:t>
      </w:r>
      <w:bookmarkEnd w:id="225"/>
      <w:bookmarkEnd w:id="226"/>
    </w:p>
    <w:p w14:paraId="05F1FD38" w14:textId="77777777" w:rsidR="002520B8" w:rsidRDefault="002520B8" w:rsidP="008955F4">
      <w:r>
        <w:t>An NF will attack a UF every time it can (given the ROE to attack), within the specified maximum number of attacks.  Obviously, the NF can only attack if both the NF and the UF have personnel in the neighborhood.  However, the number of such attacks is limited by the NF's resources</w:t>
      </w:r>
      <w:r>
        <w:rPr>
          <w:rStyle w:val="FootnoteReference"/>
        </w:rPr>
        <w:footnoteReference w:id="59"/>
      </w:r>
      <w:r>
        <w:t>, the availability of UF target opportunities, the cooperation of the civilian population with the NF, and the desire of the NF to limit their casualties as indicated by their ROE (HIT_AND_RUN or STAND_AND_FIGHT).  In particular, the number of potential attacks should:</w:t>
      </w:r>
    </w:p>
    <w:p w14:paraId="2F8BFDF9" w14:textId="77777777" w:rsidR="008955F4" w:rsidRDefault="008955F4" w:rsidP="008955F4"/>
    <w:p w14:paraId="289B0EE1" w14:textId="77777777" w:rsidR="002520B8" w:rsidRPr="00C42F36" w:rsidRDefault="002520B8" w:rsidP="00EA4D0B">
      <w:pPr>
        <w:pStyle w:val="ListParagraph"/>
        <w:numPr>
          <w:ilvl w:val="0"/>
          <w:numId w:val="42"/>
        </w:numPr>
      </w:pPr>
      <w:r w:rsidRPr="00C42F36">
        <w:t>Vary inversely with UF security</w:t>
      </w:r>
    </w:p>
    <w:p w14:paraId="5F9683E9" w14:textId="77777777" w:rsidR="002520B8" w:rsidRPr="00C42F36" w:rsidRDefault="002520B8" w:rsidP="00EA4D0B">
      <w:pPr>
        <w:pStyle w:val="ListParagraph"/>
        <w:numPr>
          <w:ilvl w:val="0"/>
          <w:numId w:val="42"/>
        </w:numPr>
      </w:pPr>
      <w:r w:rsidRPr="00C42F36">
        <w:t>Vary directly with the cooperation of the neighborhood with the NF.</w:t>
      </w:r>
    </w:p>
    <w:p w14:paraId="2C4F6800" w14:textId="77777777" w:rsidR="002520B8" w:rsidRDefault="002520B8" w:rsidP="00EA4D0B">
      <w:pPr>
        <w:pStyle w:val="ListParagraph"/>
        <w:numPr>
          <w:ilvl w:val="0"/>
          <w:numId w:val="42"/>
        </w:numPr>
      </w:pPr>
      <w:r w:rsidRPr="00C42F36">
        <w:t>Vary directly with the coverage of UF units in the neighborhood.</w:t>
      </w:r>
    </w:p>
    <w:p w14:paraId="7D55801E" w14:textId="77777777" w:rsidR="008955F4" w:rsidRPr="00C42F36" w:rsidRDefault="008955F4" w:rsidP="008955F4"/>
    <w:p w14:paraId="542100F9" w14:textId="77777777" w:rsidR="002520B8" w:rsidRDefault="002520B8" w:rsidP="008955F4">
      <w:r>
        <w:t xml:space="preserve">First we compute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the number of potential attacks:</w:t>
      </w:r>
    </w:p>
    <w:p w14:paraId="112F36E3" w14:textId="77777777" w:rsidR="008955F4" w:rsidRDefault="008955F4" w:rsidP="008955F4"/>
    <w:p w14:paraId="5B59618E" w14:textId="77777777" w:rsidR="002520B8" w:rsidRPr="008955F4" w:rsidRDefault="00C32465"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r>
                    <w:rPr>
                      <w:rFonts w:ascii="Cambria Math" w:hAnsi="Cambria Math"/>
                    </w:rPr>
                    <m:t>rate</m:t>
                  </m:r>
                  <m:r>
                    <m:rPr>
                      <m:sty m:val="p"/>
                    </m:rPr>
                    <w:rPr>
                      <w:rFonts w:ascii="Cambria Math" w:hAnsi="Cambria Math"/>
                    </w:rPr>
                    <m:t>×</m:t>
                  </m:r>
                  <m:r>
                    <w:rPr>
                      <w:rFonts w:ascii="Cambria Math" w:hAnsi="Cambria Math"/>
                    </w:rPr>
                    <m:t>ΔT</m:t>
                  </m:r>
                </m:e>
              </m:d>
            </m:e>
          </m:d>
        </m:oMath>
      </m:oMathPara>
    </w:p>
    <w:p w14:paraId="0F005C2E" w14:textId="77777777" w:rsidR="008955F4" w:rsidRPr="00C42F36" w:rsidRDefault="008955F4" w:rsidP="008955F4">
      <w:pPr>
        <w:ind w:left="360"/>
      </w:pPr>
    </w:p>
    <w:p w14:paraId="1BDD1127" w14:textId="77777777" w:rsidR="002520B8" w:rsidRDefault="002520B8" w:rsidP="008955F4">
      <w:r>
        <w:t>where</w:t>
      </w:r>
    </w:p>
    <w:p w14:paraId="0AE7C0BD" w14:textId="77777777" w:rsidR="008955F4" w:rsidRDefault="008955F4" w:rsidP="008955F4"/>
    <w:p w14:paraId="77D9D5A5" w14:textId="77777777" w:rsidR="002520B8" w:rsidRDefault="002520B8" w:rsidP="002520B8">
      <w:pPr>
        <w:pStyle w:val="Definitions"/>
      </w:pPr>
      <w:r w:rsidRPr="008955F4">
        <w:rPr>
          <w:i/>
        </w:rPr>
        <w:t>rate</w:t>
      </w:r>
      <w:r>
        <w:tab/>
        <w:t>=</w:t>
      </w:r>
      <w:r>
        <w:tab/>
      </w:r>
      <w:r w:rsidRPr="00C42F36">
        <w:t>The nominal attack rate per day</w:t>
      </w:r>
      <w:r>
        <w:t>.</w:t>
      </w:r>
      <w:r w:rsidRPr="00B0315B">
        <w:rPr>
          <w:rStyle w:val="FootnoteReference"/>
          <w:rFonts w:eastAsia="Wingdings"/>
          <w:iCs/>
        </w:rPr>
        <w:footnoteReference w:id="60"/>
      </w:r>
    </w:p>
    <w:p w14:paraId="7AE6039D" w14:textId="77777777" w:rsidR="002520B8" w:rsidRDefault="00C32465" w:rsidP="002520B8">
      <w:pPr>
        <w:pStyle w:val="Definitions"/>
      </w:pPr>
      <m:oMath>
        <m:sSub>
          <m:sSubPr>
            <m:ctrlPr>
              <w:rPr>
                <w:rFonts w:ascii="Cambria Math" w:hAnsi="Cambria Math"/>
              </w:rPr>
            </m:ctrlPr>
          </m:sSubPr>
          <m:e>
            <m:r>
              <w:rPr>
                <w:rFonts w:ascii="Cambria Math" w:hAnsi="Cambria Math"/>
              </w:rPr>
              <m:t>security</m:t>
            </m:r>
          </m:e>
          <m:sub>
            <m:r>
              <w:rPr>
                <w:rFonts w:ascii="Cambria Math" w:hAnsi="Cambria Math"/>
              </w:rPr>
              <m:t>UF</m:t>
            </m:r>
          </m:sub>
        </m:sSub>
      </m:oMath>
      <w:r w:rsidR="002520B8">
        <w:tab/>
        <w:t>=</w:t>
      </w:r>
      <w:r w:rsidR="002520B8">
        <w:tab/>
      </w:r>
      <w:r w:rsidR="002520B8" w:rsidRPr="00C42F36">
        <w:t>The UF's security in the neighborhood.  Security ranges from -100 to +100.</w:t>
      </w:r>
    </w:p>
    <w:p w14:paraId="652594CB" w14:textId="77777777" w:rsidR="002520B8" w:rsidRDefault="00C32465"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C42F36">
        <w:t>The composite cooperation of the neighborhood with the NF.</w:t>
      </w:r>
    </w:p>
    <w:p w14:paraId="6DCA2C33" w14:textId="77777777" w:rsidR="002520B8" w:rsidRDefault="00C32465" w:rsidP="002520B8">
      <w:pPr>
        <w:pStyle w:val="Definitions"/>
      </w:pPr>
      <m:oMath>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oMath>
      <w:r w:rsidR="002520B8">
        <w:tab/>
        <w:t>=</w:t>
      </w:r>
      <w:r w:rsidR="002520B8">
        <w:tab/>
      </w:r>
      <w:r w:rsidR="002520B8" w:rsidRPr="00C42F36">
        <w:t>The nominal cooperation of the neighborhood with the NF for this algorithm.</w:t>
      </w:r>
      <w:r w:rsidR="002520B8" w:rsidRPr="00B0315B">
        <w:rPr>
          <w:rStyle w:val="FootnoteReference"/>
          <w:rFonts w:eastAsia="Wingdings"/>
          <w:iCs/>
        </w:rPr>
        <w:footnoteReference w:id="61"/>
      </w:r>
      <w:r w:rsidR="002520B8" w:rsidRPr="00B0315B">
        <w:t xml:space="preserve"> </w:t>
      </w:r>
      <w:r w:rsidR="002520B8" w:rsidRPr="00C42F36">
        <w:t xml:space="preserve"> This parameter depends on the RO</w:t>
      </w:r>
      <w:r w:rsidR="005241DD">
        <w:t>E:</w:t>
      </w:r>
      <w:r w:rsidR="002520B8" w:rsidRPr="00C42F36">
        <w:t xml:space="preserve"> HIT_AND_RUN or STAND_AND_FIGHT.</w:t>
      </w:r>
    </w:p>
    <w:p w14:paraId="000E956B" w14:textId="77777777" w:rsidR="002520B8" w:rsidRPr="00C42F36" w:rsidRDefault="00C32465" w:rsidP="002520B8">
      <w:pPr>
        <w:pStyle w:val="Definitions"/>
      </w:pPr>
      <m:oMath>
        <m:sSub>
          <m:sSubPr>
            <m:ctrlPr>
              <w:rPr>
                <w:rFonts w:ascii="Cambria Math" w:hAnsi="Cambria Math"/>
              </w:rPr>
            </m:ctrlPr>
          </m:sSubPr>
          <m:e>
            <m:r>
              <w:rPr>
                <w:rFonts w:ascii="Cambria Math" w:hAnsi="Cambria Math"/>
              </w:rPr>
              <m:t>cov</m:t>
            </m:r>
          </m:e>
          <m:sub>
            <m:r>
              <w:rPr>
                <w:rFonts w:ascii="Cambria Math" w:hAnsi="Cambria Math"/>
              </w:rPr>
              <m:t>UF</m:t>
            </m:r>
          </m:sub>
        </m:sSub>
      </m:oMath>
      <w:r w:rsidR="002520B8">
        <w:tab/>
        <w:t>=</w:t>
      </w:r>
      <w:r w:rsidR="002520B8">
        <w:tab/>
      </w:r>
      <w:r w:rsidR="002520B8" w:rsidRPr="00C42F36">
        <w:t>The actual coverage fraction of the UF, based on total personnel in the neighborhood.</w:t>
      </w:r>
      <w:r w:rsidR="002520B8" w:rsidRPr="00B0315B">
        <w:rPr>
          <w:rStyle w:val="FootnoteReference"/>
          <w:rFonts w:eastAsia="Wingdings"/>
          <w:iCs/>
        </w:rPr>
        <w:footnoteReference w:id="62"/>
      </w:r>
    </w:p>
    <w:p w14:paraId="4A86EB22" w14:textId="77777777" w:rsidR="002520B8" w:rsidRDefault="00C32465" w:rsidP="002520B8">
      <w:pPr>
        <w:pStyle w:val="Definitions"/>
      </w:pPr>
      <m:oMath>
        <m:sSub>
          <m:sSubPr>
            <m:ctrlPr>
              <w:rPr>
                <w:rFonts w:ascii="Cambria Math" w:hAnsi="Cambria Math"/>
              </w:rPr>
            </m:ctrlPr>
          </m:sSubPr>
          <m:e>
            <m:r>
              <w:rPr>
                <w:rFonts w:ascii="Cambria Math" w:hAnsi="Cambria Math"/>
              </w:rPr>
              <m:t>nomcov</m:t>
            </m:r>
          </m:e>
          <m:sub>
            <m:r>
              <w:rPr>
                <w:rFonts w:ascii="Cambria Math" w:hAnsi="Cambria Math"/>
              </w:rPr>
              <m:t>UF</m:t>
            </m:r>
          </m:sub>
        </m:sSub>
      </m:oMath>
      <w:r w:rsidR="002520B8">
        <w:tab/>
        <w:t>=</w:t>
      </w:r>
      <w:r w:rsidR="002520B8">
        <w:tab/>
      </w:r>
      <w:r w:rsidR="002520B8" w:rsidRPr="00C42F36">
        <w:t>The nominal coverage fraction of the UF for this algorithm.</w:t>
      </w:r>
      <w:r w:rsidR="002520B8" w:rsidRPr="00B0315B">
        <w:rPr>
          <w:rStyle w:val="FootnoteReference"/>
          <w:rFonts w:eastAsia="Wingdings"/>
          <w:iCs/>
        </w:rPr>
        <w:footnoteReference w:id="63"/>
      </w:r>
      <w:r w:rsidR="002520B8" w:rsidRPr="00C42F36">
        <w:t xml:space="preserve">  Th</w:t>
      </w:r>
      <w:r w:rsidR="00110E36">
        <w:t>is parameter depends on the ROE:</w:t>
      </w:r>
      <w:r w:rsidR="002520B8" w:rsidRPr="00C42F36">
        <w:t xml:space="preserve"> HIT_AND_RUN or STAND_AND_FIGHT.</w:t>
      </w:r>
      <w:r w:rsidR="002520B8">
        <w:tab/>
      </w:r>
    </w:p>
    <w:p w14:paraId="34F75936" w14:textId="77777777" w:rsidR="002520B8" w:rsidRPr="00C42F36" w:rsidRDefault="002520B8" w:rsidP="002520B8">
      <w:pPr>
        <w:pStyle w:val="Definitions"/>
      </w:pPr>
      <m:oMath>
        <m:r>
          <w:rPr>
            <w:rFonts w:ascii="Cambria Math" w:hAnsi="Cambria Math"/>
          </w:rPr>
          <m:t>ΔT</m:t>
        </m:r>
      </m:oMath>
      <w:r>
        <w:tab/>
        <w:t>=</w:t>
      </w:r>
      <w:r>
        <w:tab/>
      </w:r>
      <w:r w:rsidRPr="00C42F36">
        <w:t>The duration of the attrition interval in days.</w:t>
      </w:r>
    </w:p>
    <w:p w14:paraId="10263646" w14:textId="77777777" w:rsidR="002520B8" w:rsidRDefault="002520B8" w:rsidP="002520B8">
      <w:pPr>
        <w:pStyle w:val="Definitions"/>
      </w:pPr>
    </w:p>
    <w:p w14:paraId="24FCE41D" w14:textId="77777777" w:rsidR="002520B8" w:rsidRDefault="002520B8" w:rsidP="008955F4">
      <w:r>
        <w:t xml:space="preserve">Now, the maximum number of attacks,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can be thought of as the desired rate of attacks during one attrition interval.  Thus, given</w:t>
      </w:r>
    </w:p>
    <w:p w14:paraId="14C7E75B" w14:textId="77777777" w:rsidR="008955F4" w:rsidRDefault="008955F4" w:rsidP="008955F4"/>
    <w:p w14:paraId="54035816" w14:textId="77777777" w:rsidR="002520B8" w:rsidRPr="00C42F36" w:rsidRDefault="002520B8" w:rsidP="008955F4">
      <w:pPr>
        <w:ind w:left="360"/>
      </w:pPr>
      <m:oMathPara>
        <m:oMathParaPr>
          <m:jc m:val="left"/>
        </m:oMathParaPr>
        <m:oMath>
          <m:r>
            <w:rPr>
              <w:rFonts w:ascii="Cambria Math" w:hAnsi="Cambria Math"/>
            </w:rPr>
            <m:t>rate</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max</m:t>
                  </m:r>
                </m:sub>
              </m:sSub>
            </m:num>
            <m:den>
              <m:r>
                <w:rPr>
                  <w:rFonts w:ascii="Cambria Math" w:hAnsi="Cambria Math"/>
                </w:rPr>
                <m:t>ΔT</m:t>
              </m:r>
            </m:den>
          </m:f>
        </m:oMath>
      </m:oMathPara>
    </w:p>
    <w:p w14:paraId="1F572F84" w14:textId="77777777" w:rsidR="001B2AC4" w:rsidRDefault="001B2AC4" w:rsidP="008955F4"/>
    <w:p w14:paraId="6EC6A787" w14:textId="77777777" w:rsidR="002520B8" w:rsidRDefault="001B2AC4" w:rsidP="008955F4">
      <w:r>
        <w:t>the</w:t>
      </w:r>
      <w:r w:rsidR="002520B8">
        <w:t xml:space="preserve"> equation for </w:t>
      </w:r>
      <m:oMath>
        <m:sSub>
          <m:sSubPr>
            <m:ctrlPr>
              <w:rPr>
                <w:rFonts w:ascii="Cambria Math" w:hAnsi="Cambria Math"/>
              </w:rPr>
            </m:ctrlPr>
          </m:sSubPr>
          <m:e>
            <m:r>
              <w:rPr>
                <w:rFonts w:ascii="Cambria Math" w:hAnsi="Cambria Math"/>
              </w:rPr>
              <m:t>N</m:t>
            </m:r>
          </m:e>
          <m:sub>
            <m:r>
              <w:rPr>
                <w:rFonts w:ascii="Cambria Math" w:hAnsi="Cambria Math"/>
              </w:rPr>
              <m:t>p</m:t>
            </m:r>
          </m:sub>
        </m:sSub>
      </m:oMath>
      <w:r w:rsidR="002520B8">
        <w:t xml:space="preserve"> becomes</w:t>
      </w:r>
    </w:p>
    <w:p w14:paraId="5615D84F" w14:textId="77777777" w:rsidR="008955F4" w:rsidRDefault="008955F4" w:rsidP="008955F4"/>
    <w:p w14:paraId="1F1828B1" w14:textId="77777777" w:rsidR="002520B8" w:rsidRPr="008955F4" w:rsidRDefault="00C32465"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=round</m:t>
          </m:r>
          <m:d>
            <m:dPr>
              <m:ctrlPr>
                <w:rPr>
                  <w:rFonts w:ascii="Cambria Math" w:hAnsi="Cambria Math"/>
                </w:rPr>
              </m:ctrlPr>
            </m:dPr>
            <m:e>
              <m:f>
                <m:fPr>
                  <m:ctrlPr>
                    <w:rPr>
                      <w:rFonts w:ascii="Cambria Math" w:hAnsi="Cambria Math"/>
                    </w:rPr>
                  </m:ctrlPr>
                </m:fPr>
                <m:num>
                  <m:r>
                    <m:rPr>
                      <m:sty m:val="p"/>
                    </m:rPr>
                    <w:rPr>
                      <w:rFonts w:ascii="Cambria Math" w:hAnsi="Cambria Math"/>
                    </w:rPr>
                    <m:t>100-</m:t>
                  </m:r>
                  <m:sSub>
                    <m:sSubPr>
                      <m:ctrlPr>
                        <w:rPr>
                          <w:rFonts w:ascii="Cambria Math" w:hAnsi="Cambria Math"/>
                        </w:rPr>
                      </m:ctrlPr>
                    </m:sSubPr>
                    <m:e>
                      <m:r>
                        <w:rPr>
                          <w:rFonts w:ascii="Cambria Math" w:hAnsi="Cambria Math"/>
                        </w:rPr>
                        <m:t>security</m:t>
                      </m:r>
                    </m:e>
                    <m:sub>
                      <m:r>
                        <w:rPr>
                          <w:rFonts w:ascii="Cambria Math" w:hAnsi="Cambria Math"/>
                        </w:rPr>
                        <m:t>UF</m:t>
                      </m:r>
                    </m:sub>
                  </m:sSub>
                </m:num>
                <m:den>
                  <m:r>
                    <m:rPr>
                      <m:sty m:val="p"/>
                    </m:rPr>
                    <w:rPr>
                      <w:rFonts w:ascii="Cambria Math" w:hAnsi="Cambria Math"/>
                    </w:rPr>
                    <m:t>100</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NF</m:t>
                      </m:r>
                    </m:sub>
                  </m:sSub>
                </m:num>
                <m:den>
                  <m:sSub>
                    <m:sSubPr>
                      <m:ctrlPr>
                        <w:rPr>
                          <w:rFonts w:ascii="Cambria Math" w:hAnsi="Cambria Math"/>
                        </w:rPr>
                      </m:ctrlPr>
                    </m:sSubPr>
                    <m:e>
                      <m:acc>
                        <m:accPr>
                          <m:chr m:val="ˆ"/>
                          <m:ctrlPr>
                            <w:rPr>
                              <w:rFonts w:ascii="Cambria Math" w:hAnsi="Cambria Math"/>
                            </w:rPr>
                          </m:ctrlPr>
                        </m:accPr>
                        <m:e>
                          <m:r>
                            <w:rPr>
                              <w:rFonts w:ascii="Cambria Math" w:hAnsi="Cambria Math"/>
                            </w:rPr>
                            <m:t>Ω</m:t>
                          </m:r>
                        </m:e>
                      </m:acc>
                    </m:e>
                    <m:sub>
                      <m:r>
                        <w:rPr>
                          <w:rFonts w:ascii="Cambria Math" w:hAnsi="Cambria Math"/>
                        </w:rPr>
                        <m:t>NF</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cov</m:t>
                      </m:r>
                    </m:e>
                    <m:sub>
                      <m:r>
                        <w:rPr>
                          <w:rFonts w:ascii="Cambria Math" w:hAnsi="Cambria Math"/>
                        </w:rPr>
                        <m:t>UF</m:t>
                      </m:r>
                    </m:sub>
                  </m:sSub>
                </m:num>
                <m:den>
                  <m:sSub>
                    <m:sSubPr>
                      <m:ctrlPr>
                        <w:rPr>
                          <w:rFonts w:ascii="Cambria Math" w:hAnsi="Cambria Math"/>
                        </w:rPr>
                      </m:ctrlPr>
                    </m:sSubPr>
                    <m:e>
                      <m:r>
                        <w:rPr>
                          <w:rFonts w:ascii="Cambria Math" w:hAnsi="Cambria Math"/>
                        </w:rPr>
                        <m:t>nomcov</m:t>
                      </m:r>
                    </m:e>
                    <m:sub>
                      <m:r>
                        <w:rPr>
                          <w:rFonts w:ascii="Cambria Math" w:hAnsi="Cambria Math"/>
                        </w:rPr>
                        <m:t>UF</m:t>
                      </m:r>
                    </m:sub>
                  </m:sSub>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max</m:t>
                  </m:r>
                </m:sub>
              </m:sSub>
            </m:e>
          </m:d>
        </m:oMath>
      </m:oMathPara>
    </w:p>
    <w:p w14:paraId="7CDDC78B" w14:textId="77777777" w:rsidR="008955F4" w:rsidRPr="00C42F36" w:rsidRDefault="008955F4" w:rsidP="008955F4">
      <w:pPr>
        <w:ind w:left="360"/>
      </w:pPr>
    </w:p>
    <w:p w14:paraId="633D1701" w14:textId="77777777" w:rsidR="002520B8" w:rsidRDefault="002520B8" w:rsidP="008955F4">
      <w:r>
        <w:lastRenderedPageBreak/>
        <w:t xml:space="preserve">If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is 0, then of course the NF cannot attack.  Otherwise, whether the NF will actually attack or not depends on the expected NF casua</w:t>
      </w:r>
      <w:r w:rsidR="001561F7">
        <w:t>lties, as controlled by the ROE of</w:t>
      </w:r>
      <w:r>
        <w:t xml:space="preserve"> HIT_AND_RUN or STAND_AND_FIGHT.</w:t>
      </w:r>
    </w:p>
    <w:p w14:paraId="39A876C7" w14:textId="77777777" w:rsidR="002520B8" w:rsidRDefault="002520B8" w:rsidP="002520B8">
      <w:pPr>
        <w:pStyle w:val="Heading5"/>
      </w:pPr>
      <w:bookmarkStart w:id="227" w:name="_Toc310421841"/>
      <w:bookmarkStart w:id="228" w:name="_Toc380578281"/>
      <w:r>
        <w:t>Loss Exchange Ratio</w:t>
      </w:r>
      <w:bookmarkEnd w:id="227"/>
      <w:bookmarkEnd w:id="228"/>
    </w:p>
    <w:p w14:paraId="0EE17BF9" w14:textId="77777777" w:rsidR="002520B8" w:rsidRDefault="002520B8" w:rsidP="008955F4">
      <w:r>
        <w:t>The loss exchange ratio (LER) for an attack is the number of NF casualties for each UF trooper killed.  If the NF killed four UF personnel at a loss of one NF personnel, that would be an LER of ¼.  AAM determines the loss exchange ratio (LER) as follows:</w:t>
      </w:r>
    </w:p>
    <w:p w14:paraId="7B5DC476" w14:textId="77777777" w:rsidR="008955F4" w:rsidRDefault="008955F4" w:rsidP="008955F4"/>
    <w:p w14:paraId="5746EE3C" w14:textId="77777777" w:rsidR="002520B8" w:rsidRDefault="00C32465" w:rsidP="002520B8">
      <w:pPr>
        <w:pStyle w:val="Definitions"/>
      </w:pPr>
      <m:oMath>
        <m:sSub>
          <m:sSubPr>
            <m:ctrlPr>
              <w:rPr>
                <w:rFonts w:ascii="Cambria Math" w:hAnsi="Cambria Math"/>
              </w:rPr>
            </m:ctrlPr>
          </m:sSubPr>
          <m:e>
            <m:r>
              <w:rPr>
                <w:rFonts w:ascii="Cambria Math" w:hAnsi="Cambria Math"/>
              </w:rPr>
              <m:t>ELER</m:t>
            </m:r>
          </m:e>
          <m:sub>
            <m:r>
              <w:rPr>
                <w:rFonts w:ascii="Cambria Math" w:hAnsi="Cambria Math"/>
              </w:rPr>
              <m:t>ROE</m:t>
            </m:r>
          </m:sub>
        </m:sSub>
      </m:oMath>
      <w:r w:rsidR="002520B8">
        <w:tab/>
        <w:t>=</w:t>
      </w:r>
      <w:r w:rsidR="002520B8">
        <w:tab/>
      </w:r>
      <w:r w:rsidR="002520B8" w:rsidRPr="00E373F1">
        <w:t>The Expected Loss Exchange Ratio: the expected number of NF casualties per UF casualty, when the UF fires back.  This number depends on the NF's attacking ROE</w:t>
      </w:r>
      <w:r w:rsidR="002520B8">
        <w:t>.</w:t>
      </w:r>
      <w:r w:rsidR="002520B8" w:rsidRPr="00B0315B">
        <w:rPr>
          <w:rStyle w:val="FootnoteReference"/>
          <w:rFonts w:eastAsia="Wingdings"/>
          <w:iCs/>
        </w:rPr>
        <w:footnoteReference w:id="64"/>
      </w:r>
    </w:p>
    <w:p w14:paraId="572E47F1" w14:textId="77777777" w:rsidR="002520B8" w:rsidRDefault="00C32465"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NF</m:t>
            </m:r>
          </m:sub>
        </m:sSub>
      </m:oMath>
      <w:r w:rsidR="002520B8">
        <w:tab/>
        <w:t>=</w:t>
      </w:r>
      <w:r w:rsidR="002520B8">
        <w:tab/>
      </w:r>
      <w:r w:rsidR="002520B8" w:rsidRPr="00E373F1">
        <w:t>The composite cooperation of the neighborhood with the NF</w:t>
      </w:r>
      <w:r w:rsidR="002520B8">
        <w:t>.</w:t>
      </w:r>
    </w:p>
    <w:p w14:paraId="258AC1B8" w14:textId="77777777" w:rsidR="002520B8" w:rsidRDefault="00C32465" w:rsidP="002520B8">
      <w:pPr>
        <w:pStyle w:val="Definitions"/>
      </w:pPr>
      <m:oMath>
        <m:sSub>
          <m:sSubPr>
            <m:ctrlPr>
              <w:rPr>
                <w:rFonts w:ascii="Cambria Math" w:hAnsi="Cambria Math"/>
              </w:rPr>
            </m:ctrlPr>
          </m:sSubPr>
          <m:e>
            <m:r>
              <w:rPr>
                <w:rFonts w:ascii="Cambria Math" w:hAnsi="Cambria Math"/>
              </w:rPr>
              <m:t>Ω</m:t>
            </m:r>
          </m:e>
          <m:sub>
            <m:r>
              <w:rPr>
                <w:rFonts w:ascii="Cambria Math" w:hAnsi="Cambria Math"/>
              </w:rPr>
              <m:t>UF</m:t>
            </m:r>
          </m:sub>
        </m:sSub>
      </m:oMath>
      <w:r w:rsidR="002520B8">
        <w:t>=</w:t>
      </w:r>
      <w:r w:rsidR="002520B8">
        <w:tab/>
        <w:t>=</w:t>
      </w:r>
      <w:r w:rsidR="002520B8">
        <w:tab/>
      </w:r>
      <w:r w:rsidR="002520B8" w:rsidRPr="00E373F1">
        <w:t>The composite cooperation of the neighborhood with the UF</w:t>
      </w:r>
      <w:r w:rsidR="002520B8">
        <w:t>.</w:t>
      </w:r>
    </w:p>
    <w:p w14:paraId="5736692A" w14:textId="77777777" w:rsidR="002520B8" w:rsidRDefault="00C32465" w:rsidP="002520B8">
      <w:pPr>
        <w:pStyle w:val="Definitions"/>
      </w:pPr>
      <m:oMath>
        <m:sSub>
          <m:sSubPr>
            <m:ctrlPr>
              <w:rPr>
                <w:rFonts w:ascii="Cambria Math" w:hAnsi="Cambria Math"/>
              </w:rPr>
            </m:ctrlPr>
          </m:sSubPr>
          <m:e>
            <m:r>
              <w:rPr>
                <w:rFonts w:ascii="Cambria Math" w:hAnsi="Cambria Math"/>
              </w:rPr>
              <m:t>MAXLER</m:t>
            </m:r>
          </m:e>
          <m:sub>
            <m:r>
              <w:rPr>
                <w:rFonts w:ascii="Cambria Math" w:hAnsi="Cambria Math"/>
              </w:rPr>
              <m:t>ROE</m:t>
            </m:r>
          </m:sub>
        </m:sSub>
      </m:oMath>
      <w:r w:rsidR="002520B8">
        <w:tab/>
        <w:t>=</w:t>
      </w:r>
      <w:r w:rsidR="002520B8">
        <w:tab/>
      </w:r>
      <w:r w:rsidR="002520B8" w:rsidRPr="00E373F1">
        <w:t>The maximum loss exchange ratio the NF is willing to accept when attacking with the specified ROE</w:t>
      </w:r>
      <w:r w:rsidR="002520B8">
        <w:t>.</w:t>
      </w:r>
      <w:r w:rsidR="002520B8" w:rsidRPr="00B0315B">
        <w:rPr>
          <w:rStyle w:val="FootnoteReference"/>
          <w:rFonts w:eastAsia="Wingdings"/>
          <w:iCs/>
        </w:rPr>
        <w:footnoteReference w:id="65"/>
      </w:r>
    </w:p>
    <w:p w14:paraId="5D6D485F" w14:textId="77777777" w:rsidR="002520B8" w:rsidRDefault="002520B8" w:rsidP="002520B8">
      <w:pPr>
        <w:pStyle w:val="Definitions"/>
      </w:pPr>
    </w:p>
    <w:p w14:paraId="447E55BA" w14:textId="77777777" w:rsidR="002520B8" w:rsidRDefault="002520B8" w:rsidP="008955F4">
      <w:r>
        <w:t>Then</w:t>
      </w:r>
    </w:p>
    <w:p w14:paraId="3DABAC05" w14:textId="77777777" w:rsidR="008955F4" w:rsidRDefault="008955F4" w:rsidP="008955F4"/>
    <w:p w14:paraId="7DF3016C" w14:textId="77777777" w:rsidR="002520B8" w:rsidRPr="008955F4" w:rsidRDefault="00C32465" w:rsidP="008955F4">
      <w:pPr>
        <w:ind w:left="360"/>
      </w:pPr>
      <m:oMathPara>
        <m:oMathParaPr>
          <m:jc m:val="left"/>
        </m:oMathParaP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ELER</m:t>
              </m:r>
            </m:e>
            <m:sub>
              <m:r>
                <w:rPr>
                  <w:rFonts w:ascii="Cambria Math" w:hAnsi="Cambria Math"/>
                </w:rPr>
                <m:t>ROE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Ω</m:t>
                  </m:r>
                </m:e>
                <m:sub>
                  <m:r>
                    <w:rPr>
                      <w:rFonts w:ascii="Cambria Math" w:hAnsi="Cambria Math"/>
                    </w:rPr>
                    <m:t>UF</m:t>
                  </m:r>
                </m:sub>
              </m:sSub>
            </m:num>
            <m:den>
              <m:r>
                <m:rPr>
                  <m:sty m:val="p"/>
                </m:rPr>
                <w:rPr>
                  <w:rFonts w:ascii="Cambria Math" w:hAnsi="Cambria Math"/>
                </w:rPr>
                <m:t>max(</m:t>
              </m:r>
              <m:sSub>
                <m:sSubPr>
                  <m:ctrlPr>
                    <w:rPr>
                      <w:rFonts w:ascii="Cambria Math" w:hAnsi="Cambria Math"/>
                    </w:rPr>
                  </m:ctrlPr>
                </m:sSubPr>
                <m:e>
                  <m:r>
                    <w:rPr>
                      <w:rFonts w:ascii="Cambria Math" w:hAnsi="Cambria Math"/>
                    </w:rPr>
                    <m:t>Ω</m:t>
                  </m:r>
                </m:e>
                <m:sub>
                  <m:r>
                    <w:rPr>
                      <w:rFonts w:ascii="Cambria Math" w:hAnsi="Cambria Math"/>
                    </w:rPr>
                    <m:t>NF</m:t>
                  </m:r>
                </m:sub>
              </m:sSub>
              <m:r>
                <m:rPr>
                  <m:sty m:val="p"/>
                </m:rPr>
                <w:rPr>
                  <w:rFonts w:ascii="Cambria Math" w:hAnsi="Cambria Math"/>
                </w:rPr>
                <m:t>,10)</m:t>
              </m:r>
            </m:den>
          </m:f>
        </m:oMath>
      </m:oMathPara>
    </w:p>
    <w:p w14:paraId="6E8A829E" w14:textId="77777777" w:rsidR="008955F4" w:rsidRPr="00C318D3" w:rsidRDefault="008955F4" w:rsidP="008955F4">
      <w:pPr>
        <w:ind w:left="360"/>
      </w:pPr>
    </w:p>
    <w:p w14:paraId="52C1E74D" w14:textId="77777777" w:rsidR="002520B8" w:rsidRDefault="002520B8" w:rsidP="008955F4">
      <w:r>
        <w:t>In other words, the loss exchange ratio depends on the intelligence available to the NF and to the UF, as indicated by the cooperation of the neighborhood with each.  As UF's intel improves, the LER gets larger; as NF's intel improves, the LER gets smaller.  If the neighborhood cooperates equally with both, it's a wash and the LER is simply the expected LER.</w:t>
      </w:r>
    </w:p>
    <w:p w14:paraId="73D35135" w14:textId="77777777" w:rsidR="008955F4" w:rsidRDefault="008955F4" w:rsidP="008955F4"/>
    <w:p w14:paraId="0CDF4F19" w14:textId="77777777" w:rsidR="002520B8" w:rsidRDefault="002520B8" w:rsidP="008955F4">
      <w:r>
        <w:t>The NF will only attack if the LER is their favor.  That is,</w:t>
      </w:r>
    </w:p>
    <w:p w14:paraId="6DEA3AD6" w14:textId="77777777" w:rsidR="008955F4" w:rsidRDefault="008955F4" w:rsidP="008955F4"/>
    <w:p w14:paraId="4DE00BE4" w14:textId="77777777" w:rsidR="002520B8" w:rsidRDefault="002520B8" w:rsidP="002520B8">
      <w:pPr>
        <w:pStyle w:val="Pseudocode"/>
      </w:pPr>
      <w:r>
        <w:t xml:space="preserve">If </w:t>
      </w:r>
      <m:oMath>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MAXLER</m:t>
            </m:r>
          </m:e>
          <m:sub>
            <m:r>
              <w:rPr>
                <w:rFonts w:ascii="Cambria Math" w:hAnsi="Cambria Math"/>
              </w:rPr>
              <m:t>ROE</m:t>
            </m:r>
          </m:sub>
        </m:sSub>
      </m:oMath>
    </w:p>
    <w:p w14:paraId="27351640" w14:textId="77777777" w:rsidR="002520B8" w:rsidRDefault="002520B8" w:rsidP="002520B8">
      <w:pPr>
        <w:pStyle w:val="Pseudocode"/>
      </w:pPr>
      <w:r>
        <w:tab/>
        <w:t>Then attack,</w:t>
      </w:r>
    </w:p>
    <w:p w14:paraId="3AA368B9" w14:textId="77777777" w:rsidR="002520B8" w:rsidRDefault="002520B8" w:rsidP="002520B8">
      <w:pPr>
        <w:pStyle w:val="Pseudocode"/>
      </w:pPr>
      <w:r>
        <w:tab/>
        <w:t>Otherwise do not attack.</w:t>
      </w:r>
    </w:p>
    <w:p w14:paraId="29F54206" w14:textId="77777777" w:rsidR="002520B8" w:rsidRDefault="002520B8" w:rsidP="002520B8">
      <w:pPr>
        <w:pStyle w:val="Pseudocode"/>
      </w:pPr>
    </w:p>
    <w:p w14:paraId="40F2983A" w14:textId="77777777" w:rsidR="002520B8" w:rsidRDefault="002520B8" w:rsidP="002520B8">
      <w:pPr>
        <w:pStyle w:val="Heading5"/>
      </w:pPr>
      <w:bookmarkStart w:id="229" w:name="_Toc310421842"/>
      <w:bookmarkStart w:id="230" w:name="_Toc380578282"/>
      <w:r>
        <w:t>NF and UF Casualties</w:t>
      </w:r>
      <w:bookmarkEnd w:id="229"/>
      <w:bookmarkEnd w:id="230"/>
    </w:p>
    <w:p w14:paraId="35C6BDD1" w14:textId="77777777" w:rsidR="002520B8" w:rsidRDefault="002520B8" w:rsidP="008955F4">
      <w:r>
        <w:rPr>
          <w:b/>
          <w:bCs/>
        </w:rPr>
        <w:t>Hit-and-Run:</w:t>
      </w:r>
      <w:r>
        <w:t xml:space="preserve"> When the ROE is HIT_AND_RUN, the NF will husband their forces, trying to do damage to the UF without losing too many people.  We assume that the NF wants to inflict </w:t>
      </w:r>
      <m:oMath>
        <m:sSub>
          <m:sSubPr>
            <m:ctrlPr>
              <w:rPr>
                <w:rFonts w:ascii="Cambria Math" w:hAnsi="Cambria Math"/>
              </w:rPr>
            </m:ctrlPr>
          </m:sSubPr>
          <m:e>
            <m:r>
              <w:rPr>
                <w:rFonts w:ascii="Cambria Math" w:hAnsi="Cambria Math"/>
              </w:rPr>
              <m:t>UFCAS</m:t>
            </m:r>
          </m:e>
          <m:sub>
            <m:r>
              <w:rPr>
                <w:rFonts w:ascii="Cambria Math" w:hAnsi="Cambria Math"/>
              </w:rPr>
              <m:t>ATTACK</m:t>
            </m:r>
          </m:sub>
        </m:sSub>
      </m:oMath>
      <w:r>
        <w:t xml:space="preserve"> casualties on the UF during each attack.</w:t>
      </w:r>
      <w:r>
        <w:rPr>
          <w:rStyle w:val="FootnoteReference"/>
        </w:rPr>
        <w:footnoteReference w:id="66"/>
      </w:r>
      <w:r>
        <w:t xml:space="preserve">  Since they would not be attacking unless the Loss Exchange Ratio were in their favor, we know that they are prepared to take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casualties in each attack, where</w:t>
      </w:r>
    </w:p>
    <w:p w14:paraId="246CBF1D" w14:textId="77777777" w:rsidR="008955F4" w:rsidRDefault="008955F4" w:rsidP="008955F4"/>
    <w:p w14:paraId="7AEC7A3F" w14:textId="77777777" w:rsidR="002520B8" w:rsidRPr="008955F4" w:rsidRDefault="00C32465"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oMath>
      </m:oMathPara>
    </w:p>
    <w:p w14:paraId="5D1AC45D" w14:textId="77777777" w:rsidR="008955F4" w:rsidRPr="00A8728B" w:rsidRDefault="008955F4" w:rsidP="008955F4">
      <w:pPr>
        <w:ind w:left="360"/>
      </w:pPr>
    </w:p>
    <w:p w14:paraId="66EBF8D4" w14:textId="77777777" w:rsidR="002520B8" w:rsidRDefault="002520B8" w:rsidP="008955F4">
      <w:r>
        <w:rPr>
          <w:b/>
          <w:bCs/>
        </w:rPr>
        <w:t>Stand-and-Fight:</w:t>
      </w:r>
      <w:r>
        <w:t xml:space="preserve">  When the ROE is STAND_AND_FIGHT, on the other hand, the NF is prepared to suffer significant casualties in order kill UF personnel.  We assume that the NF is willing to expend </w:t>
      </w:r>
      <m:oMath>
        <m:sSub>
          <m:sSubPr>
            <m:ctrlPr>
              <w:rPr>
                <w:rFonts w:ascii="Cambria Math" w:hAnsi="Cambria Math"/>
              </w:rPr>
            </m:ctrlPr>
          </m:sSubPr>
          <m:e>
            <m:r>
              <w:rPr>
                <w:rFonts w:ascii="Cambria Math" w:hAnsi="Cambria Math"/>
              </w:rPr>
              <m:t>NFCAS</m:t>
            </m:r>
          </m:e>
          <m:sub>
            <m:r>
              <w:rPr>
                <w:rFonts w:ascii="Cambria Math" w:hAnsi="Cambria Math"/>
              </w:rPr>
              <m:t>ATTACK</m:t>
            </m:r>
          </m:sub>
        </m:sSub>
      </m:oMath>
      <w:r>
        <w:t xml:space="preserve"> personnel to kill as many UF personnel as they can.</w:t>
      </w:r>
      <w:r>
        <w:rPr>
          <w:rStyle w:val="FootnoteReference"/>
        </w:rPr>
        <w:footnoteReference w:id="67"/>
      </w:r>
      <w:r>
        <w:t xml:space="preserve">  Given the LER, they can then kill</w:t>
      </w:r>
    </w:p>
    <w:p w14:paraId="05B5BD14" w14:textId="77777777" w:rsidR="008955F4" w:rsidRDefault="008955F4" w:rsidP="008955F4">
      <w:pPr>
        <w:rPr>
          <w:b/>
          <w:bCs/>
        </w:rPr>
      </w:pPr>
    </w:p>
    <w:p w14:paraId="28235680" w14:textId="77777777" w:rsidR="002520B8" w:rsidRPr="008955F4" w:rsidRDefault="00C32465"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NFCAS</m:t>
                  </m:r>
                </m:e>
                <m:sub>
                  <m:r>
                    <w:rPr>
                      <w:rFonts w:ascii="Cambria Math" w:hAnsi="Cambria Math"/>
                    </w:rPr>
                    <m:t>ATTACK</m:t>
                  </m:r>
                </m:sub>
              </m:sSub>
            </m:num>
            <m:den>
              <m:r>
                <m:rPr>
                  <m:sty m:val="p"/>
                </m:rPr>
                <w:rPr>
                  <w:rFonts w:ascii="Cambria Math" w:hAnsi="Cambria Math"/>
                </w:rPr>
                <m:t>max(</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,0.01)</m:t>
              </m:r>
            </m:den>
          </m:f>
        </m:oMath>
      </m:oMathPara>
    </w:p>
    <w:p w14:paraId="6EBA22BF" w14:textId="77777777" w:rsidR="008955F4" w:rsidRPr="00A8728B" w:rsidRDefault="008955F4" w:rsidP="008955F4">
      <w:pPr>
        <w:ind w:left="360"/>
        <w:rPr>
          <w:b/>
          <w:bCs/>
        </w:rPr>
      </w:pPr>
    </w:p>
    <w:p w14:paraId="75D3E6B4" w14:textId="77777777" w:rsidR="002520B8" w:rsidRDefault="002520B8" w:rsidP="008955F4">
      <w:r>
        <w:t>In either case, the number of NF casualties actually incurred depends on the Defending ROE of the UF: unless they fire back, no NF personnel will be killed.  However, the NF must make their plans presuming that the UF will fire back.</w:t>
      </w:r>
    </w:p>
    <w:p w14:paraId="5D468831" w14:textId="77777777" w:rsidR="008955F4" w:rsidRDefault="008955F4" w:rsidP="008955F4"/>
    <w:p w14:paraId="75E3A2EE" w14:textId="77777777" w:rsidR="002520B8" w:rsidRDefault="002520B8" w:rsidP="008955F4">
      <w:r>
        <w:t xml:space="preserve">Now, the NF can potentially make </w:t>
      </w:r>
      <m:oMath>
        <m:sSub>
          <m:sSubPr>
            <m:ctrlPr>
              <w:rPr>
                <w:rFonts w:ascii="Cambria Math" w:hAnsi="Cambria Math"/>
              </w:rPr>
            </m:ctrlPr>
          </m:sSubPr>
          <m:e>
            <m:r>
              <w:rPr>
                <w:rFonts w:ascii="Cambria Math" w:hAnsi="Cambria Math"/>
              </w:rPr>
              <m:t>N</m:t>
            </m:r>
          </m:e>
          <m:sub>
            <m:r>
              <w:rPr>
                <w:rFonts w:ascii="Cambria Math" w:hAnsi="Cambria Math"/>
              </w:rPr>
              <m:t>p</m:t>
            </m:r>
          </m:sub>
        </m:sSub>
      </m:oMath>
      <w:r>
        <w:t xml:space="preserve"> attacks, given their access to the UF forces.  The actual number of attacks is limited by the NF and UF personnel available.  The NF cannot kill more UF personnel than are there, and will do so with the fewest casualties to themselves; and since they must presume that the UF will fire back they cannot schedule more attacks than they have personnel to lose.  And, of course, they can make no more than the </w:t>
      </w:r>
      <m:oMath>
        <m:sSub>
          <m:sSubPr>
            <m:ctrlPr>
              <w:rPr>
                <w:rFonts w:ascii="Cambria Math" w:hAnsi="Cambria Math"/>
              </w:rPr>
            </m:ctrlPr>
          </m:sSubPr>
          <m:e>
            <m:r>
              <w:rPr>
                <w:rFonts w:ascii="Cambria Math" w:hAnsi="Cambria Math"/>
              </w:rPr>
              <m:t>N</m:t>
            </m:r>
          </m:e>
          <m:sub>
            <m:r>
              <w:rPr>
                <w:rFonts w:ascii="Cambria Math" w:hAnsi="Cambria Math"/>
              </w:rPr>
              <m:t>max</m:t>
            </m:r>
          </m:sub>
        </m:sSub>
      </m:oMath>
      <w:r>
        <w:t xml:space="preserve"> attacks specified in their ROE.  Thus, the actual number of attacks </w:t>
      </w:r>
      <m:oMath>
        <m:sSub>
          <m:sSubPr>
            <m:ctrlPr>
              <w:rPr>
                <w:rFonts w:ascii="Cambria Math" w:hAnsi="Cambria Math"/>
              </w:rPr>
            </m:ctrlPr>
          </m:sSubPr>
          <m:e>
            <m:r>
              <w:rPr>
                <w:rFonts w:ascii="Cambria Math" w:hAnsi="Cambria Math"/>
              </w:rPr>
              <m:t>N</m:t>
            </m:r>
          </m:e>
          <m:sub>
            <m:r>
              <w:rPr>
                <w:rFonts w:ascii="Cambria Math" w:hAnsi="Cambria Math"/>
              </w:rPr>
              <m:t>a</m:t>
            </m:r>
          </m:sub>
        </m:sSub>
      </m:oMath>
      <w:r>
        <w:t>is computed as follows.</w:t>
      </w:r>
    </w:p>
    <w:p w14:paraId="38EE6A37" w14:textId="77777777" w:rsidR="008955F4" w:rsidRDefault="008955F4" w:rsidP="008955F4"/>
    <w:p w14:paraId="2D6D8D3C" w14:textId="77777777" w:rsidR="002520B8" w:rsidRPr="008955F4" w:rsidRDefault="00C32465" w:rsidP="008955F4">
      <w:pPr>
        <w:ind w:left="36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max</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NF</m:t>
                              </m:r>
                            </m:sub>
                          </m:sSub>
                        </m:num>
                        <m:den>
                          <m:sSub>
                            <m:sSubPr>
                              <m:ctrlPr>
                                <w:rPr>
                                  <w:rFonts w:ascii="Cambria Math" w:hAnsi="Cambria Math"/>
                                </w:rPr>
                              </m:ctrlPr>
                            </m:sSubPr>
                            <m:e>
                              <m:r>
                                <w:rPr>
                                  <w:rFonts w:ascii="Cambria Math" w:hAnsi="Cambria Math"/>
                                </w:rPr>
                                <m:t>NFCAS</m:t>
                              </m:r>
                            </m:e>
                            <m:sub>
                              <m:r>
                                <w:rPr>
                                  <w:rFonts w:ascii="Cambria Math" w:hAnsi="Cambria Math"/>
                                </w:rPr>
                                <m:t>ATTACK</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personnel</m:t>
                              </m:r>
                            </m:e>
                            <m:sub>
                              <m:r>
                                <w:rPr>
                                  <w:rFonts w:ascii="Cambria Math" w:hAnsi="Cambria Math"/>
                                </w:rPr>
                                <m:t>UF</m:t>
                              </m:r>
                            </m:sub>
                          </m:sSub>
                        </m:num>
                        <m:den>
                          <m:sSub>
                            <m:sSubPr>
                              <m:ctrlPr>
                                <w:rPr>
                                  <w:rFonts w:ascii="Cambria Math" w:hAnsi="Cambria Math"/>
                                </w:rPr>
                              </m:ctrlPr>
                            </m:sSubPr>
                            <m:e>
                              <m:r>
                                <w:rPr>
                                  <w:rFonts w:ascii="Cambria Math" w:hAnsi="Cambria Math"/>
                                </w:rPr>
                                <m:t>UFCAS</m:t>
                              </m:r>
                            </m:e>
                            <m:sub>
                              <m:r>
                                <w:rPr>
                                  <w:rFonts w:ascii="Cambria Math" w:hAnsi="Cambria Math"/>
                                </w:rPr>
                                <m:t>ATTACK</m:t>
                              </m:r>
                            </m:sub>
                          </m:sSub>
                        </m:den>
                      </m:f>
                    </m:e>
                  </m:d>
                </m:e>
              </m:d>
            </m:e>
          </m:d>
        </m:oMath>
      </m:oMathPara>
    </w:p>
    <w:p w14:paraId="5ECFF4B0" w14:textId="77777777" w:rsidR="008955F4" w:rsidRPr="00A8728B" w:rsidRDefault="008955F4" w:rsidP="008955F4">
      <w:pPr>
        <w:ind w:left="360"/>
      </w:pPr>
    </w:p>
    <w:p w14:paraId="6AEADF1F" w14:textId="77777777" w:rsidR="002520B8" w:rsidRDefault="002520B8" w:rsidP="008955F4">
      <w:r>
        <w:t xml:space="preserve">Given that an attack is possible, and the LER is in the NF's favor, the NF will </w:t>
      </w:r>
      <w:r>
        <w:rPr>
          <w:b/>
          <w:bCs/>
        </w:rPr>
        <w:t>always</w:t>
      </w:r>
      <w:r>
        <w:t xml:space="preserve"> attack at least once.</w:t>
      </w:r>
    </w:p>
    <w:p w14:paraId="4F7EAAA3" w14:textId="77777777" w:rsidR="008955F4" w:rsidRDefault="008955F4" w:rsidP="008955F4"/>
    <w:p w14:paraId="49650B27" w14:textId="77777777" w:rsidR="002520B8" w:rsidRDefault="002520B8" w:rsidP="008955F4">
      <w:r>
        <w:t>The total number of UF casualties is then</w:t>
      </w:r>
    </w:p>
    <w:p w14:paraId="4469AC23" w14:textId="77777777" w:rsidR="008955F4" w:rsidRDefault="008955F4" w:rsidP="008955F4"/>
    <w:p w14:paraId="24FD93CE" w14:textId="77777777" w:rsidR="002520B8" w:rsidRPr="008955F4" w:rsidRDefault="00C32465" w:rsidP="008955F4">
      <w:pPr>
        <w:ind w:left="360"/>
      </w:pPr>
      <m:oMathPara>
        <m:oMathParaPr>
          <m:jc m:val="left"/>
        </m:oMathParaPr>
        <m:oMath>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N</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UFCAS</m:t>
                          </m:r>
                        </m:e>
                        <m:sub>
                          <m:r>
                            <w:rPr>
                              <w:rFonts w:ascii="Cambria Math" w:hAnsi="Cambria Math"/>
                            </w:rPr>
                            <m:t>ATTACK</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UF</m:t>
                          </m:r>
                        </m:sub>
                      </m:sSub>
                    </m:e>
                  </m:d>
                </m:e>
              </m:d>
            </m:e>
          </m:d>
        </m:oMath>
      </m:oMathPara>
    </w:p>
    <w:p w14:paraId="2F1C1E8D" w14:textId="77777777" w:rsidR="008955F4" w:rsidRPr="00A8728B" w:rsidRDefault="008955F4" w:rsidP="008955F4">
      <w:pPr>
        <w:ind w:left="360"/>
      </w:pPr>
    </w:p>
    <w:p w14:paraId="64CCE375" w14:textId="77777777" w:rsidR="002520B8" w:rsidRDefault="002520B8" w:rsidP="008955F4">
      <w:r>
        <w:t>NF and civilian casualties depend on whether or not the UF fires back, as shown in the following table:</w:t>
      </w:r>
    </w:p>
    <w:p w14:paraId="233EF059" w14:textId="77777777" w:rsidR="008955F4" w:rsidRDefault="008955F4" w:rsidP="008955F4"/>
    <w:tbl>
      <w:tblPr>
        <w:tblW w:w="7301" w:type="dxa"/>
        <w:jc w:val="center"/>
        <w:tblLayout w:type="fixed"/>
        <w:tblCellMar>
          <w:left w:w="10" w:type="dxa"/>
          <w:right w:w="10" w:type="dxa"/>
        </w:tblCellMar>
        <w:tblLook w:val="0000" w:firstRow="0" w:lastRow="0" w:firstColumn="0" w:lastColumn="0" w:noHBand="0" w:noVBand="0"/>
      </w:tblPr>
      <w:tblGrid>
        <w:gridCol w:w="2452"/>
        <w:gridCol w:w="3291"/>
        <w:gridCol w:w="1558"/>
      </w:tblGrid>
      <w:tr w:rsidR="002520B8" w14:paraId="39F86DD3" w14:textId="77777777" w:rsidTr="00193714">
        <w:trPr>
          <w:cantSplit/>
          <w:tblHeader/>
          <w:jc w:val="center"/>
        </w:trPr>
        <w:tc>
          <w:tcPr>
            <w:tcW w:w="2452"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40974EF0"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NF Attacks</w:t>
            </w:r>
          </w:p>
        </w:tc>
        <w:tc>
          <w:tcPr>
            <w:tcW w:w="3291" w:type="dxa"/>
            <w:tcBorders>
              <w:top w:val="single" w:sz="2" w:space="0" w:color="000000"/>
              <w:left w:val="single" w:sz="2" w:space="0" w:color="000000"/>
              <w:bottom w:val="single" w:sz="2" w:space="0" w:color="000000"/>
            </w:tcBorders>
            <w:shd w:val="clear" w:color="auto" w:fill="808080"/>
            <w:tcMar>
              <w:top w:w="55" w:type="dxa"/>
              <w:left w:w="55" w:type="dxa"/>
              <w:bottom w:w="55" w:type="dxa"/>
              <w:right w:w="55" w:type="dxa"/>
            </w:tcMar>
          </w:tcPr>
          <w:p w14:paraId="07BC2768"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Defends</w:t>
            </w:r>
          </w:p>
        </w:tc>
        <w:tc>
          <w:tcPr>
            <w:tcW w:w="1558" w:type="dxa"/>
            <w:tcBorders>
              <w:top w:val="single" w:sz="2" w:space="0" w:color="000000"/>
              <w:left w:val="single" w:sz="2" w:space="0" w:color="000000"/>
              <w:bottom w:val="single" w:sz="2" w:space="0" w:color="000000"/>
              <w:right w:val="single" w:sz="2" w:space="0" w:color="000000"/>
            </w:tcBorders>
            <w:shd w:val="clear" w:color="auto" w:fill="808080"/>
            <w:tcMar>
              <w:top w:w="55" w:type="dxa"/>
              <w:left w:w="55" w:type="dxa"/>
              <w:bottom w:w="55" w:type="dxa"/>
              <w:right w:w="55" w:type="dxa"/>
            </w:tcMar>
          </w:tcPr>
          <w:p w14:paraId="58406891" w14:textId="77777777" w:rsidR="002520B8" w:rsidRPr="008955F4" w:rsidRDefault="002520B8" w:rsidP="00193714">
            <w:pPr>
              <w:pStyle w:val="TableContents"/>
              <w:rPr>
                <w:rFonts w:asciiTheme="minorHAnsi" w:hAnsiTheme="minorHAnsi"/>
                <w:color w:val="FFFFFF"/>
              </w:rPr>
            </w:pPr>
            <w:r w:rsidRPr="008955F4">
              <w:rPr>
                <w:rFonts w:asciiTheme="minorHAnsi" w:hAnsiTheme="minorHAnsi"/>
                <w:color w:val="FFFFFF"/>
              </w:rPr>
              <w:t>UF Fires Back</w:t>
            </w:r>
          </w:p>
        </w:tc>
      </w:tr>
      <w:tr w:rsidR="002520B8" w14:paraId="0EF348B4"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0A9A07C1" w14:textId="77777777" w:rsidR="002520B8" w:rsidRPr="008955F4" w:rsidRDefault="002520B8" w:rsidP="00193714">
            <w:pPr>
              <w:pStyle w:val="TableContents"/>
              <w:rPr>
                <w:rFonts w:asciiTheme="minorHAnsi" w:hAnsiTheme="minorHAnsi"/>
              </w:rPr>
            </w:pPr>
            <w:r w:rsidRPr="008955F4">
              <w:rPr>
                <w:rFonts w:asciiTheme="minorHAnsi" w:hAnsiTheme="minorHAnsi"/>
              </w:rPr>
              <w:lastRenderedPageBreak/>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52283142"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AF68904"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199C4F39"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2638EABF"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7092748E"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8E5D41"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27CC3A89"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1C97F18F" w14:textId="77777777" w:rsidR="002520B8" w:rsidRPr="008955F4" w:rsidRDefault="002520B8" w:rsidP="00193714">
            <w:pPr>
              <w:pStyle w:val="TableContents"/>
              <w:rPr>
                <w:rFonts w:asciiTheme="minorHAnsi" w:hAnsiTheme="minorHAnsi"/>
              </w:rPr>
            </w:pPr>
            <w:r w:rsidRPr="008955F4">
              <w:rPr>
                <w:rFonts w:asciiTheme="minorHAnsi" w:hAnsiTheme="minorHAnsi"/>
              </w:rPr>
              <w:t>HIT_AND_RUN</w:t>
            </w:r>
          </w:p>
        </w:tc>
        <w:tc>
          <w:tcPr>
            <w:tcW w:w="3291" w:type="dxa"/>
            <w:tcBorders>
              <w:left w:val="single" w:sz="2" w:space="0" w:color="000000"/>
              <w:bottom w:val="single" w:sz="2" w:space="0" w:color="000000"/>
            </w:tcBorders>
            <w:tcMar>
              <w:top w:w="55" w:type="dxa"/>
              <w:left w:w="55" w:type="dxa"/>
              <w:bottom w:w="55" w:type="dxa"/>
              <w:right w:w="55" w:type="dxa"/>
            </w:tcMar>
          </w:tcPr>
          <w:p w14:paraId="0C1AC91A"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AA1AF3A"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r w:rsidR="002520B8" w14:paraId="2EEF2815"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60EE53FD"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3218EFEC"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FIRE_BACK_IMMEDIATELY</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B8F081"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2FC6BC17"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27E16F58"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0E7958EA" w14:textId="77777777" w:rsidR="002520B8" w:rsidRPr="008955F4" w:rsidRDefault="002520B8" w:rsidP="00193714">
            <w:pPr>
              <w:pStyle w:val="TableContents"/>
              <w:rPr>
                <w:rFonts w:asciiTheme="minorHAnsi" w:hAnsiTheme="minorHAnsi"/>
              </w:rPr>
            </w:pPr>
            <w:r w:rsidRPr="008955F4">
              <w:rPr>
                <w:rFonts w:asciiTheme="minorHAnsi" w:hAnsiTheme="minorHAnsi"/>
              </w:rPr>
              <w:t>FIRE_BACK_IF_PRESSED</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054C998" w14:textId="77777777" w:rsidR="002520B8" w:rsidRPr="008955F4" w:rsidRDefault="002520B8" w:rsidP="00193714">
            <w:pPr>
              <w:pStyle w:val="TableContents"/>
              <w:rPr>
                <w:rFonts w:asciiTheme="minorHAnsi" w:hAnsiTheme="minorHAnsi"/>
              </w:rPr>
            </w:pPr>
            <w:r w:rsidRPr="008955F4">
              <w:rPr>
                <w:rFonts w:asciiTheme="minorHAnsi" w:hAnsiTheme="minorHAnsi"/>
              </w:rPr>
              <w:t>Yes</w:t>
            </w:r>
          </w:p>
        </w:tc>
      </w:tr>
      <w:tr w:rsidR="002520B8" w14:paraId="5C6C204C" w14:textId="77777777" w:rsidTr="00193714">
        <w:trPr>
          <w:cantSplit/>
          <w:jc w:val="center"/>
        </w:trPr>
        <w:tc>
          <w:tcPr>
            <w:tcW w:w="2452" w:type="dxa"/>
            <w:tcBorders>
              <w:left w:val="single" w:sz="2" w:space="0" w:color="000000"/>
              <w:bottom w:val="single" w:sz="2" w:space="0" w:color="000000"/>
            </w:tcBorders>
            <w:tcMar>
              <w:top w:w="55" w:type="dxa"/>
              <w:left w:w="55" w:type="dxa"/>
              <w:bottom w:w="55" w:type="dxa"/>
              <w:right w:w="55" w:type="dxa"/>
            </w:tcMar>
          </w:tcPr>
          <w:p w14:paraId="762A7919" w14:textId="77777777" w:rsidR="002520B8" w:rsidRPr="008955F4" w:rsidRDefault="002520B8" w:rsidP="00193714">
            <w:pPr>
              <w:pStyle w:val="TableContents"/>
              <w:rPr>
                <w:rFonts w:asciiTheme="minorHAnsi" w:hAnsiTheme="minorHAnsi"/>
              </w:rPr>
            </w:pPr>
            <w:r w:rsidRPr="008955F4">
              <w:rPr>
                <w:rFonts w:asciiTheme="minorHAnsi" w:hAnsiTheme="minorHAnsi"/>
              </w:rPr>
              <w:t>STAND_AND_FIGHT</w:t>
            </w:r>
          </w:p>
        </w:tc>
        <w:tc>
          <w:tcPr>
            <w:tcW w:w="3291" w:type="dxa"/>
            <w:tcBorders>
              <w:left w:val="single" w:sz="2" w:space="0" w:color="000000"/>
              <w:bottom w:val="single" w:sz="2" w:space="0" w:color="000000"/>
            </w:tcBorders>
            <w:tcMar>
              <w:top w:w="55" w:type="dxa"/>
              <w:left w:w="55" w:type="dxa"/>
              <w:bottom w:w="55" w:type="dxa"/>
              <w:right w:w="55" w:type="dxa"/>
            </w:tcMar>
          </w:tcPr>
          <w:p w14:paraId="56749D81" w14:textId="77777777" w:rsidR="002520B8" w:rsidRPr="008955F4" w:rsidRDefault="002520B8" w:rsidP="00193714">
            <w:pPr>
              <w:pStyle w:val="TableContents"/>
              <w:rPr>
                <w:rFonts w:asciiTheme="minorHAnsi" w:hAnsiTheme="minorHAnsi"/>
              </w:rPr>
            </w:pPr>
            <w:r w:rsidRPr="008955F4">
              <w:rPr>
                <w:rFonts w:asciiTheme="minorHAnsi" w:hAnsiTheme="minorHAnsi"/>
              </w:rPr>
              <w:t>HOLD_FIRE</w:t>
            </w:r>
          </w:p>
        </w:tc>
        <w:tc>
          <w:tcPr>
            <w:tcW w:w="1558" w:type="dxa"/>
            <w:tcBorders>
              <w:left w:val="single" w:sz="2" w:space="0" w:color="000000"/>
              <w:bottom w:val="single" w:sz="2" w:space="0" w:color="000000"/>
              <w:right w:val="single" w:sz="2" w:space="0" w:color="000000"/>
            </w:tcBorders>
            <w:tcMar>
              <w:top w:w="55" w:type="dxa"/>
              <w:left w:w="55" w:type="dxa"/>
              <w:bottom w:w="55" w:type="dxa"/>
              <w:right w:w="55" w:type="dxa"/>
            </w:tcMar>
          </w:tcPr>
          <w:p w14:paraId="52CB4D95" w14:textId="77777777" w:rsidR="002520B8" w:rsidRPr="008955F4" w:rsidRDefault="002520B8" w:rsidP="00193714">
            <w:pPr>
              <w:pStyle w:val="TableContents"/>
              <w:rPr>
                <w:rFonts w:asciiTheme="minorHAnsi" w:hAnsiTheme="minorHAnsi"/>
              </w:rPr>
            </w:pPr>
            <w:r w:rsidRPr="008955F4">
              <w:rPr>
                <w:rFonts w:asciiTheme="minorHAnsi" w:hAnsiTheme="minorHAnsi"/>
              </w:rPr>
              <w:t>No</w:t>
            </w:r>
          </w:p>
        </w:tc>
      </w:tr>
    </w:tbl>
    <w:p w14:paraId="3B1FF547" w14:textId="77777777" w:rsidR="002520B8" w:rsidRDefault="002520B8" w:rsidP="008955F4"/>
    <w:p w14:paraId="54116D53" w14:textId="77777777" w:rsidR="002520B8" w:rsidRDefault="002520B8" w:rsidP="008955F4">
      <w:r>
        <w:t>If the UF fires back, then the number of NF casualties is</w:t>
      </w:r>
    </w:p>
    <w:p w14:paraId="3B9BDC66" w14:textId="77777777" w:rsidR="008955F4" w:rsidRDefault="008955F4" w:rsidP="008955F4"/>
    <w:p w14:paraId="65630753" w14:textId="77777777" w:rsidR="002520B8" w:rsidRPr="008955F4" w:rsidRDefault="00C32465" w:rsidP="008955F4">
      <w:pPr>
        <w:ind w:left="360"/>
      </w:pPr>
      <m:oMathPara>
        <m:oMathParaPr>
          <m:jc m:val="left"/>
        </m:oMathParaPr>
        <m:oMath>
          <m:sSub>
            <m:sSubPr>
              <m:ctrlPr>
                <w:rPr>
                  <w:rFonts w:ascii="Cambria Math" w:hAnsi="Cambria Math"/>
                </w:rPr>
              </m:ctrlPr>
            </m:sSubPr>
            <m:e>
              <m:r>
                <w:rPr>
                  <w:rFonts w:ascii="Cambria Math" w:hAnsi="Cambria Math"/>
                </w:rPr>
                <m:t>NFCAS</m:t>
              </m:r>
            </m:e>
            <m:sub>
              <m:r>
                <w:rPr>
                  <w:rFonts w:ascii="Cambria Math" w:hAnsi="Cambria Math"/>
                </w:rPr>
                <m:t>TOTAL</m:t>
              </m:r>
            </m:sub>
          </m:sSub>
          <m:r>
            <m:rPr>
              <m:sty m:val="p"/>
            </m:rPr>
            <w:rPr>
              <w:rFonts w:ascii="Cambria Math" w:hAnsi="Cambria Math"/>
            </w:rPr>
            <m:t>=floor</m:t>
          </m:r>
          <m:d>
            <m:dPr>
              <m:begChr m:val="["/>
              <m:endChr m:val="]"/>
              <m:ctrlPr>
                <w:rPr>
                  <w:rFonts w:ascii="Cambria Math" w:hAnsi="Cambria Math"/>
                </w:rPr>
              </m:ctrlPr>
            </m:dPr>
            <m:e>
              <m:r>
                <m:rPr>
                  <m:sty m:val="p"/>
                </m:rPr>
                <w:rPr>
                  <w:rFonts w:ascii="Cambria Math" w:hAnsi="Cambria Math"/>
                </w:rPr>
                <m:t>min(</m:t>
              </m:r>
              <m:sSub>
                <m:sSubPr>
                  <m:ctrlPr>
                    <w:rPr>
                      <w:rFonts w:ascii="Cambria Math" w:hAnsi="Cambria Math"/>
                    </w:rPr>
                  </m:ctrlPr>
                </m:sSubPr>
                <m:e>
                  <m:r>
                    <w:rPr>
                      <w:rFonts w:ascii="Cambria Math" w:hAnsi="Cambria Math"/>
                    </w:rPr>
                    <m:t>UFCAS</m:t>
                  </m:r>
                </m:e>
                <m:sub>
                  <m:r>
                    <w:rPr>
                      <w:rFonts w:ascii="Cambria Math" w:hAnsi="Cambria Math"/>
                    </w:rPr>
                    <m:t>TOTAL</m:t>
                  </m:r>
                </m:sub>
              </m:sSub>
              <m:r>
                <m:rPr>
                  <m:sty m:val="p"/>
                </m:rPr>
                <w:rPr>
                  <w:rFonts w:ascii="Cambria Math" w:hAnsi="Cambria Math"/>
                </w:rPr>
                <m:t>×</m:t>
              </m:r>
              <m:sSub>
                <m:sSubPr>
                  <m:ctrlPr>
                    <w:rPr>
                      <w:rFonts w:ascii="Cambria Math" w:hAnsi="Cambria Math"/>
                    </w:rPr>
                  </m:ctrlPr>
                </m:sSubPr>
                <m:e>
                  <m:r>
                    <w:rPr>
                      <w:rFonts w:ascii="Cambria Math" w:hAnsi="Cambria Math"/>
                    </w:rPr>
                    <m:t>LER</m:t>
                  </m:r>
                </m:e>
                <m:sub>
                  <m:r>
                    <w:rPr>
                      <w:rFonts w:ascii="Cambria Math" w:hAnsi="Cambria Math"/>
                    </w:rPr>
                    <m:t>ROE</m:t>
                  </m:r>
                </m:sub>
              </m:sSub>
              <m:r>
                <m:rPr>
                  <m:sty m:val="p"/>
                </m:rPr>
                <w:rPr>
                  <w:rFonts w:ascii="Cambria Math" w:hAnsi="Cambria Math"/>
                </w:rPr>
                <m:t>,</m:t>
              </m:r>
              <m:sSub>
                <m:sSubPr>
                  <m:ctrlPr>
                    <w:rPr>
                      <w:rFonts w:ascii="Cambria Math" w:hAnsi="Cambria Math"/>
                    </w:rPr>
                  </m:ctrlPr>
                </m:sSubPr>
                <m:e>
                  <m:r>
                    <w:rPr>
                      <w:rFonts w:ascii="Cambria Math" w:hAnsi="Cambria Math"/>
                    </w:rPr>
                    <m:t>personnel</m:t>
                  </m:r>
                </m:e>
                <m:sub>
                  <m:r>
                    <w:rPr>
                      <w:rFonts w:ascii="Cambria Math" w:hAnsi="Cambria Math"/>
                    </w:rPr>
                    <m:t>NF</m:t>
                  </m:r>
                </m:sub>
              </m:sSub>
              <m:r>
                <m:rPr>
                  <m:sty m:val="p"/>
                </m:rPr>
                <w:rPr>
                  <w:rFonts w:ascii="Cambria Math" w:hAnsi="Cambria Math"/>
                </w:rPr>
                <m:t>)</m:t>
              </m:r>
            </m:e>
          </m:d>
        </m:oMath>
      </m:oMathPara>
    </w:p>
    <w:p w14:paraId="231CE5ED" w14:textId="77777777" w:rsidR="008955F4" w:rsidRPr="00E7465D" w:rsidRDefault="008955F4" w:rsidP="008955F4">
      <w:pPr>
        <w:ind w:left="360"/>
      </w:pPr>
    </w:p>
    <w:p w14:paraId="26AD88B8" w14:textId="77777777" w:rsidR="002520B8" w:rsidRDefault="002520B8" w:rsidP="008955F4">
      <w:r>
        <w:t>Otherwise, no NF casualties are incurred.</w:t>
      </w:r>
    </w:p>
    <w:p w14:paraId="6A62C997" w14:textId="77777777" w:rsidR="002520B8" w:rsidRDefault="002520B8" w:rsidP="002520B8">
      <w:pPr>
        <w:pStyle w:val="Heading5"/>
      </w:pPr>
      <w:bookmarkStart w:id="231" w:name="_Toc310421843"/>
      <w:bookmarkStart w:id="232" w:name="_Toc380578283"/>
      <w:r>
        <w:t>Civilian Collateral Damage</w:t>
      </w:r>
      <w:bookmarkEnd w:id="231"/>
      <w:bookmarkEnd w:id="232"/>
    </w:p>
    <w:p w14:paraId="6ADCA262" w14:textId="77777777" w:rsidR="002520B8" w:rsidRDefault="002520B8" w:rsidP="008955F4">
      <w:r>
        <w:t>In this version we assume no collateral damage from the NF attack itself</w:t>
      </w:r>
      <w:r>
        <w:rPr>
          <w:rFonts w:ascii="Luxi Sans" w:eastAsia="Luxi Sans" w:hAnsi="Luxi Sans" w:cs="Luxi Sans"/>
        </w:rPr>
        <w:t>—</w:t>
      </w:r>
      <w:r>
        <w:t>NF does not want to kill civilians in these attacks, but would be glad if UF fired back and did kill some.  Thus, civilian casualties occur only if the UF fires back.  In this case, the total number of civilian casualties is</w:t>
      </w:r>
    </w:p>
    <w:p w14:paraId="2D4E8576" w14:textId="77777777" w:rsidR="008955F4" w:rsidRDefault="008955F4" w:rsidP="008955F4"/>
    <w:p w14:paraId="3862BD16" w14:textId="77777777" w:rsidR="002520B8" w:rsidRPr="008955F4" w:rsidRDefault="00C32465" w:rsidP="008955F4">
      <w:pPr>
        <w:ind w:left="360"/>
      </w:pPr>
      <m:oMathPara>
        <m:oMath>
          <m:sSub>
            <m:sSubPr>
              <m:ctrlPr>
                <w:rPr>
                  <w:rFonts w:ascii="Cambria Math" w:hAnsi="Cambria Math"/>
                </w:rPr>
              </m:ctrlPr>
            </m:sSubPr>
            <m:e>
              <m:r>
                <w:rPr>
                  <w:rFonts w:ascii="Cambria Math" w:hAnsi="Cambria Math"/>
                </w:rPr>
                <m:t>CIVCAS</m:t>
              </m:r>
            </m:e>
            <m:sub>
              <m:r>
                <w:rPr>
                  <w:rFonts w:ascii="Cambria Math" w:hAnsi="Cambria Math"/>
                </w:rPr>
                <m:t>total</m:t>
              </m:r>
            </m:sub>
          </m:sSub>
          <m:r>
            <m:rPr>
              <m:sty m:val="p"/>
            </m:rPr>
            <w:rPr>
              <w:rFonts w:ascii="Cambria Math" w:hAnsi="Cambria Math"/>
            </w:rPr>
            <m:t>=</m:t>
          </m:r>
          <m:r>
            <w:rPr>
              <w:rFonts w:ascii="Cambria Math" w:hAnsi="Cambria Math"/>
            </w:rPr>
            <m:t>ECDC</m:t>
          </m:r>
          <m:r>
            <m:rPr>
              <m:sty m:val="p"/>
            </m:rPr>
            <w:rPr>
              <w:rFonts w:ascii="Cambria Math" w:hAnsi="Cambria Math"/>
            </w:rPr>
            <m:t>×</m:t>
          </m:r>
          <m:sSub>
            <m:sSubPr>
              <m:ctrlPr>
                <w:rPr>
                  <w:rFonts w:ascii="Cambria Math" w:hAnsi="Cambria Math"/>
                </w:rPr>
              </m:ctrlPr>
            </m:sSubPr>
            <m:e>
              <m:r>
                <w:rPr>
                  <w:rFonts w:ascii="Cambria Math" w:hAnsi="Cambria Math"/>
                </w:rPr>
                <m:t>NFCAS</m:t>
              </m:r>
            </m:e>
            <m:sub>
              <m:r>
                <w:rPr>
                  <w:rFonts w:ascii="Cambria Math" w:hAnsi="Cambria Math"/>
                </w:rPr>
                <m:t>TOTAL</m:t>
              </m:r>
            </m:sub>
          </m:sSub>
        </m:oMath>
      </m:oMathPara>
    </w:p>
    <w:p w14:paraId="3EFCB7D4" w14:textId="77777777" w:rsidR="008955F4" w:rsidRPr="008955F4" w:rsidRDefault="008955F4" w:rsidP="008955F4"/>
    <w:p w14:paraId="00251AC2" w14:textId="77777777" w:rsidR="002520B8" w:rsidRDefault="002520B8" w:rsidP="008955F4">
      <w:r>
        <w:t>where</w:t>
      </w:r>
    </w:p>
    <w:p w14:paraId="2A8036AE" w14:textId="77777777" w:rsidR="008955F4" w:rsidRDefault="008955F4" w:rsidP="008955F4"/>
    <w:p w14:paraId="13BE7F84" w14:textId="77777777" w:rsidR="002520B8" w:rsidRDefault="002520B8" w:rsidP="008955F4">
      <w:pPr>
        <w:pStyle w:val="Definitions"/>
      </w:pPr>
      <m:oMath>
        <m:r>
          <w:rPr>
            <w:rFonts w:ascii="Cambria Math" w:hAnsi="Cambria Math"/>
          </w:rPr>
          <m:t>ECDC</m:t>
        </m:r>
      </m:oMath>
      <w:r>
        <w:tab/>
        <w:t>=</w:t>
      </w:r>
      <w:r>
        <w:tab/>
      </w:r>
      <w:r w:rsidRPr="00040052">
        <w:t>the Expected Collateral Damage per NF Casualty.  This is a model parameter which depends on the urbanization level (urban, suburban, or rural) of the neighborhood, and on the NF's ROE</w:t>
      </w:r>
      <w:r>
        <w:t>.</w:t>
      </w:r>
      <w:r w:rsidRPr="00C304EB">
        <w:rPr>
          <w:rStyle w:val="FootnoteReference"/>
          <w:rFonts w:eastAsia="Wingdings"/>
          <w:iCs/>
        </w:rPr>
        <w:footnoteReference w:id="68"/>
      </w:r>
    </w:p>
    <w:p w14:paraId="0E2EA5B3" w14:textId="77777777" w:rsidR="002520B8" w:rsidRDefault="002520B8" w:rsidP="002520B8">
      <w:pPr>
        <w:pStyle w:val="Heading3"/>
      </w:pPr>
      <w:bookmarkStart w:id="233" w:name="__RefHeading__31420625"/>
      <w:bookmarkStart w:id="234" w:name="_Toc310421844"/>
      <w:bookmarkStart w:id="235" w:name="_Toc380578284"/>
      <w:r>
        <w:t>Applying Attrition</w:t>
      </w:r>
      <w:bookmarkEnd w:id="233"/>
      <w:bookmarkEnd w:id="234"/>
      <w:bookmarkEnd w:id="235"/>
    </w:p>
    <w:p w14:paraId="2E978717" w14:textId="77777777" w:rsidR="002520B8" w:rsidRDefault="002520B8" w:rsidP="008955F4">
      <w:r>
        <w:t>All attrition is computed before any attrition is applied to the neighborhood.  Attrition to a group is applied to each of a group's units in the neighborhood in proportion to its size.  The attrition applied to each unit is also applied to the unit's group’s total personnel.  Civilian attrition is saved for later assessment by the DAM rule sets.</w:t>
      </w:r>
    </w:p>
    <w:p w14:paraId="062646A4" w14:textId="77777777" w:rsidR="002520B8" w:rsidRDefault="002520B8" w:rsidP="008955F4">
      <w:r>
        <w:t>First, we build a list of the units in the neighborhood that belong to the group being attrited.  (Note that civilian units from other neighborhoods are treated as belonging to distinct groups.)</w:t>
      </w:r>
    </w:p>
    <w:p w14:paraId="0570A76C" w14:textId="77777777" w:rsidR="008955F4" w:rsidRDefault="008955F4" w:rsidP="008955F4"/>
    <w:p w14:paraId="4DD3834B" w14:textId="77777777" w:rsidR="002520B8" w:rsidRDefault="002520B8" w:rsidP="008955F4">
      <w:r>
        <w:lastRenderedPageBreak/>
        <w:t>Next, we compute the total number of personnel in the list of units.</w:t>
      </w:r>
    </w:p>
    <w:p w14:paraId="4660C2C4" w14:textId="77777777" w:rsidR="008955F4" w:rsidRDefault="008955F4" w:rsidP="008955F4"/>
    <w:p w14:paraId="091CAFF9" w14:textId="77777777" w:rsidR="002520B8" w:rsidRDefault="002520B8" w:rsidP="008955F4">
      <w:r>
        <w:t>Next, we compute the fraction of the total represented by each of the units.</w:t>
      </w:r>
    </w:p>
    <w:p w14:paraId="2C97A3F9" w14:textId="77777777" w:rsidR="008955F4" w:rsidRDefault="008955F4" w:rsidP="008955F4"/>
    <w:p w14:paraId="507A49FE" w14:textId="77777777" w:rsidR="002520B8" w:rsidRDefault="002520B8" w:rsidP="008955F4">
      <w:r>
        <w:t>Next, we sort the list of units in decreasing order of size.</w:t>
      </w:r>
    </w:p>
    <w:p w14:paraId="7E757A80" w14:textId="77777777" w:rsidR="008955F4" w:rsidRDefault="008955F4" w:rsidP="008955F4"/>
    <w:p w14:paraId="7BE9698C" w14:textId="77777777" w:rsidR="002520B8" w:rsidRDefault="002520B8" w:rsidP="008955F4">
      <w:r>
        <w:t>Next</w:t>
      </w:r>
      <w:r w:rsidR="00862195">
        <w:t>,</w:t>
      </w:r>
      <w:r>
        <w:t xml:space="preserve"> we apply attrition to each unit in turn, attriting it by its proportional share of the casualties.  Let</w:t>
      </w:r>
    </w:p>
    <w:p w14:paraId="4483132D" w14:textId="77777777" w:rsidR="008955F4" w:rsidRDefault="008955F4" w:rsidP="008955F4"/>
    <w:p w14:paraId="73836DCD" w14:textId="77777777" w:rsidR="002520B8" w:rsidRDefault="002520B8" w:rsidP="002520B8">
      <w:pPr>
        <w:pStyle w:val="Definitions"/>
      </w:pPr>
      <w:r w:rsidRPr="008955F4">
        <w:rPr>
          <w:i/>
        </w:rPr>
        <w:t>casualties</w:t>
      </w:r>
      <w:r>
        <w:tab/>
        <w:t>=</w:t>
      </w:r>
      <w:r>
        <w:tab/>
      </w:r>
      <w:r w:rsidRPr="00D26F44">
        <w:t>The total number of casualties to inflict</w:t>
      </w:r>
    </w:p>
    <w:p w14:paraId="1418441E" w14:textId="77777777" w:rsidR="002520B8" w:rsidRDefault="002520B8" w:rsidP="002520B8">
      <w:pPr>
        <w:pStyle w:val="Definitions"/>
      </w:pPr>
      <w:r w:rsidRPr="008955F4">
        <w:rPr>
          <w:i/>
        </w:rPr>
        <w:t>i</w:t>
      </w:r>
      <w:r>
        <w:tab/>
        <w:t>=</w:t>
      </w:r>
      <w:r>
        <w:tab/>
      </w:r>
      <w:r w:rsidRPr="00D26F44">
        <w:t xml:space="preserve">The index of the </w:t>
      </w:r>
      <w:r w:rsidRPr="008955F4">
        <w:rPr>
          <w:i/>
        </w:rPr>
        <w:t>i</w:t>
      </w:r>
      <w:r w:rsidRPr="00D26F44">
        <w:rPr>
          <w:vertAlign w:val="superscript"/>
        </w:rPr>
        <w:t>th</w:t>
      </w:r>
      <w:r>
        <w:t xml:space="preserve"> </w:t>
      </w:r>
      <w:r w:rsidRPr="00D26F44">
        <w:t>unit to receive casualties</w:t>
      </w:r>
    </w:p>
    <w:p w14:paraId="01F9E315" w14:textId="77777777" w:rsidR="002520B8" w:rsidRDefault="00C32465" w:rsidP="002520B8">
      <w:pPr>
        <w:pStyle w:val="Definitions"/>
      </w:pPr>
      <m:oMath>
        <m:sSub>
          <m:sSubPr>
            <m:ctrlPr>
              <w:rPr>
                <w:rFonts w:ascii="Cambria Math" w:hAnsi="Cambria Math"/>
              </w:rPr>
            </m:ctrlPr>
          </m:sSubPr>
          <m:e>
            <m:r>
              <w:rPr>
                <w:rFonts w:ascii="Cambria Math" w:hAnsi="Cambria Math"/>
              </w:rPr>
              <m:t>f</m:t>
            </m:r>
          </m:e>
          <m:sub>
            <m:r>
              <w:rPr>
                <w:rFonts w:ascii="Cambria Math" w:hAnsi="Cambria Math"/>
              </w:rPr>
              <m:t>i</m:t>
            </m:r>
          </m:sub>
        </m:sSub>
      </m:oMath>
      <w:r w:rsidR="002520B8">
        <w:tab/>
        <w:t>=</w:t>
      </w:r>
      <w:r w:rsidR="002520B8">
        <w:tab/>
      </w:r>
      <w:r w:rsidR="002520B8" w:rsidRPr="00D26F44">
        <w:t>The fraction of casualties to be taken by</w:t>
      </w:r>
      <w:r w:rsidR="002520B8">
        <w:t xml:space="preserve"> </w:t>
      </w:r>
      <w:r w:rsidR="002520B8" w:rsidRPr="008955F4">
        <w:rPr>
          <w:i/>
        </w:rPr>
        <w:t>i</w:t>
      </w:r>
      <w:r w:rsidR="002520B8">
        <w:t>.</w:t>
      </w:r>
    </w:p>
    <w:p w14:paraId="6A89483C" w14:textId="77777777" w:rsidR="002520B8" w:rsidRDefault="002520B8" w:rsidP="002520B8">
      <w:pPr>
        <w:pStyle w:val="Definitions"/>
      </w:pPr>
    </w:p>
    <w:p w14:paraId="2FA51B10" w14:textId="77777777" w:rsidR="002520B8" w:rsidRDefault="002520B8" w:rsidP="008955F4">
      <w:r>
        <w:t>Then,</w:t>
      </w:r>
    </w:p>
    <w:p w14:paraId="6C0C098E" w14:textId="77777777" w:rsidR="008955F4" w:rsidRDefault="008955F4" w:rsidP="008955F4"/>
    <w:p w14:paraId="24D77723" w14:textId="77777777" w:rsidR="002520B8" w:rsidRDefault="002520B8" w:rsidP="002520B8">
      <w:pPr>
        <w:pStyle w:val="Pseudocode"/>
      </w:pPr>
      <w:r>
        <w:t xml:space="preserve">Let </w:t>
      </w:r>
      <w:r w:rsidRPr="00D26F44">
        <w:rPr>
          <w:i/>
        </w:rPr>
        <w:t>r</w:t>
      </w:r>
      <w:r>
        <w:t xml:space="preserve"> = </w:t>
      </w:r>
      <w:r w:rsidRPr="00D26F44">
        <w:rPr>
          <w:i/>
        </w:rPr>
        <w:t>casualties</w:t>
      </w:r>
    </w:p>
    <w:p w14:paraId="79023894" w14:textId="77777777" w:rsidR="002520B8" w:rsidRDefault="002520B8" w:rsidP="002520B8">
      <w:pPr>
        <w:pStyle w:val="Pseudocode"/>
      </w:pPr>
      <w:r>
        <w:t xml:space="preserve">For each unit </w:t>
      </w:r>
      <w:r>
        <w:rPr>
          <w:i/>
          <w:iCs/>
        </w:rPr>
        <w:t>i</w:t>
      </w:r>
      <w:r>
        <w:t xml:space="preserve"> to be attrited,</w:t>
      </w:r>
    </w:p>
    <w:p w14:paraId="65416ED0" w14:textId="77777777" w:rsidR="002520B8" w:rsidRDefault="002520B8" w:rsidP="002520B8">
      <w:pPr>
        <w:pStyle w:val="Pseudocode"/>
      </w:pPr>
      <w:r>
        <w:tab/>
        <w:t xml:space="preserve">Let </w:t>
      </w:r>
      <w:r w:rsidRPr="00D26F44">
        <w:rPr>
          <w:i/>
          <w:iCs/>
        </w:rPr>
        <w:t>k</w:t>
      </w:r>
      <w:r>
        <w:t xml:space="preserve"> = </w:t>
      </w:r>
      <m:oMath>
        <m:r>
          <m:rPr>
            <m:sty m:val="p"/>
          </m:rPr>
          <w:rPr>
            <w:rFonts w:ascii="Cambria Math" w:hAnsi="Cambria Math"/>
          </w:rPr>
          <m:t>min</m:t>
        </m:r>
        <m:d>
          <m:dPr>
            <m:begChr m:val="["/>
            <m:endChr m:val="]"/>
            <m:ctrlPr>
              <w:rPr>
                <w:rFonts w:ascii="Cambria Math" w:hAnsi="Cambria Math"/>
              </w:rPr>
            </m:ctrlPr>
          </m:dPr>
          <m:e>
            <m:r>
              <w:rPr>
                <w:rFonts w:ascii="Cambria Math" w:hAnsi="Cambria Math"/>
              </w:rPr>
              <m:t>r</m:t>
            </m:r>
            <m:r>
              <m:rPr>
                <m:sty m:val="p"/>
              </m:rPr>
              <w:rPr>
                <w:rFonts w:ascii="Cambria Math" w:hAnsi="Cambria Math"/>
              </w:rPr>
              <m:t>,ceiling(</m:t>
            </m:r>
            <m:sSub>
              <m:sSubPr>
                <m:ctrlPr>
                  <w:rPr>
                    <w:rFonts w:ascii="Cambria Math" w:hAnsi="Cambria Math"/>
                  </w:rPr>
                </m:ctrlPr>
              </m:sSubPr>
              <m:e>
                <m:r>
                  <w:rPr>
                    <w:rFonts w:ascii="Cambria Math" w:hAnsi="Cambria Math"/>
                  </w:rPr>
                  <m:t>f</m:t>
                </m:r>
              </m:e>
              <m:sub>
                <m:r>
                  <w:rPr>
                    <w:rFonts w:ascii="Cambria Math" w:hAnsi="Cambria Math"/>
                  </w:rPr>
                  <m:t>i</m:t>
                </m:r>
              </m:sub>
            </m:sSub>
            <m:r>
              <m:rPr>
                <m:sty m:val="p"/>
              </m:rPr>
              <w:rPr>
                <w:rFonts w:ascii="Cambria Math" w:hAnsi="Cambria Math"/>
              </w:rPr>
              <m:t>×</m:t>
            </m:r>
            <m:r>
              <w:rPr>
                <w:rFonts w:ascii="Cambria Math" w:hAnsi="Cambria Math"/>
              </w:rPr>
              <m:t>casualties</m:t>
            </m:r>
            <m:r>
              <m:rPr>
                <m:sty m:val="p"/>
              </m:rPr>
              <w:rPr>
                <w:rFonts w:ascii="Cambria Math" w:hAnsi="Cambria Math"/>
              </w:rPr>
              <m:t>)</m:t>
            </m:r>
          </m:e>
        </m:d>
      </m:oMath>
    </w:p>
    <w:p w14:paraId="1A4514E1" w14:textId="77777777" w:rsidR="002520B8" w:rsidRDefault="002520B8" w:rsidP="002520B8">
      <w:pPr>
        <w:pStyle w:val="Pseudocode"/>
      </w:pPr>
      <w:r>
        <w:tab/>
        <w:t xml:space="preserve">Apply </w:t>
      </w:r>
      <w:r>
        <w:rPr>
          <w:i/>
          <w:iCs/>
        </w:rPr>
        <w:t>k</w:t>
      </w:r>
      <w:r>
        <w:t xml:space="preserve"> casualties to </w:t>
      </w:r>
      <w:r>
        <w:rPr>
          <w:i/>
          <w:iCs/>
        </w:rPr>
        <w:t>r</w:t>
      </w:r>
      <w:r>
        <w:t>.</w:t>
      </w:r>
    </w:p>
    <w:p w14:paraId="673EC41E" w14:textId="77777777" w:rsidR="002520B8" w:rsidRDefault="002520B8" w:rsidP="002520B8">
      <w:pPr>
        <w:pStyle w:val="Pseudocode"/>
      </w:pPr>
      <w:r>
        <w:tab/>
        <w:t xml:space="preserve">Let </w:t>
      </w:r>
      <m:oMath>
        <m:r>
          <w:rPr>
            <w:rFonts w:ascii="Cambria Math" w:hAnsi="Cambria Math"/>
          </w:rPr>
          <m:t>r</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k</m:t>
        </m:r>
      </m:oMath>
    </w:p>
    <w:p w14:paraId="6DF69E91" w14:textId="77777777" w:rsidR="002520B8" w:rsidRDefault="002520B8" w:rsidP="002520B8">
      <w:pPr>
        <w:pStyle w:val="Pseudocode"/>
      </w:pPr>
      <w:r>
        <w:tab/>
        <w:t xml:space="preserve">If </w:t>
      </w:r>
      <w:r>
        <w:rPr>
          <w:i/>
          <w:iCs/>
        </w:rPr>
        <w:t>r</w:t>
      </w:r>
      <w:r>
        <w:t xml:space="preserve"> is 0, then stop.</w:t>
      </w:r>
    </w:p>
    <w:p w14:paraId="292E218E" w14:textId="77777777" w:rsidR="002520B8" w:rsidRDefault="002520B8" w:rsidP="002520B8">
      <w:pPr>
        <w:pStyle w:val="Pseudocode"/>
      </w:pPr>
    </w:p>
    <w:p w14:paraId="69CA083E" w14:textId="77777777" w:rsidR="002520B8" w:rsidRDefault="002520B8" w:rsidP="008955F4">
      <w:r>
        <w:t>This algorithm rounds fractional casualties in favor of the smaller units; the smallest unit will tend to get less than its "fair" share of casualties.</w:t>
      </w:r>
    </w:p>
    <w:p w14:paraId="06AB338E" w14:textId="77777777" w:rsidR="002520B8" w:rsidRDefault="002520B8" w:rsidP="002520B8">
      <w:pPr>
        <w:pStyle w:val="Heading3"/>
      </w:pPr>
      <w:bookmarkStart w:id="236" w:name="_Toc310421845"/>
      <w:bookmarkStart w:id="237" w:name="_Toc380578285"/>
      <w:r>
        <w:t>Assessing the Attitude Implications</w:t>
      </w:r>
      <w:bookmarkEnd w:id="236"/>
      <w:bookmarkEnd w:id="237"/>
    </w:p>
    <w:p w14:paraId="70E579D1" w14:textId="77777777" w:rsidR="002520B8" w:rsidRDefault="002520B8" w:rsidP="008955F4">
      <w:r>
        <w:t>Once attrition has been computed and applied, it is necessary to assess the implications for civilian attitudes via the CIVCAS rule set in the Driver Assessment Model (DAM).</w:t>
      </w:r>
    </w:p>
    <w:p w14:paraId="2E7F3FB6" w14:textId="77777777" w:rsidR="002520B8" w:rsidRDefault="002520B8" w:rsidP="002520B8">
      <w:pPr>
        <w:pStyle w:val="Heading4"/>
      </w:pPr>
      <w:bookmarkStart w:id="238" w:name="_Toc310421846"/>
      <w:bookmarkStart w:id="239" w:name="_Toc380578286"/>
      <w:r>
        <w:t>Contrasted with JNEM</w:t>
      </w:r>
      <w:bookmarkEnd w:id="238"/>
      <w:bookmarkEnd w:id="239"/>
    </w:p>
    <w:p w14:paraId="62BBFB76" w14:textId="77777777" w:rsidR="002520B8" w:rsidRDefault="002520B8" w:rsidP="008955F4">
      <w:r>
        <w:t>In theory, JNEM assesses civilian casualties incident by incident</w:t>
      </w:r>
      <w:r>
        <w:rPr>
          <w:rFonts w:ascii="Luxi Sans" w:eastAsia="Luxi Sans" w:hAnsi="Luxi Sans" w:cs="Luxi Sans"/>
        </w:rPr>
        <w:t>—</w:t>
      </w:r>
      <w:r>
        <w:t xml:space="preserve">in theory, because it is the ground model's </w:t>
      </w:r>
      <w:r w:rsidRPr="008955F4">
        <w:t>responsibility to decide what constitutes an incident, and some ground models do a better job than others.  I</w:t>
      </w:r>
      <w:r>
        <w:t>n consequence, JNEM accumulates all attrition to a group occurring within a short window, and calls that an "incident".  From this attrition, JNEM computes the effective number of kills, and passes this through a Z-curve to get a multiplier which is used to scale the magnitudes in the CIVCAS rules.</w:t>
      </w:r>
    </w:p>
    <w:p w14:paraId="60AACF9B" w14:textId="77777777" w:rsidR="008955F4" w:rsidRDefault="008955F4" w:rsidP="008955F4"/>
    <w:p w14:paraId="13EB632C" w14:textId="77777777" w:rsidR="002520B8" w:rsidRDefault="002520B8" w:rsidP="008955F4">
      <w:r>
        <w:t>In general, then, attrition happens when it happens, and the attitude effects of different incidents can interfere with each other (based on sharing the same cause) as they play out over time.</w:t>
      </w:r>
    </w:p>
    <w:p w14:paraId="48485E1C" w14:textId="77777777" w:rsidR="00733F60" w:rsidRDefault="00733F60" w:rsidP="008955F4"/>
    <w:p w14:paraId="1B4F2AD2" w14:textId="77777777" w:rsidR="002520B8" w:rsidRDefault="002520B8" w:rsidP="008955F4">
      <w:r>
        <w:t xml:space="preserve">In Athena, we assess attrition </w:t>
      </w:r>
      <w:r w:rsidR="00733F60">
        <w:t>at each time tick, i.e.,</w:t>
      </w:r>
      <w:r>
        <w:t xml:space="preserve"> once a week, reflecting the incidents that have implicitly occurred over the previous week.  So long as we approach attrition in this </w:t>
      </w:r>
      <w:r>
        <w:lastRenderedPageBreak/>
        <w:t>aggregate way, there's no way to assess it incident by incident.  It is clearly wrong to say, "There were 17 fire fights this week in which Punjabis were killed in this neighborhood, so we'll have 17 inputs to GRAM all time</w:t>
      </w:r>
      <w:r w:rsidR="008955F4">
        <w:t>-</w:t>
      </w:r>
      <w:r>
        <w:t>stamped today and all with the same cause."  Consequently, we will assess the attitude implications once per week as well, based on the aggregate attrition over the week.</w:t>
      </w:r>
    </w:p>
    <w:p w14:paraId="472A7B2D" w14:textId="77777777" w:rsidR="008955F4" w:rsidRDefault="008955F4" w:rsidP="008955F4"/>
    <w:p w14:paraId="43C452BA" w14:textId="77777777" w:rsidR="002520B8" w:rsidRDefault="002520B8" w:rsidP="008955F4">
      <w:r>
        <w:t>Magic attrition to civilian groups will be applied to those groups as it occurs, but the total attrition will be saved and assessed with the normal attrition at the end of the week.</w:t>
      </w:r>
    </w:p>
    <w:p w14:paraId="5DA67A31" w14:textId="77777777" w:rsidR="002520B8" w:rsidRDefault="002520B8" w:rsidP="002520B8">
      <w:pPr>
        <w:pStyle w:val="Heading4"/>
      </w:pPr>
      <w:bookmarkStart w:id="240" w:name="_Toc310421847"/>
      <w:bookmarkStart w:id="241" w:name="_Toc380578287"/>
      <w:r>
        <w:t>Satisfaction Effects of Attrition</w:t>
      </w:r>
      <w:bookmarkEnd w:id="240"/>
      <w:bookmarkEnd w:id="241"/>
    </w:p>
    <w:p w14:paraId="56AA94B9" w14:textId="77777777" w:rsidR="002520B8" w:rsidRDefault="002520B8" w:rsidP="008955F4">
      <w:r>
        <w:t xml:space="preserve">We will assess the satisfaction effects of attrition on a civilian group as follows.  First, all attrition occurring during the week, both magic and normal, to group </w:t>
      </w:r>
      <w:r>
        <w:rPr>
          <w:i/>
          <w:iCs/>
        </w:rPr>
        <w:t>f</w:t>
      </w:r>
      <w:r>
        <w:t xml:space="preserve"> in neighborhood </w:t>
      </w:r>
      <w:r>
        <w:rPr>
          <w:i/>
          <w:iCs/>
        </w:rPr>
        <w:t>n</w:t>
      </w:r>
      <w:r>
        <w:t xml:space="preserve"> will be accumulated in the </w:t>
      </w:r>
      <w:r>
        <w:rPr>
          <w:b/>
          <w:bCs/>
        </w:rPr>
        <w:t>attrit_nf</w:t>
      </w:r>
      <w:r>
        <w:t xml:space="preserve"> table.  Let</w:t>
      </w:r>
    </w:p>
    <w:p w14:paraId="69185EC3" w14:textId="77777777" w:rsidR="008955F4" w:rsidRDefault="008955F4" w:rsidP="008955F4"/>
    <w:p w14:paraId="66F84BB5" w14:textId="77777777" w:rsidR="002520B8" w:rsidRDefault="002520B8" w:rsidP="002520B8">
      <w:pPr>
        <w:pStyle w:val="Definitions"/>
      </w:pPr>
      <w:r w:rsidRPr="008955F4">
        <w:rPr>
          <w:i/>
        </w:rPr>
        <w:t>n</w:t>
      </w:r>
      <w:r>
        <w:tab/>
        <w:t>=</w:t>
      </w:r>
      <w:r>
        <w:tab/>
      </w:r>
      <w:r w:rsidRPr="00991F49">
        <w:t>The neighborhood.  For civilian units, this is the neighborhood of origin, rather than the neighborhood in which the attrition occurred.  (They will often be the same, of course.)</w:t>
      </w:r>
    </w:p>
    <w:p w14:paraId="5E7D5C08" w14:textId="77777777" w:rsidR="002520B8" w:rsidRDefault="002520B8" w:rsidP="002520B8">
      <w:pPr>
        <w:pStyle w:val="Definitions"/>
      </w:pPr>
      <w:r w:rsidRPr="008955F4">
        <w:rPr>
          <w:i/>
        </w:rPr>
        <w:t>f</w:t>
      </w:r>
      <w:r>
        <w:tab/>
        <w:t>=</w:t>
      </w:r>
      <w:r>
        <w:tab/>
      </w:r>
      <w:r w:rsidRPr="00991F49">
        <w:t>The attrited civilian group</w:t>
      </w:r>
      <w:r>
        <w:t>.</w:t>
      </w:r>
    </w:p>
    <w:p w14:paraId="0A4093B9" w14:textId="77777777" w:rsidR="002520B8" w:rsidRDefault="002520B8" w:rsidP="002520B8">
      <w:pPr>
        <w:pStyle w:val="Definitions"/>
      </w:pPr>
      <w:r w:rsidRPr="008955F4">
        <w:rPr>
          <w:i/>
        </w:rPr>
        <w:t>casualties</w:t>
      </w:r>
      <w:r>
        <w:tab/>
        <w:t>=</w:t>
      </w:r>
      <w:r>
        <w:tab/>
      </w:r>
      <w:r w:rsidRPr="00991F49">
        <w:t>The total number of casualties to</w:t>
      </w:r>
      <w:r>
        <w:t xml:space="preserve"> </w:t>
      </w:r>
      <w:r w:rsidRPr="008955F4">
        <w:rPr>
          <w:i/>
        </w:rPr>
        <w:t>f</w:t>
      </w:r>
      <w:r w:rsidRPr="00991F49">
        <w:t xml:space="preserve"> in</w:t>
      </w:r>
      <w:r>
        <w:t xml:space="preserve"> </w:t>
      </w:r>
      <w:r w:rsidRPr="008955F4">
        <w:rPr>
          <w:i/>
        </w:rPr>
        <w:t>n</w:t>
      </w:r>
      <w:r>
        <w:t xml:space="preserve"> </w:t>
      </w:r>
      <w:r w:rsidRPr="00991F49">
        <w:t>during the week.</w:t>
      </w:r>
    </w:p>
    <w:p w14:paraId="6A6FDA80" w14:textId="77777777" w:rsidR="002520B8" w:rsidRDefault="002520B8" w:rsidP="002520B8">
      <w:pPr>
        <w:pStyle w:val="Definitions"/>
      </w:pPr>
      <m:oMath>
        <m:r>
          <w:rPr>
            <w:rFonts w:ascii="Cambria Math" w:hAnsi="Cambria Math"/>
          </w:rPr>
          <m:t>ZSAT</m:t>
        </m:r>
        <m:r>
          <m:rPr>
            <m:sty m:val="p"/>
          </m:rPr>
          <w:rPr>
            <w:rFonts w:ascii="Cambria Math" w:hAnsi="Cambria Math"/>
          </w:rPr>
          <m:t>()</m:t>
        </m:r>
      </m:oMath>
      <w:r>
        <w:tab/>
        <w:t>=</w:t>
      </w:r>
      <w:r>
        <w:tab/>
      </w:r>
      <w:r w:rsidRPr="00991F49">
        <w:t>A Z-curve which converts a total number of casualties into a casualty multiplier used in the CIVCAS satisfaction rules.</w:t>
      </w:r>
      <w:r w:rsidRPr="00801FE9">
        <w:rPr>
          <w:rStyle w:val="FootnoteReference"/>
          <w:rFonts w:eastAsia="Wingdings"/>
          <w:iCs/>
        </w:rPr>
        <w:footnoteReference w:id="69"/>
      </w:r>
    </w:p>
    <w:p w14:paraId="601E467A" w14:textId="77777777" w:rsidR="002520B8" w:rsidRDefault="002520B8" w:rsidP="002520B8">
      <w:pPr>
        <w:pStyle w:val="Definitions"/>
      </w:pPr>
      <w:r w:rsidRPr="008955F4">
        <w:rPr>
          <w:i/>
        </w:rPr>
        <w:t>M</w:t>
      </w:r>
      <w:r>
        <w:tab/>
        <w:t>=</w:t>
      </w:r>
      <w:r>
        <w:tab/>
      </w:r>
      <w:r w:rsidRPr="00991F49">
        <w:t>The casualty multiplier.</w:t>
      </w:r>
    </w:p>
    <w:p w14:paraId="04829855" w14:textId="77777777" w:rsidR="002520B8" w:rsidRDefault="002520B8" w:rsidP="002520B8">
      <w:pPr>
        <w:pStyle w:val="Definitions"/>
      </w:pPr>
    </w:p>
    <w:p w14:paraId="211A9879" w14:textId="77777777" w:rsidR="002520B8" w:rsidRDefault="002520B8" w:rsidP="008955F4">
      <w:r>
        <w:t xml:space="preserve">We compute the casualty multiplier, </w:t>
      </w:r>
      <w:r>
        <w:rPr>
          <w:i/>
          <w:iCs/>
        </w:rPr>
        <w:t>M</w:t>
      </w:r>
      <w:r>
        <w:t>, as follows:</w:t>
      </w:r>
    </w:p>
    <w:p w14:paraId="14581827" w14:textId="77777777" w:rsidR="008955F4" w:rsidRDefault="008955F4" w:rsidP="008955F4"/>
    <w:p w14:paraId="12A33A81"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ZSAT</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1B083265" w14:textId="77777777" w:rsidR="008955F4" w:rsidRPr="00991F49" w:rsidRDefault="008955F4" w:rsidP="008955F4">
      <w:pPr>
        <w:ind w:left="360"/>
      </w:pPr>
    </w:p>
    <w:p w14:paraId="248203C4"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casualties</w:t>
      </w:r>
      <w:r>
        <w:t xml:space="preserve">, and </w:t>
      </w:r>
      <w:r>
        <w:rPr>
          <w:i/>
          <w:iCs/>
        </w:rPr>
        <w:t>M.</w:t>
      </w:r>
    </w:p>
    <w:p w14:paraId="2AD73D16" w14:textId="77777777" w:rsidR="002520B8" w:rsidRDefault="002520B8" w:rsidP="002520B8">
      <w:pPr>
        <w:pStyle w:val="Heading4"/>
      </w:pPr>
      <w:bookmarkStart w:id="242" w:name="_Toc310421848"/>
      <w:bookmarkStart w:id="243" w:name="_Toc380578288"/>
      <w:r>
        <w:t>Cooperation Effects of Attrition</w:t>
      </w:r>
      <w:bookmarkEnd w:id="242"/>
      <w:bookmarkEnd w:id="243"/>
    </w:p>
    <w:p w14:paraId="1E4F4864" w14:textId="77777777" w:rsidR="002520B8" w:rsidRDefault="002520B8" w:rsidP="008955F4">
      <w:r>
        <w:t>Athena only tracks the cooperation of neighborhood groups with force groups; consequently, we assess cooperation effects only for attrition to civilian groups.  The CIVCAS rule set attends to this.</w:t>
      </w:r>
    </w:p>
    <w:p w14:paraId="6298DE2C" w14:textId="77777777" w:rsidR="008955F4" w:rsidRDefault="008955F4" w:rsidP="008955F4"/>
    <w:p w14:paraId="1D902084" w14:textId="77777777" w:rsidR="002520B8" w:rsidRDefault="002520B8" w:rsidP="008955F4">
      <w:r>
        <w:t xml:space="preserve">All normal civilian attrition is (at present) due to collateral damage resulting from fighting between two force groups.  Magic attrition can optionally be attributed to one or two force groups.  As attrition occurs, Athena accumulates the total casualties to group </w:t>
      </w:r>
      <w:r>
        <w:rPr>
          <w:i/>
          <w:iCs/>
        </w:rPr>
        <w:t>f</w:t>
      </w:r>
      <w:r>
        <w:t xml:space="preserve"> in neighborhood </w:t>
      </w:r>
      <w:r>
        <w:rPr>
          <w:i/>
          <w:iCs/>
        </w:rPr>
        <w:t>n</w:t>
      </w:r>
      <w:r>
        <w:t xml:space="preserve"> in which force group </w:t>
      </w:r>
      <w:r>
        <w:rPr>
          <w:i/>
          <w:iCs/>
        </w:rPr>
        <w:t>g</w:t>
      </w:r>
      <w:r>
        <w:t xml:space="preserve"> was in some way involved in the </w:t>
      </w:r>
      <w:r>
        <w:rPr>
          <w:b/>
          <w:bCs/>
        </w:rPr>
        <w:t>attrit_nfg</w:t>
      </w:r>
      <w:r>
        <w:t xml:space="preserve"> table.  If two force groups </w:t>
      </w:r>
      <w:r>
        <w:lastRenderedPageBreak/>
        <w:t>are involved in an altercation, as is usually the case, the total civilian casualties are attributed equally to both.</w:t>
      </w:r>
    </w:p>
    <w:p w14:paraId="3D3C3C53" w14:textId="77777777" w:rsidR="008955F4" w:rsidRDefault="008955F4" w:rsidP="008955F4"/>
    <w:p w14:paraId="4AE303DC" w14:textId="77777777" w:rsidR="002520B8" w:rsidRDefault="002520B8" w:rsidP="002520B8">
      <w:pPr>
        <w:pStyle w:val="Standard"/>
      </w:pPr>
      <w:r>
        <w:t>Then, let</w:t>
      </w:r>
    </w:p>
    <w:p w14:paraId="0217E23F" w14:textId="77777777" w:rsidR="002520B8" w:rsidRDefault="002520B8" w:rsidP="002520B8">
      <w:pPr>
        <w:pStyle w:val="Standard"/>
      </w:pPr>
    </w:p>
    <w:p w14:paraId="694F3DC3" w14:textId="77777777" w:rsidR="002520B8" w:rsidRDefault="002520B8" w:rsidP="002520B8">
      <w:pPr>
        <w:pStyle w:val="Definitions"/>
      </w:pPr>
      <w:r w:rsidRPr="008955F4">
        <w:rPr>
          <w:i/>
        </w:rPr>
        <w:t>n</w:t>
      </w:r>
      <w:r>
        <w:tab/>
        <w:t>=</w:t>
      </w:r>
      <w:r>
        <w:tab/>
      </w:r>
      <w:r w:rsidRPr="0089244C">
        <w:t>The neighborhood of origin, rather than the neighborhood in which the attrition occurred.  (They will often be the same, of course.)</w:t>
      </w:r>
    </w:p>
    <w:p w14:paraId="2001487F" w14:textId="77777777" w:rsidR="002520B8" w:rsidRDefault="002520B8" w:rsidP="002520B8">
      <w:pPr>
        <w:pStyle w:val="Definitions"/>
      </w:pPr>
      <w:r w:rsidRPr="008955F4">
        <w:rPr>
          <w:i/>
        </w:rPr>
        <w:t>f</w:t>
      </w:r>
      <w:r>
        <w:tab/>
        <w:t>=</w:t>
      </w:r>
      <w:r>
        <w:tab/>
      </w:r>
      <w:r w:rsidRPr="0089244C">
        <w:t>The attrited civilian group, resident in</w:t>
      </w:r>
      <w:r>
        <w:t xml:space="preserve"> </w:t>
      </w:r>
      <w:r w:rsidRPr="008955F4">
        <w:rPr>
          <w:i/>
        </w:rPr>
        <w:t>n</w:t>
      </w:r>
      <w:r>
        <w:t>.</w:t>
      </w:r>
    </w:p>
    <w:p w14:paraId="6C46F4C5" w14:textId="77777777" w:rsidR="002520B8" w:rsidRDefault="002520B8" w:rsidP="002520B8">
      <w:pPr>
        <w:pStyle w:val="Definitions"/>
      </w:pPr>
      <w:r w:rsidRPr="008955F4">
        <w:rPr>
          <w:i/>
        </w:rPr>
        <w:t>g</w:t>
      </w:r>
      <w:r>
        <w:tab/>
        <w:t>=</w:t>
      </w:r>
      <w:r>
        <w:tab/>
      </w:r>
      <w:r w:rsidRPr="0089244C">
        <w:t>A force group.</w:t>
      </w:r>
    </w:p>
    <w:p w14:paraId="79291217" w14:textId="77777777" w:rsidR="002520B8" w:rsidRDefault="002520B8" w:rsidP="002520B8">
      <w:pPr>
        <w:pStyle w:val="Definitions"/>
      </w:pPr>
      <w:r w:rsidRPr="008955F4">
        <w:rPr>
          <w:i/>
        </w:rPr>
        <w:t>casualties</w:t>
      </w:r>
      <w:r>
        <w:tab/>
        <w:t>=</w:t>
      </w:r>
      <w:r>
        <w:tab/>
      </w:r>
      <w:r w:rsidRPr="0089244C">
        <w:t>The total number of casualties to</w:t>
      </w:r>
      <w:r>
        <w:t xml:space="preserve"> </w:t>
      </w:r>
      <w:r w:rsidRPr="008955F4">
        <w:rPr>
          <w:i/>
        </w:rPr>
        <w:t>f</w:t>
      </w:r>
      <w:r>
        <w:t xml:space="preserve"> </w:t>
      </w:r>
      <w:r w:rsidRPr="0089244C">
        <w:t>in</w:t>
      </w:r>
      <w:r>
        <w:t xml:space="preserve"> </w:t>
      </w:r>
      <w:r w:rsidRPr="008955F4">
        <w:rPr>
          <w:i/>
        </w:rPr>
        <w:t>n</w:t>
      </w:r>
      <w:r>
        <w:t xml:space="preserve"> </w:t>
      </w:r>
      <w:r w:rsidRPr="0089244C">
        <w:t xml:space="preserve">during the </w:t>
      </w:r>
      <w:r>
        <w:t xml:space="preserve">past </w:t>
      </w:r>
      <w:r w:rsidRPr="0089244C">
        <w:t>week</w:t>
      </w:r>
      <w:r>
        <w:t>,</w:t>
      </w:r>
      <w:r w:rsidRPr="0089244C">
        <w:t xml:space="preserve"> in which</w:t>
      </w:r>
      <w:r>
        <w:t xml:space="preserve"> </w:t>
      </w:r>
      <w:r w:rsidRPr="008955F4">
        <w:rPr>
          <w:i/>
        </w:rPr>
        <w:t>g</w:t>
      </w:r>
      <w:r w:rsidRPr="0089244C">
        <w:t xml:space="preserve"> was involved</w:t>
      </w:r>
      <w:r>
        <w:t>.</w:t>
      </w:r>
    </w:p>
    <w:p w14:paraId="37A7E52E" w14:textId="77777777" w:rsidR="002520B8" w:rsidRDefault="00C32465" w:rsidP="002520B8">
      <w:pPr>
        <w:pStyle w:val="Definitions"/>
      </w:pPr>
      <m:oMath>
        <m:sSub>
          <m:sSubPr>
            <m:ctrlPr>
              <w:rPr>
                <w:rFonts w:ascii="Cambria Math" w:hAnsi="Cambria Math"/>
              </w:rPr>
            </m:ctrlPr>
          </m:sSubPr>
          <m:e>
            <m:r>
              <w:rPr>
                <w:rFonts w:ascii="Cambria Math" w:hAnsi="Cambria Math"/>
              </w:rPr>
              <m:t>R</m:t>
            </m:r>
          </m:e>
          <m:sub>
            <m:r>
              <w:rPr>
                <w:rFonts w:ascii="Cambria Math" w:hAnsi="Cambria Math"/>
              </w:rPr>
              <m:t>fg</m:t>
            </m:r>
          </m:sub>
        </m:sSub>
      </m:oMath>
      <w:r w:rsidR="002520B8">
        <w:tab/>
        <w:t>=</w:t>
      </w:r>
      <w:r w:rsidR="002520B8">
        <w:tab/>
      </w:r>
      <w:r w:rsidR="002520B8" w:rsidRPr="0089244C">
        <w:t xml:space="preserve">The relationship between </w:t>
      </w:r>
      <w:r w:rsidR="002520B8">
        <w:t xml:space="preserve">civilian </w:t>
      </w:r>
      <w:r w:rsidR="002520B8" w:rsidRPr="0089244C">
        <w:t>group</w:t>
      </w:r>
      <w:r w:rsidR="002520B8">
        <w:t xml:space="preserve"> </w:t>
      </w:r>
      <w:r w:rsidR="002520B8" w:rsidRPr="008955F4">
        <w:rPr>
          <w:i/>
        </w:rPr>
        <w:t>f</w:t>
      </w:r>
      <w:r w:rsidR="002520B8" w:rsidRPr="0089244C">
        <w:t xml:space="preserve"> and force group</w:t>
      </w:r>
      <w:r w:rsidR="002520B8">
        <w:t xml:space="preserve"> </w:t>
      </w:r>
      <w:r w:rsidR="002520B8" w:rsidRPr="008955F4">
        <w:rPr>
          <w:i/>
        </w:rPr>
        <w:t>g</w:t>
      </w:r>
      <w:r w:rsidR="002520B8">
        <w:t>.</w:t>
      </w:r>
    </w:p>
    <w:p w14:paraId="3F0FF40C" w14:textId="77777777" w:rsidR="002520B8" w:rsidRDefault="002520B8" w:rsidP="002520B8">
      <w:pPr>
        <w:pStyle w:val="Definitions"/>
      </w:pPr>
      <m:oMath>
        <m:r>
          <w:rPr>
            <w:rFonts w:ascii="Cambria Math" w:hAnsi="Cambria Math"/>
          </w:rPr>
          <m:t>ZCOOP</m:t>
        </m:r>
        <m:r>
          <m:rPr>
            <m:sty m:val="p"/>
          </m:rPr>
          <w:rPr>
            <w:rFonts w:ascii="Cambria Math" w:hAnsi="Cambria Math"/>
          </w:rPr>
          <m:t>()</m:t>
        </m:r>
      </m:oMath>
      <w:r>
        <w:tab/>
        <w:t>=</w:t>
      </w:r>
      <w:r>
        <w:tab/>
      </w:r>
      <w:r w:rsidRPr="008A74E3">
        <w:t>A Z-curve which converts a total number of casualties into a casualty multiplier used in the CIVCAS coop</w:t>
      </w:r>
      <w:r>
        <w:t>eration</w:t>
      </w:r>
      <w:r w:rsidRPr="008A74E3">
        <w:t xml:space="preserve"> rules.</w:t>
      </w:r>
      <w:r w:rsidRPr="00632A09">
        <w:rPr>
          <w:rStyle w:val="FootnoteReference"/>
          <w:rFonts w:eastAsia="Wingdings"/>
          <w:iCs/>
        </w:rPr>
        <w:footnoteReference w:id="70"/>
      </w:r>
    </w:p>
    <w:p w14:paraId="62123E22" w14:textId="77777777" w:rsidR="002520B8" w:rsidRDefault="002520B8" w:rsidP="002520B8">
      <w:pPr>
        <w:pStyle w:val="Definitions"/>
      </w:pPr>
      <w:r w:rsidRPr="008955F4">
        <w:rPr>
          <w:i/>
        </w:rPr>
        <w:t>M</w:t>
      </w:r>
      <w:r>
        <w:tab/>
        <w:t>=</w:t>
      </w:r>
      <w:r>
        <w:tab/>
      </w:r>
      <w:r w:rsidRPr="008A74E3">
        <w:t>The resulting casualty multiplier.</w:t>
      </w:r>
    </w:p>
    <w:p w14:paraId="70E68D05" w14:textId="77777777" w:rsidR="002520B8" w:rsidRDefault="002520B8" w:rsidP="002520B8">
      <w:pPr>
        <w:pStyle w:val="Definitions"/>
      </w:pPr>
    </w:p>
    <w:p w14:paraId="57BCDD85" w14:textId="77777777" w:rsidR="002520B8" w:rsidRDefault="002520B8" w:rsidP="008955F4">
      <w:r>
        <w:t xml:space="preserve">We compute the casualty multiplier, </w:t>
      </w:r>
      <w:r>
        <w:rPr>
          <w:i/>
          <w:iCs/>
        </w:rPr>
        <w:t>M</w:t>
      </w:r>
      <w:r>
        <w:t>, as follows:</w:t>
      </w:r>
    </w:p>
    <w:p w14:paraId="038B15F4" w14:textId="77777777" w:rsidR="008955F4" w:rsidRDefault="008955F4" w:rsidP="008955F4"/>
    <w:p w14:paraId="09D5F4EE" w14:textId="77777777" w:rsidR="002520B8" w:rsidRPr="008955F4" w:rsidRDefault="002520B8" w:rsidP="008955F4">
      <w:pPr>
        <w:ind w:left="360"/>
      </w:pPr>
      <m:oMathPara>
        <m:oMathParaPr>
          <m:jc m:val="left"/>
        </m:oMathParaPr>
        <m:oMath>
          <m:r>
            <w:rPr>
              <w:rFonts w:ascii="Cambria Math" w:hAnsi="Cambria Math"/>
            </w:rPr>
            <m:t>M</m:t>
          </m:r>
          <m:r>
            <m:rPr>
              <m:sty m:val="p"/>
            </m:rPr>
            <w:rPr>
              <w:rFonts w:ascii="Cambria Math" w:hAnsi="Cambria Math"/>
            </w:rPr>
            <m:t>=</m:t>
          </m:r>
          <m:r>
            <w:rPr>
              <w:rFonts w:ascii="Cambria Math" w:hAnsi="Cambria Math"/>
            </w:rPr>
            <m:t>ZCOOP</m:t>
          </m:r>
          <m:r>
            <m:rPr>
              <m:sty m:val="p"/>
            </m:rPr>
            <w:rPr>
              <w:rFonts w:ascii="Cambria Math" w:hAnsi="Cambria Math"/>
            </w:rPr>
            <m:t>(</m:t>
          </m:r>
          <m:r>
            <w:rPr>
              <w:rFonts w:ascii="Cambria Math" w:hAnsi="Cambria Math"/>
            </w:rPr>
            <m:t>casualties</m:t>
          </m:r>
          <m:r>
            <m:rPr>
              <m:sty m:val="p"/>
            </m:rPr>
            <w:rPr>
              <w:rFonts w:ascii="Cambria Math" w:hAnsi="Cambria Math"/>
            </w:rPr>
            <m:t>)</m:t>
          </m:r>
        </m:oMath>
      </m:oMathPara>
    </w:p>
    <w:p w14:paraId="70220648" w14:textId="77777777" w:rsidR="008955F4" w:rsidRPr="008A74E3" w:rsidRDefault="008955F4" w:rsidP="008955F4">
      <w:pPr>
        <w:ind w:left="360"/>
      </w:pPr>
    </w:p>
    <w:p w14:paraId="6457DE5B" w14:textId="77777777" w:rsidR="002520B8" w:rsidRDefault="002520B8" w:rsidP="008955F4">
      <w:r>
        <w:t xml:space="preserve">When the CIVCAS rule set is triggered it has access to </w:t>
      </w:r>
      <w:r>
        <w:rPr>
          <w:i/>
          <w:iCs/>
        </w:rPr>
        <w:t>n</w:t>
      </w:r>
      <w:r>
        <w:t xml:space="preserve">, </w:t>
      </w:r>
      <w:r>
        <w:rPr>
          <w:i/>
          <w:iCs/>
        </w:rPr>
        <w:t>f</w:t>
      </w:r>
      <w:r>
        <w:t xml:space="preserve">, </w:t>
      </w:r>
      <w:r>
        <w:rPr>
          <w:i/>
          <w:iCs/>
        </w:rPr>
        <w:t>g</w:t>
      </w:r>
      <w:r>
        <w:t xml:space="preserve">, </w:t>
      </w:r>
      <w:r>
        <w:rPr>
          <w:i/>
          <w:iCs/>
        </w:rPr>
        <w:t>casualties</w:t>
      </w:r>
      <w:r>
        <w:t xml:space="preserve">, </w:t>
      </w:r>
      <m:oMath>
        <m:sSub>
          <m:sSubPr>
            <m:ctrlPr>
              <w:rPr>
                <w:rFonts w:ascii="Cambria Math" w:hAnsi="Cambria Math"/>
              </w:rPr>
            </m:ctrlPr>
          </m:sSubPr>
          <m:e>
            <m:r>
              <w:rPr>
                <w:rFonts w:ascii="Cambria Math" w:hAnsi="Cambria Math"/>
              </w:rPr>
              <m:t>R</m:t>
            </m:r>
          </m:e>
          <m:sub>
            <m:r>
              <w:rPr>
                <w:rFonts w:ascii="Cambria Math" w:hAnsi="Cambria Math"/>
              </w:rPr>
              <m:t>fg</m:t>
            </m:r>
          </m:sub>
        </m:sSub>
      </m:oMath>
      <w:r>
        <w:rPr>
          <w:i/>
          <w:iCs/>
        </w:rPr>
        <w:t xml:space="preserve">, </w:t>
      </w:r>
      <w:r>
        <w:t xml:space="preserve">and </w:t>
      </w:r>
      <w:r>
        <w:rPr>
          <w:i/>
          <w:iCs/>
        </w:rPr>
        <w:t>M.</w:t>
      </w:r>
      <w:r>
        <w:t xml:space="preserve">  The actual magnitude of the rule firing will be</w:t>
      </w:r>
    </w:p>
    <w:p w14:paraId="19FA3FF9" w14:textId="77777777" w:rsidR="008955F4" w:rsidRDefault="008955F4" w:rsidP="008955F4"/>
    <w:p w14:paraId="3074F10D" w14:textId="77777777" w:rsidR="002520B8" w:rsidRPr="008955F4" w:rsidRDefault="002520B8" w:rsidP="008955F4">
      <w:pPr>
        <w:ind w:left="360"/>
      </w:pPr>
      <m:oMathPara>
        <m:oMathParaPr>
          <m:jc m:val="left"/>
        </m:oMathParaPr>
        <m:oMath>
          <m:r>
            <w:rPr>
              <w:rFonts w:ascii="Cambria Math" w:hAnsi="Cambria Math"/>
            </w:rPr>
            <m:t>magnitude</m:t>
          </m:r>
          <m:r>
            <m:rPr>
              <m:sty m:val="p"/>
            </m:rPr>
            <w:rPr>
              <w:rFonts w:ascii="Cambria Math" w:hAnsi="Cambria Math"/>
            </w:rPr>
            <m:t>=</m:t>
          </m:r>
          <m:r>
            <w:rPr>
              <w:rFonts w:ascii="Cambria Math" w:hAnsi="Cambria Math"/>
            </w:rPr>
            <m:t>M</m:t>
          </m:r>
          <m:r>
            <m:rPr>
              <m:sty m:val="p"/>
            </m:rPr>
            <w:rPr>
              <w:rFonts w:ascii="Cambria Math" w:hAnsi="Cambria Math"/>
            </w:rPr>
            <m:t>×enmore</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fg</m:t>
                  </m:r>
                </m:sub>
              </m:sSub>
            </m:e>
          </m:d>
          <m:r>
            <m:rPr>
              <m:sty m:val="p"/>
            </m:rPr>
            <w:rPr>
              <w:rFonts w:ascii="Cambria Math" w:hAnsi="Cambria Math"/>
            </w:rPr>
            <m:t>×</m:t>
          </m:r>
          <m:r>
            <m:rPr>
              <m:nor/>
            </m:rPr>
            <m:t>M-</m:t>
          </m:r>
        </m:oMath>
      </m:oMathPara>
    </w:p>
    <w:p w14:paraId="11503F0A" w14:textId="77777777" w:rsidR="008955F4" w:rsidRPr="008A74E3" w:rsidRDefault="008955F4" w:rsidP="008955F4">
      <w:pPr>
        <w:ind w:left="360"/>
      </w:pPr>
    </w:p>
    <w:p w14:paraId="4E8F28C4" w14:textId="77777777" w:rsidR="002520B8" w:rsidRDefault="002520B8" w:rsidP="008955F4">
      <w:r>
        <w:t>where M- connotes a medium-sized negative (i.e., -5.0 point) effect and enmore(</w:t>
      </w:r>
      <w:r w:rsidRPr="008A74E3">
        <w:rPr>
          <w:i/>
        </w:rPr>
        <w:t>R</w:t>
      </w:r>
      <w:r>
        <w:t xml:space="preserve">) is the "enemies more" relationship multiplier function.  See the </w:t>
      </w:r>
      <w:r>
        <w:rPr>
          <w:i/>
        </w:rPr>
        <w:t>Mars Analyst’s Guide</w:t>
      </w:r>
      <w:r>
        <w:t xml:space="preserve"> for more information on relationship multiplier functions, and the </w:t>
      </w:r>
      <w:r>
        <w:rPr>
          <w:i/>
          <w:iCs/>
        </w:rPr>
        <w:t>Athena Rules</w:t>
      </w:r>
      <w:r>
        <w:t xml:space="preserve"> document for details on how rule magnitudes are specified.</w:t>
      </w:r>
    </w:p>
    <w:p w14:paraId="651BC1A4" w14:textId="77777777" w:rsidR="00B844AD" w:rsidRDefault="00B844AD" w:rsidP="009875C8"/>
    <w:p w14:paraId="74E093A1" w14:textId="77777777" w:rsidR="00753E07" w:rsidRDefault="00753E07" w:rsidP="009875C8"/>
    <w:p w14:paraId="668C8CA2" w14:textId="77777777" w:rsidR="00753E07" w:rsidRDefault="00753E07" w:rsidP="00753E07">
      <w:pPr>
        <w:pStyle w:val="Heading2"/>
      </w:pPr>
      <w:bookmarkStart w:id="244" w:name="__RefHeading__11631_1190374725"/>
      <w:bookmarkStart w:id="245" w:name="_Toc310421849"/>
      <w:bookmarkStart w:id="246" w:name="_Toc380578289"/>
      <w:r>
        <w:lastRenderedPageBreak/>
        <w:t>Demographics</w:t>
      </w:r>
      <w:bookmarkEnd w:id="244"/>
      <w:bookmarkEnd w:id="245"/>
      <w:bookmarkEnd w:id="246"/>
    </w:p>
    <w:p w14:paraId="38FC1A83" w14:textId="77777777" w:rsidR="000D138E" w:rsidRDefault="000D138E" w:rsidP="00CA4242">
      <w:r>
        <w:t>The Athena Demographics model is responsible for:</w:t>
      </w:r>
    </w:p>
    <w:p w14:paraId="3A91F080" w14:textId="77777777" w:rsidR="000D138E" w:rsidRDefault="000D138E" w:rsidP="00CA4242"/>
    <w:p w14:paraId="0BC44155" w14:textId="77777777" w:rsidR="000D138E" w:rsidRDefault="000D138E" w:rsidP="00D85867">
      <w:pPr>
        <w:pStyle w:val="ListParagraph"/>
        <w:numPr>
          <w:ilvl w:val="0"/>
          <w:numId w:val="60"/>
        </w:numPr>
      </w:pPr>
      <w:r>
        <w:t>Tracking the civilian population of the playbox, by group, as it changes:</w:t>
      </w:r>
    </w:p>
    <w:p w14:paraId="030B23C3" w14:textId="77777777" w:rsidR="000D138E" w:rsidRDefault="000D138E" w:rsidP="00D85867">
      <w:pPr>
        <w:pStyle w:val="ListParagraph"/>
        <w:numPr>
          <w:ilvl w:val="1"/>
          <w:numId w:val="60"/>
        </w:numPr>
      </w:pPr>
      <w:r>
        <w:t>Due to births and natural deaths</w:t>
      </w:r>
    </w:p>
    <w:p w14:paraId="5D67A70F" w14:textId="77777777" w:rsidR="000D138E" w:rsidRDefault="000D138E" w:rsidP="00D85867">
      <w:pPr>
        <w:pStyle w:val="ListParagraph"/>
        <w:numPr>
          <w:ilvl w:val="1"/>
          <w:numId w:val="60"/>
        </w:numPr>
      </w:pPr>
      <w:r>
        <w:t>Due to collateral damage</w:t>
      </w:r>
    </w:p>
    <w:p w14:paraId="6C80E5A2" w14:textId="77777777" w:rsidR="000D138E" w:rsidRDefault="000D138E" w:rsidP="00D85867">
      <w:pPr>
        <w:pStyle w:val="ListParagraph"/>
        <w:numPr>
          <w:ilvl w:val="1"/>
          <w:numId w:val="60"/>
        </w:numPr>
      </w:pPr>
      <w:r>
        <w:t>Due to explicit flows from one civilian group to another</w:t>
      </w:r>
    </w:p>
    <w:p w14:paraId="27F65A02" w14:textId="77777777" w:rsidR="000D138E" w:rsidRDefault="000D138E" w:rsidP="00D85867">
      <w:pPr>
        <w:pStyle w:val="ListParagraph"/>
        <w:numPr>
          <w:ilvl w:val="0"/>
          <w:numId w:val="60"/>
        </w:numPr>
      </w:pPr>
      <w:r>
        <w:t>Breaking down the population of a group into subcategories, e.g.,</w:t>
      </w:r>
    </w:p>
    <w:p w14:paraId="30E7D6C5" w14:textId="77777777" w:rsidR="000D138E" w:rsidRDefault="000D138E" w:rsidP="00D85867">
      <w:pPr>
        <w:pStyle w:val="ListParagraph"/>
        <w:numPr>
          <w:ilvl w:val="1"/>
          <w:numId w:val="60"/>
        </w:numPr>
      </w:pPr>
      <w:r>
        <w:t>The number of consumers</w:t>
      </w:r>
    </w:p>
    <w:p w14:paraId="49270774" w14:textId="77777777" w:rsidR="000D138E" w:rsidRDefault="000D138E" w:rsidP="00D85867">
      <w:pPr>
        <w:pStyle w:val="ListParagraph"/>
        <w:numPr>
          <w:ilvl w:val="1"/>
          <w:numId w:val="60"/>
        </w:numPr>
      </w:pPr>
      <w:r>
        <w:t>The number of workers</w:t>
      </w:r>
    </w:p>
    <w:p w14:paraId="7955B658" w14:textId="77777777" w:rsidR="000D138E" w:rsidRDefault="000D138E" w:rsidP="00D85867">
      <w:pPr>
        <w:pStyle w:val="ListParagraph"/>
        <w:numPr>
          <w:ilvl w:val="1"/>
          <w:numId w:val="60"/>
        </w:numPr>
      </w:pPr>
      <w:r>
        <w:t>The number of subsistence farmers and ranchers</w:t>
      </w:r>
    </w:p>
    <w:p w14:paraId="68413990" w14:textId="77777777" w:rsidR="000D138E" w:rsidRDefault="000D138E" w:rsidP="00D85867">
      <w:pPr>
        <w:pStyle w:val="ListParagraph"/>
        <w:numPr>
          <w:ilvl w:val="0"/>
          <w:numId w:val="60"/>
        </w:numPr>
      </w:pPr>
      <w:r>
        <w:t>Rolling up the group demographics to the neighborhood and playbox levels.</w:t>
      </w:r>
    </w:p>
    <w:p w14:paraId="294A4339" w14:textId="77777777" w:rsidR="000D138E" w:rsidRDefault="000D138E" w:rsidP="000D138E"/>
    <w:p w14:paraId="2101A97E" w14:textId="77777777" w:rsidR="000D138E" w:rsidRPr="000D138E" w:rsidRDefault="000D138E" w:rsidP="000D138E">
      <w:r>
        <w:t xml:space="preserve">The initial playbox population is input to the scenario as the </w:t>
      </w:r>
      <w:r>
        <w:rPr>
          <w:i/>
        </w:rPr>
        <w:t>base population</w:t>
      </w:r>
      <w:r>
        <w:t xml:space="preserve"> of each civilian group.  In addition, each group has a rate of change due to births and natural deaths.</w:t>
      </w:r>
    </w:p>
    <w:p w14:paraId="57CFFAB3" w14:textId="77777777" w:rsidR="00753E07" w:rsidRDefault="000D138E" w:rsidP="00753E07">
      <w:pPr>
        <w:pStyle w:val="Heading3"/>
      </w:pPr>
      <w:bookmarkStart w:id="247" w:name="_Toc380578290"/>
      <w:r>
        <w:t>Connections with Other Models</w:t>
      </w:r>
      <w:bookmarkEnd w:id="247"/>
    </w:p>
    <w:p w14:paraId="60D17A25" w14:textId="77777777" w:rsidR="00753E07" w:rsidRDefault="00753E07" w:rsidP="00CA4242">
      <w:r>
        <w:t>The demographics model is intended to be as simple as possible while meeting the needs of the other Athena models.  In particular:</w:t>
      </w:r>
    </w:p>
    <w:p w14:paraId="5F47C477" w14:textId="77777777" w:rsidR="00CA4242" w:rsidRDefault="00CA4242" w:rsidP="00CA4242"/>
    <w:p w14:paraId="5F490011" w14:textId="77777777" w:rsidR="00753E07" w:rsidRDefault="00AC18D0" w:rsidP="00D85867">
      <w:pPr>
        <w:pStyle w:val="ListParagraph"/>
        <w:numPr>
          <w:ilvl w:val="0"/>
          <w:numId w:val="43"/>
        </w:numPr>
      </w:pPr>
      <w:r>
        <w:t>URAM</w:t>
      </w:r>
      <w:r w:rsidR="00753E07" w:rsidRPr="00BB4A47">
        <w:t xml:space="preserve"> requires the current population of each civilian group.</w:t>
      </w:r>
    </w:p>
    <w:p w14:paraId="0E94692A" w14:textId="77777777" w:rsidR="00CA4242" w:rsidRPr="00BB4A47" w:rsidRDefault="00CA4242" w:rsidP="00CA4242"/>
    <w:p w14:paraId="6E9333B1" w14:textId="77777777" w:rsidR="00753E07" w:rsidRDefault="00753E07" w:rsidP="00D85867">
      <w:pPr>
        <w:pStyle w:val="ListParagraph"/>
        <w:numPr>
          <w:ilvl w:val="0"/>
          <w:numId w:val="43"/>
        </w:numPr>
      </w:pPr>
      <w:r w:rsidRPr="00BB4A47">
        <w:t>The Athena Attrition Model (AAM) requires that the civilian population can take collateral damage as the result of combat between forces.</w:t>
      </w:r>
    </w:p>
    <w:p w14:paraId="2032F96D" w14:textId="77777777" w:rsidR="00CA4242" w:rsidRPr="00BB4A47" w:rsidRDefault="00CA4242" w:rsidP="00CA4242"/>
    <w:p w14:paraId="5E978245" w14:textId="77777777" w:rsidR="00753E07" w:rsidRDefault="00753E07" w:rsidP="00D85867">
      <w:pPr>
        <w:pStyle w:val="ListParagraph"/>
        <w:numPr>
          <w:ilvl w:val="0"/>
          <w:numId w:val="43"/>
        </w:numPr>
      </w:pPr>
      <w:r w:rsidRPr="00BB4A47">
        <w:t>The Economics Model requires the number of people who participate in the regional economy (the consumers) and the number of people in</w:t>
      </w:r>
      <w:r>
        <w:t xml:space="preserve"> the potential labor force (the workers).</w:t>
      </w:r>
    </w:p>
    <w:p w14:paraId="756D6954" w14:textId="77777777" w:rsidR="00516127" w:rsidRDefault="00516127" w:rsidP="00516127"/>
    <w:p w14:paraId="016EBAAC" w14:textId="77777777" w:rsidR="00516127" w:rsidRDefault="00516127" w:rsidP="00D85867">
      <w:pPr>
        <w:pStyle w:val="ListParagraph"/>
        <w:numPr>
          <w:ilvl w:val="0"/>
          <w:numId w:val="43"/>
        </w:numPr>
      </w:pPr>
      <w:r>
        <w:t>The Groun</w:t>
      </w:r>
      <w:r w:rsidR="000D138E">
        <w:t>d Model requires that civilians</w:t>
      </w:r>
      <w:r>
        <w:t xml:space="preserve"> can be moved from one group to another, possibly in another neighborhood.</w:t>
      </w:r>
    </w:p>
    <w:p w14:paraId="0FFC1568" w14:textId="77777777" w:rsidR="00753E07" w:rsidRDefault="00753E07" w:rsidP="00753E07">
      <w:pPr>
        <w:pStyle w:val="Heading3"/>
      </w:pPr>
      <w:bookmarkStart w:id="248" w:name="_Toc310421851"/>
      <w:bookmarkStart w:id="249" w:name="_Toc380578291"/>
      <w:r>
        <w:t>Simplifying Assumptions</w:t>
      </w:r>
      <w:bookmarkEnd w:id="248"/>
      <w:bookmarkEnd w:id="249"/>
    </w:p>
    <w:p w14:paraId="54CDDDBF" w14:textId="77777777" w:rsidR="00753E07" w:rsidRDefault="00753E07" w:rsidP="00CA4242">
      <w:r>
        <w:t>We make the following simplifying assumptions:</w:t>
      </w:r>
    </w:p>
    <w:p w14:paraId="78C0B8BF" w14:textId="77777777" w:rsidR="00CA4242" w:rsidRDefault="00CA4242" w:rsidP="00CA4242"/>
    <w:p w14:paraId="147C5D24" w14:textId="77777777" w:rsidR="00753E07" w:rsidRDefault="000D138E" w:rsidP="00D85867">
      <w:pPr>
        <w:pStyle w:val="ListParagraph"/>
        <w:numPr>
          <w:ilvl w:val="0"/>
          <w:numId w:val="44"/>
        </w:numPr>
      </w:pPr>
      <w:r>
        <w:t>The histogram of group population by age is approximately flat, i.e., if 10 children are added to the population then there are also 10 more people of working age</w:t>
      </w:r>
      <w:r w:rsidR="00753E07" w:rsidRPr="00BB4A47">
        <w:t>.</w:t>
      </w:r>
    </w:p>
    <w:p w14:paraId="020DFB55" w14:textId="77777777" w:rsidR="00CA4242" w:rsidRPr="00BB4A47" w:rsidRDefault="00CA4242" w:rsidP="00CA4242"/>
    <w:p w14:paraId="6D6FA9C4" w14:textId="77777777" w:rsidR="00753E07" w:rsidRDefault="00753E07" w:rsidP="00D85867">
      <w:pPr>
        <w:pStyle w:val="ListParagraph"/>
        <w:numPr>
          <w:ilvl w:val="0"/>
          <w:numId w:val="44"/>
        </w:numPr>
      </w:pPr>
      <w:r w:rsidRPr="00BB4A47">
        <w:t xml:space="preserve">The subsistence </w:t>
      </w:r>
      <w:r w:rsidR="000D138E">
        <w:t xml:space="preserve">agriculture </w:t>
      </w:r>
      <w:r w:rsidRPr="00BB4A47">
        <w:t xml:space="preserve">population is </w:t>
      </w:r>
      <w:r w:rsidR="006440BA">
        <w:t>simply the</w:t>
      </w:r>
      <w:r w:rsidRPr="00BB4A47">
        <w:t xml:space="preserve"> popula</w:t>
      </w:r>
      <w:r w:rsidR="006440BA">
        <w:t>tion of each subsistence agriculture group.</w:t>
      </w:r>
    </w:p>
    <w:p w14:paraId="6FD0C5C1" w14:textId="77777777" w:rsidR="00CA4242" w:rsidRPr="00BB4A47" w:rsidRDefault="00CA4242" w:rsidP="00CA4242"/>
    <w:p w14:paraId="373F7021" w14:textId="77777777" w:rsidR="00753E07" w:rsidRDefault="00753E07" w:rsidP="00D85867">
      <w:pPr>
        <w:pStyle w:val="ListParagraph"/>
        <w:numPr>
          <w:ilvl w:val="0"/>
          <w:numId w:val="44"/>
        </w:numPr>
      </w:pPr>
      <w:r w:rsidRPr="00BB4A47">
        <w:lastRenderedPageBreak/>
        <w:t xml:space="preserve">The subsistence population is outside the regional cash economy.  </w:t>
      </w:r>
    </w:p>
    <w:p w14:paraId="17BD74F0" w14:textId="77777777" w:rsidR="00CA4242" w:rsidRPr="00BB4A47" w:rsidRDefault="00CA4242" w:rsidP="00CA4242"/>
    <w:p w14:paraId="5A3BD196" w14:textId="77777777" w:rsidR="00753E07" w:rsidRDefault="00753E07" w:rsidP="00D85867">
      <w:pPr>
        <w:pStyle w:val="ListParagraph"/>
        <w:numPr>
          <w:ilvl w:val="0"/>
          <w:numId w:val="44"/>
        </w:numPr>
      </w:pPr>
      <w:r w:rsidRPr="00BB4A47">
        <w:t>The labor force is a simple fraction of the total consumers</w:t>
      </w:r>
      <w:r w:rsidR="000D138E">
        <w:t xml:space="preserve"> in each non-subsistence group.</w:t>
      </w:r>
    </w:p>
    <w:p w14:paraId="43E43C63" w14:textId="77777777" w:rsidR="00753E07" w:rsidRDefault="00753E07" w:rsidP="00753E07">
      <w:pPr>
        <w:pStyle w:val="Heading3"/>
      </w:pPr>
      <w:bookmarkStart w:id="250" w:name="_Toc310421852"/>
      <w:bookmarkStart w:id="251" w:name="_Toc380578292"/>
      <w:r>
        <w:t>Population and Units</w:t>
      </w:r>
      <w:bookmarkEnd w:id="250"/>
      <w:bookmarkEnd w:id="251"/>
    </w:p>
    <w:p w14:paraId="25ED7417" w14:textId="77777777" w:rsidR="00753E07" w:rsidRDefault="00753E07" w:rsidP="00131AC4">
      <w:r>
        <w:t>Athena 1 had the distinction between explicit population (represented in units) and implic</w:t>
      </w:r>
      <w:r w:rsidR="00986507">
        <w:t>it population (the default).  Starting in</w:t>
      </w:r>
      <w:r>
        <w:t xml:space="preserve"> Athena 3, units are an output rather than an input: the ground model "staffs" units based on resident populations and deployed forces, both for the purpose of visualization and to ease subsequent computations.  As a result, every civilian is represented both implicitly and explicitly, and the distinction is no longer of interest.</w:t>
      </w:r>
    </w:p>
    <w:p w14:paraId="218B4CD5" w14:textId="77777777" w:rsidR="00753E07" w:rsidRDefault="00753E07" w:rsidP="00753E07">
      <w:pPr>
        <w:pStyle w:val="Heading3"/>
      </w:pPr>
      <w:bookmarkStart w:id="252" w:name="_Toc310421853"/>
      <w:bookmarkStart w:id="253" w:name="_Toc380578293"/>
      <w:r>
        <w:t>Civilian Group Population</w:t>
      </w:r>
      <w:bookmarkEnd w:id="252"/>
      <w:r w:rsidR="000D138E">
        <w:t xml:space="preserve"> over Time</w:t>
      </w:r>
      <w:bookmarkEnd w:id="253"/>
    </w:p>
    <w:p w14:paraId="780F3CE0" w14:textId="77777777" w:rsidR="000D138E" w:rsidRDefault="000D138E" w:rsidP="000D138E">
      <w:r>
        <w:t xml:space="preserve">The population of civilian group </w:t>
      </w:r>
      <w:r>
        <w:rPr>
          <w:i/>
        </w:rPr>
        <w:t>g</w:t>
      </w:r>
      <w:r>
        <w:t xml:space="preserve"> over time is governed by the following equations:</w:t>
      </w:r>
    </w:p>
    <w:p w14:paraId="7B9F51BC" w14:textId="77777777" w:rsidR="000D138E" w:rsidRPr="000D138E" w:rsidRDefault="000D138E" w:rsidP="000D138E"/>
    <w:p w14:paraId="2A0F9CF3" w14:textId="77777777" w:rsidR="00753E07" w:rsidRPr="0097139E" w:rsidRDefault="00C32465" w:rsidP="000D138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BP</m:t>
              </m:r>
            </m:e>
            <m:sub>
              <m:r>
                <w:rPr>
                  <w:rFonts w:ascii="Cambria Math" w:hAnsi="Cambria Math"/>
                </w:rPr>
                <m:t>g</m:t>
              </m:r>
            </m:sub>
          </m:sSub>
        </m:oMath>
      </m:oMathPara>
    </w:p>
    <w:p w14:paraId="3404CF4D" w14:textId="77777777" w:rsidR="0097139E" w:rsidRPr="0097139E" w:rsidRDefault="00C32465" w:rsidP="0097139E">
      <w:pPr>
        <w:ind w:left="360"/>
      </w:pPr>
      <m:oMathPara>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m:oMathPara>
    </w:p>
    <w:p w14:paraId="37917937" w14:textId="77777777" w:rsidR="0097139E" w:rsidRDefault="0097139E" w:rsidP="0097139E"/>
    <w:p w14:paraId="62E40E51" w14:textId="77777777" w:rsidR="0097139E" w:rsidRDefault="0097139E" w:rsidP="0097139E">
      <w:r>
        <w:t>where</w:t>
      </w:r>
    </w:p>
    <w:p w14:paraId="6206235F" w14:textId="77777777" w:rsidR="0097139E" w:rsidRDefault="0097139E" w:rsidP="0097139E"/>
    <w:p w14:paraId="2087ED92" w14:textId="77777777" w:rsidR="0097139E" w:rsidRDefault="00C32465"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population of group </w:t>
      </w:r>
      <w:r w:rsidR="0097139E" w:rsidRPr="0097139E">
        <w:rPr>
          <w:i/>
        </w:rPr>
        <w:t>g</w:t>
      </w:r>
      <w:r w:rsidR="0097139E">
        <w:t xml:space="preserve"> </w:t>
      </w:r>
      <w:r w:rsidR="0097139E" w:rsidRPr="0097139E">
        <w:t>at</w:t>
      </w:r>
      <w:r w:rsidR="0097139E">
        <w:t xml:space="preserve"> time </w:t>
      </w:r>
      <w:r w:rsidR="0097139E">
        <w:rPr>
          <w:i/>
        </w:rPr>
        <w:t>t</w:t>
      </w:r>
    </w:p>
    <w:p w14:paraId="19B1CFC2" w14:textId="77777777" w:rsidR="0097139E" w:rsidRDefault="00C32465" w:rsidP="0097139E">
      <w:pPr>
        <w:pStyle w:val="Definitions"/>
      </w:pPr>
      <m:oMath>
        <m:sSub>
          <m:sSubPr>
            <m:ctrlPr>
              <w:rPr>
                <w:rFonts w:ascii="Cambria Math" w:hAnsi="Cambria Math"/>
              </w:rPr>
            </m:ctrlPr>
          </m:sSubPr>
          <m:e>
            <m:r>
              <w:rPr>
                <w:rFonts w:ascii="Cambria Math" w:hAnsi="Cambria Math"/>
              </w:rPr>
              <m:t>BP</m:t>
            </m:r>
          </m:e>
          <m:sub>
            <m:r>
              <w:rPr>
                <w:rFonts w:ascii="Cambria Math" w:hAnsi="Cambria Math"/>
              </w:rPr>
              <m:t>g</m:t>
            </m:r>
          </m:sub>
        </m:sSub>
      </m:oMath>
      <w:r w:rsidR="0097139E">
        <w:tab/>
        <w:t>=</w:t>
      </w:r>
      <w:r w:rsidR="0097139E">
        <w:tab/>
        <w:t xml:space="preserve">The base population of group </w:t>
      </w:r>
      <w:r w:rsidR="0097139E">
        <w:rPr>
          <w:i/>
        </w:rPr>
        <w:t>g</w:t>
      </w:r>
      <w:r w:rsidR="0097139E">
        <w:t xml:space="preserve"> at time zero, as defined in the scenario.</w:t>
      </w:r>
    </w:p>
    <w:p w14:paraId="557C1786" w14:textId="77777777" w:rsidR="0097139E" w:rsidRDefault="00C32465" w:rsidP="0097139E">
      <w:pPr>
        <w:pStyle w:val="Definitions"/>
      </w:pPr>
      <m:oMath>
        <m:sSub>
          <m:sSubPr>
            <m:ctrlPr>
              <w:rPr>
                <w:rFonts w:ascii="Cambria Math" w:hAnsi="Cambria Math"/>
              </w:rPr>
            </m:ctrlPr>
          </m:sSubPr>
          <m:e>
            <m:r>
              <w:rPr>
                <w:rFonts w:ascii="Cambria Math" w:hAnsi="Cambria Math"/>
              </w:rPr>
              <m:t>∆P</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change in the population of group </w:t>
      </w:r>
      <w:r w:rsidR="0097139E">
        <w:rPr>
          <w:i/>
        </w:rPr>
        <w:t>g</w:t>
      </w:r>
      <w:r w:rsidR="0097139E">
        <w:t xml:space="preserve"> at time </w:t>
      </w:r>
      <w:r w:rsidR="0097139E">
        <w:rPr>
          <w:i/>
        </w:rPr>
        <w:t>t</w:t>
      </w:r>
      <w:r w:rsidR="0097139E">
        <w:t xml:space="preserve"> due to births and natural deaths.</w:t>
      </w:r>
    </w:p>
    <w:p w14:paraId="149F458D" w14:textId="77777777" w:rsidR="0097139E" w:rsidRDefault="00C32465" w:rsidP="0097139E">
      <w:pPr>
        <w:pStyle w:val="Definitions"/>
      </w:pPr>
      <m:oMath>
        <m:sSub>
          <m:sSubPr>
            <m:ctrlPr>
              <w:rPr>
                <w:rFonts w:ascii="Cambria Math" w:hAnsi="Cambria Math"/>
              </w:rPr>
            </m:ctrlPr>
          </m:sSubPr>
          <m:e>
            <m:r>
              <w:rPr>
                <w:rFonts w:ascii="Cambria Math" w:hAnsi="Cambria Math"/>
              </w:rPr>
              <m:t>in</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into group </w:t>
      </w:r>
      <w:r w:rsidR="0097139E">
        <w:rPr>
          <w:i/>
        </w:rPr>
        <w:t>g</w:t>
      </w:r>
      <w:r w:rsidR="0097139E">
        <w:t xml:space="preserve"> from other groups at time </w:t>
      </w:r>
      <w:r w:rsidR="0097139E">
        <w:rPr>
          <w:i/>
        </w:rPr>
        <w:t>t</w:t>
      </w:r>
      <w:r w:rsidR="0097139E">
        <w:t>.</w:t>
      </w:r>
    </w:p>
    <w:p w14:paraId="3D3BEBD8" w14:textId="77777777" w:rsidR="0097139E" w:rsidRDefault="00C32465" w:rsidP="0097139E">
      <w:pPr>
        <w:pStyle w:val="Definitions"/>
      </w:pPr>
      <m:oMath>
        <m:sSub>
          <m:sSubPr>
            <m:ctrlPr>
              <w:rPr>
                <w:rFonts w:ascii="Cambria Math" w:hAnsi="Cambria Math"/>
              </w:rPr>
            </m:ctrlPr>
          </m:sSubPr>
          <m:e>
            <m:r>
              <w:rPr>
                <w:rFonts w:ascii="Cambria Math" w:hAnsi="Cambria Math"/>
              </w:rPr>
              <m:t>out</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number of people flowing out of group </w:t>
      </w:r>
      <w:r w:rsidR="0097139E">
        <w:rPr>
          <w:i/>
        </w:rPr>
        <w:t>g</w:t>
      </w:r>
      <w:r w:rsidR="0097139E">
        <w:t xml:space="preserve"> into other groups at time </w:t>
      </w:r>
      <w:r w:rsidR="0097139E">
        <w:rPr>
          <w:i/>
        </w:rPr>
        <w:t>t</w:t>
      </w:r>
      <w:r w:rsidR="0097139E">
        <w:t>.</w:t>
      </w:r>
    </w:p>
    <w:p w14:paraId="3ED38B18" w14:textId="77777777" w:rsidR="0097139E" w:rsidRPr="0097139E" w:rsidRDefault="00C32465" w:rsidP="0097139E">
      <w:pPr>
        <w:pStyle w:val="Definitions"/>
      </w:pPr>
      <m:oMath>
        <m:sSub>
          <m:sSubPr>
            <m:ctrlPr>
              <w:rPr>
                <w:rFonts w:ascii="Cambria Math" w:hAnsi="Cambria Math"/>
              </w:rPr>
            </m:ctrlPr>
          </m:sSubPr>
          <m:e>
            <m:r>
              <w:rPr>
                <w:rFonts w:ascii="Cambria Math" w:hAnsi="Cambria Math"/>
              </w:rPr>
              <m:t>casualties</m:t>
            </m:r>
          </m:e>
          <m:sub>
            <m:r>
              <w:rPr>
                <w:rFonts w:ascii="Cambria Math" w:hAnsi="Cambria Math"/>
              </w:rPr>
              <m:t>g</m:t>
            </m:r>
          </m:sub>
        </m:sSub>
        <m:d>
          <m:dPr>
            <m:ctrlPr>
              <w:rPr>
                <w:rFonts w:ascii="Cambria Math" w:hAnsi="Cambria Math"/>
              </w:rPr>
            </m:ctrlPr>
          </m:dPr>
          <m:e>
            <m:r>
              <m:rPr>
                <m:sty m:val="p"/>
              </m:rPr>
              <w:rPr>
                <w:rFonts w:ascii="Cambria Math" w:hAnsi="Cambria Math"/>
              </w:rPr>
              <m:t>t</m:t>
            </m:r>
          </m:e>
        </m:d>
      </m:oMath>
      <w:r w:rsidR="0097139E">
        <w:tab/>
        <w:t>=</w:t>
      </w:r>
      <w:r w:rsidR="0097139E">
        <w:tab/>
        <w:t xml:space="preserve">The total number of casualties suffered by group </w:t>
      </w:r>
      <w:r w:rsidR="0097139E">
        <w:rPr>
          <w:i/>
        </w:rPr>
        <w:t xml:space="preserve">g </w:t>
      </w:r>
      <w:r w:rsidR="0097139E">
        <w:t xml:space="preserve">due to collateral damage or other violence at time </w:t>
      </w:r>
      <w:r w:rsidR="0097139E" w:rsidRPr="0097139E">
        <w:rPr>
          <w:i/>
        </w:rPr>
        <w:t>t</w:t>
      </w:r>
      <w:r w:rsidR="0097139E">
        <w:t>.</w:t>
      </w:r>
    </w:p>
    <w:p w14:paraId="548BF873" w14:textId="77777777" w:rsidR="0097139E" w:rsidRDefault="0097139E" w:rsidP="0097139E"/>
    <w:p w14:paraId="18C740BA" w14:textId="77777777" w:rsidR="0097139E" w:rsidRDefault="0097139E" w:rsidP="0097139E">
      <w:pPr>
        <w:pStyle w:val="Heading4"/>
      </w:pPr>
      <w:bookmarkStart w:id="254" w:name="_Toc380578294"/>
      <w:r>
        <w:t>Natural Population Change</w:t>
      </w:r>
      <w:bookmarkEnd w:id="254"/>
    </w:p>
    <w:p w14:paraId="2F0AD718" w14:textId="77777777" w:rsidR="0097139E" w:rsidRDefault="0097139E" w:rsidP="0097139E">
      <w:r>
        <w:t xml:space="preserve">Athena includes a coarse model of population change.  Each group </w:t>
      </w:r>
      <w:r>
        <w:rPr>
          <w:i/>
        </w:rPr>
        <w:t>g</w:t>
      </w:r>
      <w:r>
        <w:t xml:space="preserve"> has a yearly rate of population change,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representing the net effect of births and natural deaths.  It will be positive if births outnumber deaths, and negative if the reverse is true.  It is assumed to be constant for the duration of the simulation.  </w:t>
      </w:r>
    </w:p>
    <w:p w14:paraId="4DEA7E0C" w14:textId="77777777" w:rsidR="0097139E" w:rsidRDefault="0097139E" w:rsidP="0097139E"/>
    <w:p w14:paraId="37F27364" w14:textId="77777777" w:rsidR="0097139E" w:rsidRDefault="0097139E" w:rsidP="0097139E">
      <w:r>
        <w:lastRenderedPageBreak/>
        <w:t>Since we do not track population cohorts and assume that a constant fraction of each group is in the labor force, we are further assuming that the rate has been constant since the birth of those entering the work force at time zero.</w:t>
      </w:r>
    </w:p>
    <w:p w14:paraId="6B41A5C8" w14:textId="77777777" w:rsidR="0097139E" w:rsidRDefault="0097139E" w:rsidP="0097139E"/>
    <w:p w14:paraId="5081DD6B" w14:textId="77777777" w:rsidR="0097139E" w:rsidRDefault="00730406" w:rsidP="0097139E">
      <w:r>
        <w:t xml:space="preserve">The rate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t xml:space="preserve"> is expressed as the percentage change per year.  </w:t>
      </w:r>
      <w:r w:rsidR="0097139E">
        <w:t xml:space="preserve">The population figures will be updated on a weekly basis; thus, </w:t>
      </w:r>
    </w:p>
    <w:p w14:paraId="21184424" w14:textId="77777777" w:rsidR="00730406" w:rsidRDefault="00730406" w:rsidP="0097139E"/>
    <w:p w14:paraId="3AFACCA1" w14:textId="77777777" w:rsidR="00730406" w:rsidRPr="0097139E" w:rsidRDefault="00C32465" w:rsidP="00730406">
      <w:pPr>
        <w:ind w:left="360"/>
      </w:pPr>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g</m:t>
                  </m:r>
                </m:sub>
              </m:sSub>
            </m:num>
            <m:den>
              <m:r>
                <w:rPr>
                  <w:rFonts w:ascii="Cambria Math" w:hAnsi="Cambria Math"/>
                </w:rPr>
                <m:t>52×100</m:t>
              </m:r>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14:paraId="42891521" w14:textId="77777777" w:rsidR="0097139E" w:rsidRDefault="0097139E" w:rsidP="00730406"/>
    <w:p w14:paraId="1FFC6842" w14:textId="77777777" w:rsidR="00730406" w:rsidRDefault="00730406" w:rsidP="00730406">
      <w:r>
        <w:t xml:space="preserve">Note that we are effectively compounding the rate weekly; thus the effective annual rate will be very slightly higher than </w:t>
      </w:r>
      <m:oMath>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m:t>
        </m:r>
        <m:r>
          <w:rPr>
            <w:rStyle w:val="FootnoteReference"/>
            <w:rFonts w:ascii="Cambria Math" w:hAnsi="Cambria Math"/>
            <w:i/>
          </w:rPr>
          <w:footnoteReference w:id="71"/>
        </m:r>
      </m:oMath>
    </w:p>
    <w:p w14:paraId="31387A94" w14:textId="77777777" w:rsidR="00730406" w:rsidRDefault="00730406" w:rsidP="00730406"/>
    <w:p w14:paraId="5EC347FF" w14:textId="77777777" w:rsidR="00730406" w:rsidRDefault="00730406" w:rsidP="00730406">
      <w:r>
        <w:t xml:space="preserve">The other models in Athena expect the population to be an integer; however, the value of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natural includes a fractional part, and (especially for small groups) the sum of those fractional parts can be significant.  Rather than rounding or truncating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consequently, we will retain the fractional part, so that the fractional change can accumulate over time.  Thus we define</w:t>
      </w:r>
    </w:p>
    <w:p w14:paraId="04ADDF60" w14:textId="77777777" w:rsidR="00730406" w:rsidRDefault="00730406" w:rsidP="00730406"/>
    <w:p w14:paraId="1D5F2245" w14:textId="77777777" w:rsidR="00730406" w:rsidRPr="0097139E" w:rsidRDefault="00C32465" w:rsidP="00730406">
      <w:pPr>
        <w:ind w:left="360"/>
      </w:pPr>
      <m:oMathPara>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e>
          </m:d>
        </m:oMath>
      </m:oMathPara>
    </w:p>
    <w:p w14:paraId="65B273FA" w14:textId="77777777" w:rsidR="0097139E" w:rsidRDefault="0097139E" w:rsidP="00730406"/>
    <w:p w14:paraId="0A181F88" w14:textId="77777777" w:rsidR="00730406" w:rsidRDefault="00730406" w:rsidP="00730406">
      <w:r>
        <w:t xml:space="preserve">so as to have an integer number to work with.  Other Athena models will thus refer to </w:t>
      </w:r>
      <m:oMath>
        <m:sSub>
          <m:sSubPr>
            <m:ctrlPr>
              <w:rPr>
                <w:rFonts w:ascii="Cambria Math" w:hAnsi="Cambria Math"/>
                <w:i/>
              </w:rPr>
            </m:ctrlPr>
          </m:sSubPr>
          <m:e>
            <m:r>
              <w:rPr>
                <w:rFonts w:ascii="Cambria Math" w:hAnsi="Cambria Math"/>
              </w:rPr>
              <m:t>population</m:t>
            </m:r>
          </m:e>
          <m:sub>
            <m:r>
              <w:rPr>
                <w:rFonts w:ascii="Cambria Math" w:hAnsi="Cambria Math"/>
              </w:rPr>
              <m:t>g</m:t>
            </m:r>
          </m:sub>
        </m:sSub>
      </m:oMath>
      <w:r>
        <w:t>.</w:t>
      </w:r>
    </w:p>
    <w:p w14:paraId="5A7E527C" w14:textId="77777777" w:rsidR="00730406" w:rsidRDefault="00730406" w:rsidP="00730406"/>
    <w:p w14:paraId="3B2F5416" w14:textId="77777777" w:rsidR="00730406" w:rsidRDefault="00730406" w:rsidP="00730406">
      <w:r>
        <w:t xml:space="preserve">If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&lt;1.0</m:t>
        </m:r>
      </m:oMath>
      <w:r>
        <w:t xml:space="preserve">, then all of the actual people are gone.  We will accordingly set both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population</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to zero; otherwise we will have the embarrassing situation (given a long enough run) of having a person pop out of nowhere due to the application of </w:t>
      </w:r>
      <m:oMath>
        <m:sSub>
          <m:sSubPr>
            <m:ctrlPr>
              <w:rPr>
                <w:rFonts w:ascii="Cambria Math" w:hAnsi="Cambria Math"/>
                <w:i/>
              </w:rPr>
            </m:ctrlPr>
          </m:sSubPr>
          <m:e>
            <m:r>
              <w:rPr>
                <w:rFonts w:ascii="Cambria Math" w:hAnsi="Cambria Math"/>
              </w:rPr>
              <m:t>r</m:t>
            </m:r>
          </m:e>
          <m:sub>
            <m:r>
              <w:rPr>
                <w:rFonts w:ascii="Cambria Math" w:hAnsi="Cambria Math"/>
              </w:rPr>
              <m:t>g</m:t>
            </m:r>
          </m:sub>
        </m:sSub>
      </m:oMath>
      <w:r w:rsidR="00333F4D">
        <w:t>.</w:t>
      </w:r>
    </w:p>
    <w:p w14:paraId="21B99F32" w14:textId="77777777" w:rsidR="00753E07" w:rsidRDefault="00753E07" w:rsidP="00753E07">
      <w:pPr>
        <w:pStyle w:val="Heading4"/>
      </w:pPr>
      <w:bookmarkStart w:id="255" w:name="_Toc310421854"/>
      <w:bookmarkStart w:id="256" w:name="_Toc380578295"/>
      <w:r>
        <w:t>Civilian Attrition</w:t>
      </w:r>
      <w:bookmarkEnd w:id="255"/>
      <w:bookmarkEnd w:id="256"/>
    </w:p>
    <w:p w14:paraId="691CF46A" w14:textId="77777777" w:rsidR="00333F4D" w:rsidRDefault="00333F4D" w:rsidP="00333F4D">
      <w:r>
        <w:t>Athena's</w:t>
      </w:r>
      <w:r w:rsidR="00753E07">
        <w:t xml:space="preserve"> attrition</w:t>
      </w:r>
      <w:r>
        <w:t xml:space="preserve"> model</w:t>
      </w:r>
      <w:r w:rsidR="00753E07">
        <w:t xml:space="preserve"> </w:t>
      </w:r>
      <w:r>
        <w:t>targets</w:t>
      </w:r>
      <w:r w:rsidR="00753E07">
        <w:t xml:space="preserve"> personnel in units created by the ground model, but the actual attrition is applied to the pool of people from which the units are staffed.  For civilians, consequently, attrition to a civilian group's population is handled by </w:t>
      </w:r>
      <w:r>
        <w:t xml:space="preserve">subtracting the casualties from </w:t>
      </w:r>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as shown above.</w:t>
      </w:r>
      <w:r w:rsidR="00753E07">
        <w:t xml:space="preserve"> </w:t>
      </w:r>
      <w:bookmarkStart w:id="257" w:name="_Toc310421855"/>
    </w:p>
    <w:p w14:paraId="16D969A4" w14:textId="77777777" w:rsidR="00333F4D" w:rsidRDefault="00333F4D" w:rsidP="00333F4D">
      <w:pPr>
        <w:pStyle w:val="Heading3"/>
      </w:pPr>
      <w:bookmarkStart w:id="258" w:name="_Toc380578296"/>
      <w:r>
        <w:t>Population Breakdowns</w:t>
      </w:r>
      <w:bookmarkEnd w:id="258"/>
    </w:p>
    <w:p w14:paraId="2DB677F8" w14:textId="77777777" w:rsidR="00333F4D" w:rsidRPr="00333F4D" w:rsidRDefault="00333F4D" w:rsidP="00333F4D">
      <w:r>
        <w:t>The Demographic model breaks each group's population down into categories.</w:t>
      </w:r>
    </w:p>
    <w:p w14:paraId="4C253232" w14:textId="77777777" w:rsidR="00753E07" w:rsidRDefault="00753E07" w:rsidP="00333F4D">
      <w:pPr>
        <w:pStyle w:val="Heading4"/>
      </w:pPr>
      <w:bookmarkStart w:id="259" w:name="_Toc380578297"/>
      <w:r>
        <w:lastRenderedPageBreak/>
        <w:t>Subsistence Population</w:t>
      </w:r>
      <w:bookmarkEnd w:id="257"/>
      <w:bookmarkEnd w:id="259"/>
    </w:p>
    <w:p w14:paraId="4A037E7B" w14:textId="77777777" w:rsidR="00753E07" w:rsidRDefault="00753E07" w:rsidP="00131AC4">
      <w:r>
        <w:t>The subsistence p</w:t>
      </w:r>
      <w:r w:rsidR="00333F4D">
        <w:t>opulation of</w:t>
      </w:r>
      <w:r>
        <w:t xml:space="preserve"> </w:t>
      </w:r>
      <w:r w:rsidR="00333F4D">
        <w:t>civilian</w:t>
      </w:r>
      <w:r>
        <w:t xml:space="preserve"> group</w:t>
      </w:r>
      <w:r w:rsidR="00333F4D">
        <w:t xml:space="preserve"> </w:t>
      </w:r>
      <w:r w:rsidR="00333F4D">
        <w:rPr>
          <w:i/>
        </w:rPr>
        <w:t>g</w:t>
      </w:r>
      <w:r>
        <w:t xml:space="preserve">, </w:t>
      </w:r>
      <m:oMath>
        <m:sSub>
          <m:sSubPr>
            <m:ctrlPr>
              <w:rPr>
                <w:rFonts w:ascii="Cambria Math" w:hAnsi="Cambria Math"/>
              </w:rPr>
            </m:ctrlPr>
          </m:sSubPr>
          <m:e>
            <m:r>
              <w:rPr>
                <w:rFonts w:ascii="Cambria Math" w:hAnsi="Cambria Math"/>
              </w:rPr>
              <m:t>SP</m:t>
            </m:r>
          </m:e>
          <m:sub>
            <m:r>
              <w:rPr>
                <w:rFonts w:ascii="Cambria Math" w:hAnsi="Cambria Math"/>
              </w:rPr>
              <m:t>g</m:t>
            </m:r>
          </m:sub>
        </m:sSub>
      </m:oMath>
      <w:r>
        <w:t>, is total resident population</w:t>
      </w:r>
      <w:r w:rsidR="006F1187">
        <w:t xml:space="preserve"> of the group, or 0 if the group does not do subsistence agriculture</w:t>
      </w:r>
      <w:r>
        <w:t>:</w:t>
      </w:r>
    </w:p>
    <w:p w14:paraId="0318181E" w14:textId="77777777" w:rsidR="00131AC4" w:rsidRPr="00BB4A47" w:rsidRDefault="00131AC4" w:rsidP="006F1187"/>
    <w:p w14:paraId="4E61EBCC" w14:textId="77777777" w:rsidR="00753E07" w:rsidRDefault="00C32465" w:rsidP="004855C8">
      <w:pPr>
        <w:ind w:left="360"/>
      </w:pPr>
      <m:oMathPara>
        <m:oMath>
          <m:sSub>
            <m:sSubPr>
              <m:ctrlPr>
                <w:rPr>
                  <w:rFonts w:ascii="Cambria Math" w:hAnsi="Cambria Math"/>
                </w:rPr>
              </m:ctrlPr>
            </m:sSubPr>
            <m:e>
              <m:r>
                <w:rPr>
                  <w:rFonts w:ascii="Cambria Math" w:hAnsi="Cambria Math"/>
                </w:rPr>
                <m:t>SP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m:t>
                        </m:r>
                        <m:r>
                          <w:rPr>
                            <w:rFonts w:ascii="Cambria Math" w:hAnsi="Cambria Math"/>
                          </w:rPr>
                          <m:t>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a subsistence agriculture group</m:t>
                    </m:r>
                  </m:e>
                </m:mr>
                <m:mr>
                  <m:e>
                    <m:r>
                      <w:rPr>
                        <w:rFonts w:ascii="Cambria Math" w:hAnsi="Cambria Math"/>
                      </w:rPr>
                      <m:t>0</m:t>
                    </m:r>
                  </m:e>
                  <m:e>
                    <m:r>
                      <m:rPr>
                        <m:nor/>
                      </m:rPr>
                      <w:rPr>
                        <w:rFonts w:ascii="Cambria Math" w:hAnsi="Cambria Math"/>
                      </w:rPr>
                      <m:t>otherwise</m:t>
                    </m:r>
                  </m:e>
                </m:mr>
              </m:m>
            </m:e>
          </m:d>
        </m:oMath>
      </m:oMathPara>
    </w:p>
    <w:p w14:paraId="1D9FD418" w14:textId="77777777" w:rsidR="00753E07" w:rsidRDefault="00753E07" w:rsidP="00753E07">
      <w:pPr>
        <w:pStyle w:val="Definitions"/>
      </w:pPr>
    </w:p>
    <w:p w14:paraId="1798652D" w14:textId="77777777" w:rsidR="00CA1E80" w:rsidRDefault="00753E07" w:rsidP="00131AC4">
      <w:r>
        <w:t xml:space="preserve">Note that displaced personnel are </w:t>
      </w:r>
      <w:r>
        <w:rPr>
          <w:i/>
          <w:iCs/>
        </w:rPr>
        <w:t>never</w:t>
      </w:r>
      <w:r>
        <w:t xml:space="preserve"> part of the subsistence population.  </w:t>
      </w:r>
      <w:r w:rsidR="00F42361">
        <w:t>When civilians flee their lands, they can no longer raise crops or herd cattle on them.  In Athena</w:t>
      </w:r>
      <w:r w:rsidR="00CA1E80">
        <w:t xml:space="preserve"> 5, displacement is modeled by flowing population from the subsistence group into another group; the second group should not be a subsistence group.  </w:t>
      </w:r>
    </w:p>
    <w:p w14:paraId="4C6E3BA0" w14:textId="77777777" w:rsidR="00CA1E80" w:rsidRDefault="00CA1E80" w:rsidP="00131AC4"/>
    <w:p w14:paraId="3BF23F85" w14:textId="77777777" w:rsidR="00F42361" w:rsidRDefault="00CA1E80" w:rsidP="00131AC4">
      <w:r>
        <w:t>On the other hand, a group of nomadic herdsman that travels from neighborhood to neighborhood over the course of a year can be modeled as two (or more) subsistence groups in different neighborhoods; population can flow between them as appropriate.</w:t>
      </w:r>
    </w:p>
    <w:p w14:paraId="577B955A" w14:textId="77777777" w:rsidR="00753E07" w:rsidRDefault="00753E07" w:rsidP="00131AC4"/>
    <w:p w14:paraId="3B1D74D6" w14:textId="77777777" w:rsidR="00753E07" w:rsidRDefault="00753E07" w:rsidP="00753E07">
      <w:pPr>
        <w:pStyle w:val="Heading4"/>
      </w:pPr>
      <w:bookmarkStart w:id="260" w:name="_Toc310421856"/>
      <w:bookmarkStart w:id="261" w:name="_Toc380578298"/>
      <w:r>
        <w:t>Consumer Population</w:t>
      </w:r>
      <w:bookmarkEnd w:id="260"/>
      <w:bookmarkEnd w:id="261"/>
    </w:p>
    <w:p w14:paraId="74181918" w14:textId="77777777" w:rsidR="00753E07" w:rsidRDefault="00753E07" w:rsidP="00131AC4">
      <w:r>
        <w:t>The consumer population of a civilian group</w:t>
      </w:r>
      <w:r w:rsidR="00F00985">
        <w:t xml:space="preserve"> of a group</w:t>
      </w:r>
      <w:r>
        <w:t xml:space="preserve"> is simply the resident population </w:t>
      </w:r>
      <w:r w:rsidR="00F00985">
        <w:t>if the group</w:t>
      </w:r>
      <w:r>
        <w:t xml:space="preserve"> participates in the regional economy</w:t>
      </w:r>
      <w:r w:rsidR="00F00985">
        <w:t xml:space="preserve">, and 0 otherwise. </w:t>
      </w:r>
      <w:r>
        <w:t xml:space="preserve"> Thus, we define civilian group </w:t>
      </w:r>
      <w:r>
        <w:rPr>
          <w:i/>
          <w:iCs/>
        </w:rPr>
        <w:t>g</w:t>
      </w:r>
      <w:r>
        <w:t xml:space="preserve">'s consumer population </w:t>
      </w:r>
      <m:oMath>
        <m:sSub>
          <m:sSubPr>
            <m:ctrlPr>
              <w:rPr>
                <w:rFonts w:ascii="Cambria Math" w:hAnsi="Cambria Math"/>
              </w:rPr>
            </m:ctrlPr>
          </m:sSubPr>
          <m:e>
            <m:r>
              <w:rPr>
                <w:rFonts w:ascii="Cambria Math" w:hAnsi="Cambria Math"/>
              </w:rPr>
              <m:t>CP</m:t>
            </m:r>
          </m:e>
          <m:sub>
            <m:r>
              <w:rPr>
                <w:rFonts w:ascii="Cambria Math" w:hAnsi="Cambria Math"/>
              </w:rPr>
              <m:t>g</m:t>
            </m:r>
          </m:sub>
        </m:sSub>
      </m:oMath>
      <w:r w:rsidR="00131AC4">
        <w:t xml:space="preserve"> </w:t>
      </w:r>
      <w:r>
        <w:t>as follows:</w:t>
      </w:r>
    </w:p>
    <w:p w14:paraId="5B87A860" w14:textId="77777777" w:rsidR="00131AC4" w:rsidRDefault="00131AC4" w:rsidP="00131AC4"/>
    <w:p w14:paraId="7E53520C" w14:textId="77777777" w:rsidR="00753E07" w:rsidRPr="00F00985" w:rsidRDefault="00C32465" w:rsidP="00F00985">
      <w:pPr>
        <w:ind w:left="360"/>
      </w:pPr>
      <m:oMathPara>
        <m:oMath>
          <m:sSub>
            <m:sSubPr>
              <m:ctrlPr>
                <w:rPr>
                  <w:rFonts w:ascii="Cambria Math" w:hAnsi="Cambria Math"/>
                </w:rPr>
              </m:ctrlPr>
            </m:sSubPr>
            <m:e>
              <m:r>
                <w:rPr>
                  <w:rFonts w:ascii="Cambria Math" w:hAnsi="Cambria Math"/>
                </w:rPr>
                <m:t>CP</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sSub>
                      <m:sSubPr>
                        <m:ctrlPr>
                          <w:rPr>
                            <w:rFonts w:ascii="Cambria Math" w:hAnsi="Cambria Math"/>
                          </w:rPr>
                        </m:ctrlPr>
                      </m:sSubPr>
                      <m:e>
                        <m:r>
                          <w:rPr>
                            <w:rFonts w:ascii="Cambria Math" w:hAnsi="Cambria Math"/>
                          </w:rPr>
                          <m:t>population</m:t>
                        </m:r>
                      </m:e>
                      <m:sub>
                        <m:r>
                          <w:rPr>
                            <w:rFonts w:ascii="Cambria Math" w:hAnsi="Cambria Math"/>
                          </w:rPr>
                          <m:t>g</m:t>
                        </m:r>
                      </m:sub>
                    </m:sSub>
                  </m:e>
                  <m:e>
                    <m:r>
                      <m:rPr>
                        <m:nor/>
                      </m:rPr>
                      <w:rPr>
                        <w:rFonts w:ascii="Cambria Math" w:hAnsi="Cambria Math"/>
                      </w:rPr>
                      <m:t xml:space="preserve">if </m:t>
                    </m:r>
                    <m:r>
                      <m:rPr>
                        <m:nor/>
                      </m:rPr>
                      <w:rPr>
                        <w:rFonts w:ascii="Cambria Math" w:hAnsi="Cambria Math"/>
                        <w:i/>
                      </w:rPr>
                      <m:t>g</m:t>
                    </m:r>
                    <m:r>
                      <m:rPr>
                        <m:nor/>
                      </m:rPr>
                      <w:rPr>
                        <w:rFonts w:ascii="Cambria Math" w:hAnsi="Cambria Math"/>
                      </w:rPr>
                      <m:t xml:space="preserve"> is not a subsistence agriculture group</m:t>
                    </m:r>
                  </m:e>
                </m:mr>
                <m:mr>
                  <m:e>
                    <m:r>
                      <w:rPr>
                        <w:rFonts w:ascii="Cambria Math" w:hAnsi="Cambria Math"/>
                      </w:rPr>
                      <m:t>0</m:t>
                    </m:r>
                  </m:e>
                  <m:e>
                    <m:r>
                      <m:rPr>
                        <m:nor/>
                      </m:rPr>
                      <w:rPr>
                        <w:rFonts w:ascii="Cambria Math" w:hAnsi="Cambria Math"/>
                      </w:rPr>
                      <m:t>otherwise</m:t>
                    </m:r>
                  </m:e>
                </m:mr>
              </m:m>
            </m:e>
          </m:d>
        </m:oMath>
      </m:oMathPara>
    </w:p>
    <w:p w14:paraId="5D7F9B21" w14:textId="77777777" w:rsidR="00753E07" w:rsidRDefault="00753E07" w:rsidP="00131AC4"/>
    <w:p w14:paraId="036F3C19" w14:textId="77777777" w:rsidR="00753E07" w:rsidRDefault="00753E07" w:rsidP="00753E07">
      <w:pPr>
        <w:pStyle w:val="Heading4"/>
      </w:pPr>
      <w:bookmarkStart w:id="262" w:name="_Toc310421857"/>
      <w:bookmarkStart w:id="263" w:name="_Toc380578299"/>
      <w:r>
        <w:t>Labor Force</w:t>
      </w:r>
      <w:bookmarkEnd w:id="262"/>
      <w:bookmarkEnd w:id="263"/>
    </w:p>
    <w:p w14:paraId="5D614F44" w14:textId="77777777" w:rsidR="00753E07" w:rsidRDefault="00CA1E80" w:rsidP="00333F4D">
      <w:r>
        <w:t>In principle, different civilian groups</w:t>
      </w:r>
      <w:r w:rsidR="00753E07">
        <w:t xml:space="preserve"> contribute to the labor force to different degrees, depending on their </w:t>
      </w:r>
      <w:r>
        <w:t>attributes</w:t>
      </w:r>
      <w:r w:rsidR="00333F4D">
        <w:t>.  At present, however, we assume that the number of workers in a group is a simple fraction of the number of consumers in the group.  Thus, we define the labor force</w:t>
      </w:r>
      <w:r w:rsidR="00753E07">
        <w:rPr>
          <w:rStyle w:val="FootnoteReference"/>
          <w:rFonts w:eastAsia="Wingdings"/>
        </w:rPr>
        <w:footnoteReference w:id="72"/>
      </w:r>
      <w:r w:rsidR="00753E07">
        <w:t xml:space="preserve"> of </w:t>
      </w:r>
      <w:r w:rsidR="00F00985">
        <w:t xml:space="preserve">non-subsistence </w:t>
      </w:r>
      <w:r w:rsidR="00753E07">
        <w:t xml:space="preserve">group </w:t>
      </w:r>
      <w:r w:rsidR="00753E07">
        <w:rPr>
          <w:i/>
          <w:iCs/>
        </w:rPr>
        <w:t>g</w:t>
      </w:r>
      <w:r w:rsidR="00753E07">
        <w:t xml:space="preserve"> as follows:</w:t>
      </w:r>
    </w:p>
    <w:p w14:paraId="792AC8C7" w14:textId="77777777" w:rsidR="00131AC4" w:rsidRDefault="00131AC4" w:rsidP="00131AC4"/>
    <w:p w14:paraId="79657BC4" w14:textId="77777777" w:rsidR="00753E07" w:rsidRPr="00333F4D" w:rsidRDefault="00C32465" w:rsidP="00131AC4">
      <w:pPr>
        <w:ind w:left="360"/>
        <w:rPr>
          <w:i/>
        </w:rPr>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CP</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LFP</m:t>
                  </m:r>
                </m:e>
                <m:sub>
                  <m:r>
                    <w:rPr>
                      <w:rFonts w:ascii="Cambria Math" w:hAnsi="Cambria Math"/>
                    </w:rPr>
                    <m:t>g</m:t>
                  </m:r>
                </m:sub>
              </m:sSub>
            </m:num>
            <m:den>
              <m:r>
                <w:rPr>
                  <w:rFonts w:ascii="Cambria Math" w:hAnsi="Cambria Math"/>
                </w:rPr>
                <m:t>100.0</m:t>
              </m:r>
            </m:den>
          </m:f>
        </m:oMath>
      </m:oMathPara>
    </w:p>
    <w:p w14:paraId="454A099C" w14:textId="77777777" w:rsidR="00333F4D" w:rsidRDefault="00333F4D" w:rsidP="00131AC4"/>
    <w:p w14:paraId="445F85CE" w14:textId="77777777" w:rsidR="00753E07" w:rsidRDefault="00753E07" w:rsidP="00333F4D">
      <w:r>
        <w:t>where</w:t>
      </w:r>
      <w:r w:rsidR="00333F4D">
        <w:t xml:space="preserve"> </w:t>
      </w:r>
      <m:oMath>
        <m:sSub>
          <m:sSubPr>
            <m:ctrlPr>
              <w:rPr>
                <w:rFonts w:ascii="Cambria Math" w:hAnsi="Cambria Math"/>
                <w:i/>
              </w:rPr>
            </m:ctrlPr>
          </m:sSubPr>
          <m:e>
            <m:r>
              <w:rPr>
                <w:rFonts w:ascii="Cambria Math" w:hAnsi="Cambria Math"/>
              </w:rPr>
              <m:t>LFP</m:t>
            </m:r>
          </m:e>
          <m:sub>
            <m:r>
              <w:rPr>
                <w:rFonts w:ascii="Cambria Math" w:hAnsi="Cambria Math"/>
              </w:rPr>
              <m:t>g</m:t>
            </m:r>
          </m:sub>
        </m:sSub>
      </m:oMath>
      <w:r w:rsidR="00040CBB">
        <w:t xml:space="preserve"> </w:t>
      </w:r>
      <w:r w:rsidR="00333F4D">
        <w:t xml:space="preserve">is the Labor Force </w:t>
      </w:r>
      <w:r w:rsidR="00040CBB">
        <w:t xml:space="preserve">Percentage for group </w:t>
      </w:r>
      <w:r w:rsidR="00040CBB">
        <w:rPr>
          <w:i/>
        </w:rPr>
        <w:t>g</w:t>
      </w:r>
      <w:r w:rsidR="00040CBB">
        <w:t xml:space="preserve">: the percentage of consumers who are in the labor force. </w:t>
      </w:r>
    </w:p>
    <w:p w14:paraId="1F9D0B67" w14:textId="77777777" w:rsidR="00333F4D" w:rsidRDefault="00333F4D" w:rsidP="00333F4D"/>
    <w:p w14:paraId="66CB208B" w14:textId="77777777" w:rsidR="00E561EC" w:rsidRDefault="00333F4D" w:rsidP="00333F4D">
      <w:r>
        <w:lastRenderedPageBreak/>
        <w:t xml:space="preserve">In Athena 4 and prior, the </w:t>
      </w:r>
      <w:r w:rsidR="00F62105" w:rsidRPr="00F62105">
        <w:rPr>
          <w:i/>
        </w:rPr>
        <w:t>LFP</w:t>
      </w:r>
      <w:r w:rsidR="00F62105">
        <w:t xml:space="preserve"> </w:t>
      </w:r>
      <w:r w:rsidRPr="00F62105">
        <w:t>was</w:t>
      </w:r>
      <w:r>
        <w:t xml:space="preserve"> affected by the activities performed by the civilian group's population; for example, some or all of the group</w:t>
      </w:r>
      <w:r w:rsidR="00F62105">
        <w:t>'s members</w:t>
      </w:r>
      <w:r>
        <w:t xml:space="preserve"> could be </w:t>
      </w:r>
      <w:r>
        <w:rPr>
          <w:i/>
        </w:rPr>
        <w:t>displaced</w:t>
      </w:r>
      <w:r>
        <w:t xml:space="preserve">, which reduced the </w:t>
      </w:r>
      <w:r>
        <w:rPr>
          <w:i/>
        </w:rPr>
        <w:t>LF</w:t>
      </w:r>
      <w:r w:rsidR="00F62105">
        <w:rPr>
          <w:i/>
        </w:rPr>
        <w:t>P</w:t>
      </w:r>
      <w:r>
        <w:t>.   The civilian activities model has been removed from Athena in preference to the new ability to flow personnel from one group to another;</w:t>
      </w:r>
      <w:r w:rsidR="00E561EC">
        <w:t xml:space="preserve"> and</w:t>
      </w:r>
      <w:r>
        <w:t xml:space="preserve"> </w:t>
      </w:r>
      <w:r w:rsidR="00F62105">
        <w:t>a</w:t>
      </w:r>
      <w:r w:rsidR="00E561EC">
        <w:t xml:space="preserve"> group that represents displaced persons can simply have a lower </w:t>
      </w:r>
      <w:r w:rsidR="00E561EC">
        <w:rPr>
          <w:i/>
        </w:rPr>
        <w:t>LFF</w:t>
      </w:r>
      <w:r w:rsidR="00E561EC">
        <w:t xml:space="preserve"> than a group that is "at home".</w:t>
      </w:r>
    </w:p>
    <w:p w14:paraId="19AC6232" w14:textId="77777777" w:rsidR="00E561EC" w:rsidRPr="00E561EC" w:rsidRDefault="00E561EC" w:rsidP="00E561EC">
      <w:pPr>
        <w:pStyle w:val="Heading3"/>
      </w:pPr>
      <w:bookmarkStart w:id="264" w:name="_Toc380578300"/>
      <w:r>
        <w:t>Aggregate Statistics</w:t>
      </w:r>
      <w:bookmarkEnd w:id="264"/>
    </w:p>
    <w:p w14:paraId="053FC8A6" w14:textId="77777777" w:rsidR="00753E07" w:rsidRDefault="00753E07" w:rsidP="00E561EC">
      <w:pPr>
        <w:pStyle w:val="Heading4"/>
      </w:pPr>
      <w:bookmarkStart w:id="265" w:name="_Toc310421858"/>
      <w:bookmarkStart w:id="266" w:name="_Toc380578301"/>
      <w:r>
        <w:t>Neighborhood Population</w:t>
      </w:r>
      <w:bookmarkEnd w:id="265"/>
      <w:bookmarkEnd w:id="266"/>
    </w:p>
    <w:p w14:paraId="7B01296B" w14:textId="77777777" w:rsidR="00753E07" w:rsidRDefault="00753E07" w:rsidP="00131AC4">
      <w:r>
        <w:t xml:space="preserve">The total population of neighborhood </w:t>
      </w:r>
      <w:r>
        <w:rPr>
          <w:i/>
          <w:iCs/>
        </w:rPr>
        <w:t>n</w:t>
      </w:r>
      <w:r>
        <w:t xml:space="preserve"> is simply the population of</w:t>
      </w:r>
      <w:r w:rsidR="00CA1E80">
        <w:t xml:space="preserve"> all resident civilian groups</w:t>
      </w:r>
      <w:r>
        <w:t>:</w:t>
      </w:r>
    </w:p>
    <w:p w14:paraId="769EF903" w14:textId="77777777" w:rsidR="00131AC4" w:rsidRDefault="00131AC4" w:rsidP="00131AC4"/>
    <w:p w14:paraId="4BC3CDC4" w14:textId="77777777" w:rsidR="00753E07" w:rsidRPr="00131AC4" w:rsidRDefault="00C32465" w:rsidP="00131AC4">
      <w:pPr>
        <w:ind w:left="360"/>
      </w:pPr>
      <m:oMathPara>
        <m:oMathParaPr>
          <m:jc m:val="left"/>
        </m:oMathParaPr>
        <m:oMath>
          <m:sSub>
            <m:sSubPr>
              <m:ctrlPr>
                <w:rPr>
                  <w:rFonts w:ascii="Cambria Math" w:hAnsi="Cambria Math"/>
                </w:rPr>
              </m:ctrlPr>
            </m:sSubPr>
            <m:e>
              <m:r>
                <w:rPr>
                  <w:rFonts w:ascii="Cambria Math" w:hAnsi="Cambria Math"/>
                </w:rPr>
                <m:t>population</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oMath>
      </m:oMathPara>
    </w:p>
    <w:p w14:paraId="31B9C4C7" w14:textId="77777777" w:rsidR="00131AC4" w:rsidRPr="00C21485" w:rsidRDefault="00131AC4" w:rsidP="00131AC4">
      <w:pPr>
        <w:ind w:left="360"/>
      </w:pPr>
    </w:p>
    <w:p w14:paraId="3EBEC156" w14:textId="77777777" w:rsidR="00753E07" w:rsidRDefault="00753E07" w:rsidP="00131AC4">
      <w:r>
        <w:t>The consumer population and labor force are computed similarly:</w:t>
      </w:r>
    </w:p>
    <w:p w14:paraId="370BDF2D" w14:textId="77777777" w:rsidR="00131AC4" w:rsidRDefault="00131AC4" w:rsidP="00131AC4"/>
    <w:p w14:paraId="5D7DA081" w14:textId="77777777" w:rsidR="00753E07" w:rsidRPr="00131AC4" w:rsidRDefault="00C32465" w:rsidP="00131AC4">
      <w:pPr>
        <w:ind w:left="360"/>
      </w:pPr>
      <m:oMathPara>
        <m:oMathParaPr>
          <m:jc m:val="left"/>
        </m:oMathParaPr>
        <m:oMath>
          <m:sSub>
            <m:sSubPr>
              <m:ctrlPr>
                <w:rPr>
                  <w:rFonts w:ascii="Cambria Math" w:hAnsi="Cambria Math"/>
                </w:rPr>
              </m:ctrlPr>
            </m:sSubPr>
            <m:e>
              <m:r>
                <w:rPr>
                  <w:rFonts w:ascii="Cambria Math" w:hAnsi="Cambria Math"/>
                </w:rPr>
                <m:t>CP</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CP</m:t>
              </m:r>
            </m:e>
            <m:sub>
              <m:r>
                <w:rPr>
                  <w:rFonts w:ascii="Cambria Math" w:hAnsi="Cambria Math"/>
                </w:rPr>
                <m:t>g</m:t>
              </m:r>
            </m:sub>
          </m:sSub>
        </m:oMath>
      </m:oMathPara>
    </w:p>
    <w:p w14:paraId="378368EE" w14:textId="77777777" w:rsidR="00131AC4" w:rsidRPr="00C21485" w:rsidRDefault="00131AC4" w:rsidP="00131AC4">
      <w:pPr>
        <w:ind w:left="360"/>
      </w:pPr>
    </w:p>
    <w:p w14:paraId="475D33CC" w14:textId="77777777" w:rsidR="00753E07" w:rsidRPr="00C21485" w:rsidRDefault="00C32465" w:rsidP="00131AC4">
      <w:pPr>
        <w:ind w:left="360"/>
      </w:pPr>
      <m:oMathPara>
        <m:oMathParaPr>
          <m:jc m:val="left"/>
        </m:oMathParaPr>
        <m:oMath>
          <m:sSub>
            <m:sSubPr>
              <m:ctrlPr>
                <w:rPr>
                  <w:rFonts w:ascii="Cambria Math" w:hAnsi="Cambria Math"/>
                </w:rPr>
              </m:ctrlPr>
            </m:sSubPr>
            <m:e>
              <m:r>
                <w:rPr>
                  <w:rFonts w:ascii="Cambria Math" w:hAnsi="Cambria Math"/>
                </w:rPr>
                <m:t>LF</m:t>
              </m:r>
            </m:e>
            <m:sub>
              <m:r>
                <w:rPr>
                  <w:rFonts w:ascii="Cambria Math" w:hAnsi="Cambria Math"/>
                </w:rPr>
                <m:t>n</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LF</m:t>
              </m:r>
            </m:e>
            <m:sub>
              <m:r>
                <w:rPr>
                  <w:rFonts w:ascii="Cambria Math" w:hAnsi="Cambria Math"/>
                </w:rPr>
                <m:t>g</m:t>
              </m:r>
            </m:sub>
          </m:sSub>
        </m:oMath>
      </m:oMathPara>
    </w:p>
    <w:p w14:paraId="5D9901EF" w14:textId="77777777" w:rsidR="00753E07" w:rsidRDefault="00753E07" w:rsidP="00E561EC">
      <w:pPr>
        <w:pStyle w:val="Heading4"/>
      </w:pPr>
      <w:bookmarkStart w:id="267" w:name="_Toc310421863"/>
      <w:bookmarkStart w:id="268" w:name="_Toc380578302"/>
      <w:r>
        <w:t>Regional Population</w:t>
      </w:r>
      <w:bookmarkEnd w:id="267"/>
      <w:bookmarkEnd w:id="268"/>
    </w:p>
    <w:p w14:paraId="51EC0C15" w14:textId="77777777" w:rsidR="00753E07" w:rsidRDefault="00753E07" w:rsidP="00131AC4">
      <w:r>
        <w:t>The regional population, consumers, and labor force are simply summed up across the “local” neighborhoods in the obvious way.</w:t>
      </w:r>
    </w:p>
    <w:p w14:paraId="67986ECC" w14:textId="77777777" w:rsidR="00777296" w:rsidRDefault="00777296" w:rsidP="00131AC4"/>
    <w:p w14:paraId="5DDF7AE6" w14:textId="77777777" w:rsidR="00777296" w:rsidRDefault="00777296" w:rsidP="00777296">
      <w:pPr>
        <w:pStyle w:val="Heading4"/>
      </w:pPr>
      <w:bookmarkStart w:id="269" w:name="_Toc380578303"/>
      <w:r>
        <w:t>Labor Security Factor</w:t>
      </w:r>
      <w:bookmarkEnd w:id="269"/>
    </w:p>
    <w:p w14:paraId="617AADE2" w14:textId="77777777" w:rsidR="00777296" w:rsidRDefault="00777296" w:rsidP="00777296">
      <w:r>
        <w:t xml:space="preserve">The labor security factor, </w:t>
      </w:r>
      <w:r w:rsidRPr="00777296">
        <w:rPr>
          <w:i/>
        </w:rPr>
        <w:t>LSF</w:t>
      </w:r>
      <w:r>
        <w:t xml:space="preserve">, is the fraction of the playbox labor force that is available to work given group security levels; or, to put it another way, </w:t>
      </w:r>
      <m:oMath>
        <m:r>
          <w:rPr>
            <w:rFonts w:ascii="Cambria Math" w:hAnsi="Cambria Math"/>
          </w:rPr>
          <m:t>(1-LSF)</m:t>
        </m:r>
      </m:oMath>
      <w:r>
        <w:t xml:space="preserve"> is the fraction of the labor force that is afraid to go to work due to poor security.</w:t>
      </w:r>
    </w:p>
    <w:p w14:paraId="3A6D9942" w14:textId="77777777" w:rsidR="00777296" w:rsidRDefault="00777296" w:rsidP="00777296"/>
    <w:p w14:paraId="199D50DF" w14:textId="77777777" w:rsidR="00777296" w:rsidRDefault="00777296" w:rsidP="00777296">
      <w:r>
        <w:t xml:space="preserve">First, let </w:t>
      </w:r>
      <m:oMath>
        <m:sSub>
          <m:sSubPr>
            <m:ctrlPr>
              <w:rPr>
                <w:rFonts w:ascii="Cambria Math" w:hAnsi="Cambria Math"/>
                <w:i/>
              </w:rPr>
            </m:ctrlPr>
          </m:sSubPr>
          <m:e>
            <m:r>
              <w:rPr>
                <w:rFonts w:ascii="Cambria Math" w:hAnsi="Cambria Math"/>
              </w:rPr>
              <m:t>LSF</m:t>
            </m:r>
          </m:e>
          <m:sub>
            <m:r>
              <w:rPr>
                <w:rFonts w:ascii="Cambria Math" w:hAnsi="Cambria Math"/>
              </w:rPr>
              <m:t>g</m:t>
            </m:r>
          </m:sub>
        </m:sSub>
      </m:oMath>
      <w:r>
        <w:t xml:space="preserve">be the fraction of group </w:t>
      </w:r>
      <w:r>
        <w:rPr>
          <w:i/>
        </w:rPr>
        <w:t>g</w:t>
      </w:r>
      <w:r>
        <w:t xml:space="preserve">'s labor force that is willing to go to work given group </w:t>
      </w:r>
      <w:r>
        <w:rPr>
          <w:i/>
        </w:rPr>
        <w:t>g</w:t>
      </w:r>
      <w:r>
        <w:t>'s security level.  It is defined according to the following table:</w:t>
      </w:r>
      <w:r>
        <w:rPr>
          <w:rStyle w:val="FootnoteReference"/>
        </w:rPr>
        <w:footnoteReference w:id="73"/>
      </w:r>
    </w:p>
    <w:p w14:paraId="433430F6" w14:textId="77777777" w:rsidR="00777296" w:rsidRDefault="00777296" w:rsidP="00777296"/>
    <w:tbl>
      <w:tblPr>
        <w:tblStyle w:val="TableGrid"/>
        <w:tblW w:w="0" w:type="auto"/>
        <w:jc w:val="center"/>
        <w:tblLook w:val="04A0" w:firstRow="1" w:lastRow="0" w:firstColumn="1" w:lastColumn="0" w:noHBand="0" w:noVBand="1"/>
      </w:tblPr>
      <w:tblGrid>
        <w:gridCol w:w="1458"/>
        <w:gridCol w:w="1080"/>
      </w:tblGrid>
      <w:tr w:rsidR="00777296" w:rsidRPr="00777296" w14:paraId="046122BD" w14:textId="77777777" w:rsidTr="00777296">
        <w:trPr>
          <w:jc w:val="center"/>
        </w:trPr>
        <w:tc>
          <w:tcPr>
            <w:tcW w:w="1458" w:type="dxa"/>
          </w:tcPr>
          <w:p w14:paraId="44471ED0" w14:textId="77777777" w:rsidR="00777296" w:rsidRPr="00777296" w:rsidRDefault="00C32465" w:rsidP="00777296">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14:paraId="7775FC68" w14:textId="77777777" w:rsidR="00777296" w:rsidRPr="00777296" w:rsidRDefault="00C32465" w:rsidP="00777296">
            <w:pPr>
              <w:keepNext/>
              <w:keepLines/>
              <w:rPr>
                <w:b/>
              </w:rPr>
            </w:pPr>
            <m:oMathPara>
              <m:oMath>
                <m:sSub>
                  <m:sSubPr>
                    <m:ctrlPr>
                      <w:rPr>
                        <w:rFonts w:ascii="Cambria Math" w:hAnsi="Cambria Math"/>
                        <w:b/>
                        <w:i/>
                      </w:rPr>
                    </m:ctrlPr>
                  </m:sSubPr>
                  <m:e>
                    <m:r>
                      <m:rPr>
                        <m:sty m:val="bi"/>
                      </m:rPr>
                      <w:rPr>
                        <w:rFonts w:ascii="Cambria Math" w:hAnsi="Cambria Math"/>
                      </w:rPr>
                      <m:t>LSF</m:t>
                    </m:r>
                  </m:e>
                  <m:sub>
                    <m:r>
                      <m:rPr>
                        <m:sty m:val="bi"/>
                      </m:rPr>
                      <w:rPr>
                        <w:rFonts w:ascii="Cambria Math" w:hAnsi="Cambria Math"/>
                      </w:rPr>
                      <m:t>g</m:t>
                    </m:r>
                  </m:sub>
                </m:sSub>
              </m:oMath>
            </m:oMathPara>
          </w:p>
        </w:tc>
      </w:tr>
      <w:tr w:rsidR="00777296" w14:paraId="30955171" w14:textId="77777777" w:rsidTr="00777296">
        <w:trPr>
          <w:jc w:val="center"/>
        </w:trPr>
        <w:tc>
          <w:tcPr>
            <w:tcW w:w="1458" w:type="dxa"/>
          </w:tcPr>
          <w:p w14:paraId="1D7E5101" w14:textId="77777777" w:rsidR="00777296" w:rsidRDefault="00777296" w:rsidP="00777296">
            <w:pPr>
              <w:keepNext/>
              <w:keepLines/>
            </w:pPr>
            <w:r>
              <w:t>None</w:t>
            </w:r>
          </w:p>
        </w:tc>
        <w:tc>
          <w:tcPr>
            <w:tcW w:w="1080" w:type="dxa"/>
          </w:tcPr>
          <w:p w14:paraId="11F64A83" w14:textId="77777777" w:rsidR="00777296" w:rsidRDefault="00777296" w:rsidP="00777296">
            <w:pPr>
              <w:keepNext/>
              <w:keepLines/>
            </w:pPr>
            <w:r>
              <w:t>0.90</w:t>
            </w:r>
          </w:p>
        </w:tc>
      </w:tr>
      <w:tr w:rsidR="00777296" w14:paraId="140DDE62" w14:textId="77777777" w:rsidTr="00777296">
        <w:trPr>
          <w:jc w:val="center"/>
        </w:trPr>
        <w:tc>
          <w:tcPr>
            <w:tcW w:w="1458" w:type="dxa"/>
          </w:tcPr>
          <w:p w14:paraId="6B622B53" w14:textId="77777777" w:rsidR="00777296" w:rsidRDefault="00777296" w:rsidP="00777296">
            <w:pPr>
              <w:keepNext/>
              <w:keepLines/>
            </w:pPr>
            <w:r>
              <w:t>Low</w:t>
            </w:r>
          </w:p>
        </w:tc>
        <w:tc>
          <w:tcPr>
            <w:tcW w:w="1080" w:type="dxa"/>
          </w:tcPr>
          <w:p w14:paraId="3024EFBC" w14:textId="77777777" w:rsidR="00777296" w:rsidRDefault="00777296" w:rsidP="00777296">
            <w:pPr>
              <w:keepNext/>
              <w:keepLines/>
            </w:pPr>
            <w:r>
              <w:t>0.95</w:t>
            </w:r>
          </w:p>
        </w:tc>
      </w:tr>
      <w:tr w:rsidR="00777296" w14:paraId="0ECCBF8E" w14:textId="77777777" w:rsidTr="00777296">
        <w:trPr>
          <w:jc w:val="center"/>
        </w:trPr>
        <w:tc>
          <w:tcPr>
            <w:tcW w:w="1458" w:type="dxa"/>
          </w:tcPr>
          <w:p w14:paraId="73191C55" w14:textId="77777777" w:rsidR="00777296" w:rsidRDefault="00777296" w:rsidP="00777296">
            <w:pPr>
              <w:keepNext/>
              <w:keepLines/>
            </w:pPr>
            <w:r>
              <w:t>Medium</w:t>
            </w:r>
          </w:p>
        </w:tc>
        <w:tc>
          <w:tcPr>
            <w:tcW w:w="1080" w:type="dxa"/>
          </w:tcPr>
          <w:p w14:paraId="2560D4B4" w14:textId="77777777" w:rsidR="00777296" w:rsidRDefault="00777296" w:rsidP="00777296">
            <w:pPr>
              <w:keepNext/>
              <w:keepLines/>
            </w:pPr>
            <w:r>
              <w:t>0.98</w:t>
            </w:r>
          </w:p>
        </w:tc>
      </w:tr>
      <w:tr w:rsidR="00777296" w14:paraId="3FC187AE" w14:textId="77777777" w:rsidTr="00777296">
        <w:trPr>
          <w:jc w:val="center"/>
        </w:trPr>
        <w:tc>
          <w:tcPr>
            <w:tcW w:w="1458" w:type="dxa"/>
          </w:tcPr>
          <w:p w14:paraId="5FDD6CF9" w14:textId="77777777" w:rsidR="00777296" w:rsidRDefault="00777296" w:rsidP="00777296">
            <w:pPr>
              <w:keepNext/>
              <w:keepLines/>
            </w:pPr>
            <w:r>
              <w:t>High</w:t>
            </w:r>
          </w:p>
        </w:tc>
        <w:tc>
          <w:tcPr>
            <w:tcW w:w="1080" w:type="dxa"/>
          </w:tcPr>
          <w:p w14:paraId="4CAA63BF" w14:textId="77777777" w:rsidR="00777296" w:rsidRDefault="00777296" w:rsidP="00777296">
            <w:pPr>
              <w:keepNext/>
              <w:keepLines/>
            </w:pPr>
            <w:r>
              <w:t>1.00</w:t>
            </w:r>
          </w:p>
        </w:tc>
      </w:tr>
    </w:tbl>
    <w:p w14:paraId="7E7EEA42" w14:textId="77777777" w:rsidR="00777296" w:rsidRDefault="00777296" w:rsidP="00777296"/>
    <w:p w14:paraId="65EDF430" w14:textId="77777777" w:rsidR="00777296" w:rsidRDefault="00777296" w:rsidP="00777296">
      <w:r>
        <w:t xml:space="preserve">Then, </w:t>
      </w:r>
      <w:r>
        <w:rPr>
          <w:i/>
        </w:rPr>
        <w:t>LSF</w:t>
      </w:r>
      <w:r>
        <w:t xml:space="preserve"> is simply the actual fraction of the labor force available to go to work:</w:t>
      </w:r>
    </w:p>
    <w:p w14:paraId="74BDCC59" w14:textId="77777777" w:rsidR="00777296" w:rsidRDefault="00777296" w:rsidP="00777296"/>
    <w:p w14:paraId="3055564A" w14:textId="77777777" w:rsidR="00777296" w:rsidRDefault="002B4228" w:rsidP="002B4228">
      <w:pPr>
        <w:ind w:left="360"/>
      </w:pPr>
      <m:oMathPara>
        <m:oMath>
          <m:r>
            <w:rPr>
              <w:rFonts w:ascii="Cambria Math" w:hAnsi="Cambria Math"/>
            </w:rPr>
            <m:t>LSF=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LF</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LF</m:t>
                      </m:r>
                    </m:e>
                    <m:sub>
                      <m:r>
                        <w:rPr>
                          <w:rFonts w:ascii="Cambria Math" w:hAnsi="Cambria Math"/>
                        </w:rPr>
                        <m:t>g</m:t>
                      </m:r>
                    </m:sub>
                  </m:sSub>
                </m:e>
              </m:nary>
            </m:den>
          </m:f>
        </m:oMath>
      </m:oMathPara>
    </w:p>
    <w:p w14:paraId="54DC1459" w14:textId="77777777" w:rsidR="002B4228" w:rsidRDefault="002B4228" w:rsidP="00777296"/>
    <w:p w14:paraId="1A056E67" w14:textId="77777777" w:rsidR="00D217C6" w:rsidRDefault="00D217C6" w:rsidP="00D217C6">
      <w:pPr>
        <w:pStyle w:val="Heading4"/>
      </w:pPr>
      <w:bookmarkStart w:id="270" w:name="_Toc380578304"/>
      <w:r>
        <w:t>Consumer Security Factor</w:t>
      </w:r>
      <w:bookmarkEnd w:id="270"/>
    </w:p>
    <w:p w14:paraId="5D69379D" w14:textId="77777777" w:rsidR="00D217C6" w:rsidRDefault="00D217C6" w:rsidP="00D217C6">
      <w:r>
        <w:t xml:space="preserve">The consumer security factor, </w:t>
      </w:r>
      <w:r>
        <w:rPr>
          <w:i/>
        </w:rPr>
        <w:t>C</w:t>
      </w:r>
      <w:r w:rsidRPr="00777296">
        <w:rPr>
          <w:i/>
        </w:rPr>
        <w:t>SF</w:t>
      </w:r>
      <w:r>
        <w:t xml:space="preserve">, is the fraction of the consumers in the playbox who are willing to go shopping given group security levels; or, to put it another way, </w:t>
      </w:r>
      <m:oMath>
        <m:r>
          <w:rPr>
            <w:rFonts w:ascii="Cambria Math" w:hAnsi="Cambria Math"/>
          </w:rPr>
          <m:t>(1-CSF)</m:t>
        </m:r>
      </m:oMath>
      <w:r>
        <w:t xml:space="preserve"> is the fraction of the consumers that are afraid to go shopping due to poor security.  As such, it is completely parallel to the labor security factor.</w:t>
      </w:r>
    </w:p>
    <w:p w14:paraId="288765D7" w14:textId="77777777" w:rsidR="00D217C6" w:rsidRDefault="00D217C6" w:rsidP="00D217C6"/>
    <w:p w14:paraId="6D5AC0D8" w14:textId="77777777" w:rsidR="00D217C6" w:rsidRDefault="00D217C6" w:rsidP="00D217C6">
      <w:r>
        <w:t xml:space="preserve">First, let </w:t>
      </w:r>
      <m:oMath>
        <m:sSub>
          <m:sSubPr>
            <m:ctrlPr>
              <w:rPr>
                <w:rFonts w:ascii="Cambria Math" w:hAnsi="Cambria Math"/>
                <w:i/>
              </w:rPr>
            </m:ctrlPr>
          </m:sSubPr>
          <m:e>
            <m:r>
              <w:rPr>
                <w:rFonts w:ascii="Cambria Math" w:hAnsi="Cambria Math"/>
              </w:rPr>
              <m:t>CSF</m:t>
            </m:r>
          </m:e>
          <m:sub>
            <m:r>
              <w:rPr>
                <w:rFonts w:ascii="Cambria Math" w:hAnsi="Cambria Math"/>
              </w:rPr>
              <m:t>g</m:t>
            </m:r>
          </m:sub>
        </m:sSub>
      </m:oMath>
      <w:r>
        <w:t xml:space="preserve">be the fraction of group </w:t>
      </w:r>
      <w:r>
        <w:rPr>
          <w:i/>
        </w:rPr>
        <w:t>g</w:t>
      </w:r>
      <w:r>
        <w:t xml:space="preserve">'s consumers that are willing to go shopping given group </w:t>
      </w:r>
      <w:r>
        <w:rPr>
          <w:i/>
        </w:rPr>
        <w:t>g</w:t>
      </w:r>
      <w:r>
        <w:t>'s security level.  It is defined according to the following table:</w:t>
      </w:r>
      <w:r>
        <w:rPr>
          <w:rStyle w:val="FootnoteReference"/>
        </w:rPr>
        <w:footnoteReference w:id="74"/>
      </w:r>
    </w:p>
    <w:p w14:paraId="4DA51335" w14:textId="77777777" w:rsidR="00D217C6" w:rsidRDefault="00D217C6" w:rsidP="00D217C6"/>
    <w:tbl>
      <w:tblPr>
        <w:tblStyle w:val="TableGrid"/>
        <w:tblW w:w="0" w:type="auto"/>
        <w:jc w:val="center"/>
        <w:tblLook w:val="04A0" w:firstRow="1" w:lastRow="0" w:firstColumn="1" w:lastColumn="0" w:noHBand="0" w:noVBand="1"/>
      </w:tblPr>
      <w:tblGrid>
        <w:gridCol w:w="1458"/>
        <w:gridCol w:w="1080"/>
      </w:tblGrid>
      <w:tr w:rsidR="00D217C6" w:rsidRPr="00777296" w14:paraId="161219B8" w14:textId="77777777" w:rsidTr="004A0845">
        <w:trPr>
          <w:jc w:val="center"/>
        </w:trPr>
        <w:tc>
          <w:tcPr>
            <w:tcW w:w="1458" w:type="dxa"/>
          </w:tcPr>
          <w:p w14:paraId="50DEB218" w14:textId="77777777" w:rsidR="00D217C6" w:rsidRPr="00777296" w:rsidRDefault="00C32465" w:rsidP="004A0845">
            <w:pPr>
              <w:keepNext/>
              <w:keepLines/>
              <w:rPr>
                <w:b/>
              </w:rPr>
            </w:pPr>
            <m:oMathPara>
              <m:oMath>
                <m:sSub>
                  <m:sSubPr>
                    <m:ctrlPr>
                      <w:rPr>
                        <w:rFonts w:ascii="Cambria Math" w:hAnsi="Cambria Math"/>
                        <w:b/>
                        <w:i/>
                      </w:rPr>
                    </m:ctrlPr>
                  </m:sSubPr>
                  <m:e>
                    <m:r>
                      <m:rPr>
                        <m:sty m:val="bi"/>
                      </m:rPr>
                      <w:rPr>
                        <w:rFonts w:ascii="Cambria Math" w:hAnsi="Cambria Math"/>
                      </w:rPr>
                      <m:t>Security</m:t>
                    </m:r>
                  </m:e>
                  <m:sub>
                    <m:r>
                      <m:rPr>
                        <m:sty m:val="bi"/>
                      </m:rPr>
                      <w:rPr>
                        <w:rFonts w:ascii="Cambria Math" w:hAnsi="Cambria Math"/>
                      </w:rPr>
                      <m:t>g</m:t>
                    </m:r>
                  </m:sub>
                </m:sSub>
              </m:oMath>
            </m:oMathPara>
          </w:p>
        </w:tc>
        <w:tc>
          <w:tcPr>
            <w:tcW w:w="1080" w:type="dxa"/>
          </w:tcPr>
          <w:p w14:paraId="0A631465" w14:textId="77777777" w:rsidR="00D217C6" w:rsidRPr="00777296" w:rsidRDefault="00C32465" w:rsidP="00D217C6">
            <w:pPr>
              <w:keepNext/>
              <w:keepLines/>
              <w:rPr>
                <w:b/>
              </w:rPr>
            </w:pPr>
            <m:oMathPara>
              <m:oMath>
                <m:sSub>
                  <m:sSubPr>
                    <m:ctrlPr>
                      <w:rPr>
                        <w:rFonts w:ascii="Cambria Math" w:hAnsi="Cambria Math"/>
                        <w:b/>
                        <w:i/>
                      </w:rPr>
                    </m:ctrlPr>
                  </m:sSubPr>
                  <m:e>
                    <m:r>
                      <m:rPr>
                        <m:sty m:val="bi"/>
                      </m:rPr>
                      <w:rPr>
                        <w:rFonts w:ascii="Cambria Math" w:hAnsi="Cambria Math"/>
                      </w:rPr>
                      <m:t>CSF</m:t>
                    </m:r>
                  </m:e>
                  <m:sub>
                    <m:r>
                      <m:rPr>
                        <m:sty m:val="bi"/>
                      </m:rPr>
                      <w:rPr>
                        <w:rFonts w:ascii="Cambria Math" w:hAnsi="Cambria Math"/>
                      </w:rPr>
                      <m:t>g</m:t>
                    </m:r>
                  </m:sub>
                </m:sSub>
              </m:oMath>
            </m:oMathPara>
          </w:p>
        </w:tc>
      </w:tr>
      <w:tr w:rsidR="00D217C6" w14:paraId="6AA07539" w14:textId="77777777" w:rsidTr="004A0845">
        <w:trPr>
          <w:jc w:val="center"/>
        </w:trPr>
        <w:tc>
          <w:tcPr>
            <w:tcW w:w="1458" w:type="dxa"/>
          </w:tcPr>
          <w:p w14:paraId="4F717611" w14:textId="77777777" w:rsidR="00D217C6" w:rsidRDefault="00D217C6" w:rsidP="004A0845">
            <w:pPr>
              <w:keepNext/>
              <w:keepLines/>
            </w:pPr>
            <w:r>
              <w:t>None</w:t>
            </w:r>
          </w:p>
        </w:tc>
        <w:tc>
          <w:tcPr>
            <w:tcW w:w="1080" w:type="dxa"/>
          </w:tcPr>
          <w:p w14:paraId="4ECB5C4A" w14:textId="77777777" w:rsidR="00D217C6" w:rsidRDefault="00D217C6" w:rsidP="004A0845">
            <w:pPr>
              <w:keepNext/>
              <w:keepLines/>
            </w:pPr>
            <w:r>
              <w:t>0.88</w:t>
            </w:r>
          </w:p>
        </w:tc>
      </w:tr>
      <w:tr w:rsidR="00D217C6" w14:paraId="02B50586" w14:textId="77777777" w:rsidTr="004A0845">
        <w:trPr>
          <w:jc w:val="center"/>
        </w:trPr>
        <w:tc>
          <w:tcPr>
            <w:tcW w:w="1458" w:type="dxa"/>
          </w:tcPr>
          <w:p w14:paraId="28BDEC97" w14:textId="77777777" w:rsidR="00D217C6" w:rsidRDefault="00D217C6" w:rsidP="004A0845">
            <w:pPr>
              <w:keepNext/>
              <w:keepLines/>
            </w:pPr>
            <w:r>
              <w:t>Low</w:t>
            </w:r>
          </w:p>
        </w:tc>
        <w:tc>
          <w:tcPr>
            <w:tcW w:w="1080" w:type="dxa"/>
          </w:tcPr>
          <w:p w14:paraId="192A3161" w14:textId="77777777" w:rsidR="00D217C6" w:rsidRDefault="00D217C6" w:rsidP="004A0845">
            <w:pPr>
              <w:keepNext/>
              <w:keepLines/>
            </w:pPr>
            <w:r>
              <w:t>0.92</w:t>
            </w:r>
          </w:p>
        </w:tc>
      </w:tr>
      <w:tr w:rsidR="00D217C6" w14:paraId="3070EFD3" w14:textId="77777777" w:rsidTr="004A0845">
        <w:trPr>
          <w:jc w:val="center"/>
        </w:trPr>
        <w:tc>
          <w:tcPr>
            <w:tcW w:w="1458" w:type="dxa"/>
          </w:tcPr>
          <w:p w14:paraId="75A18A64" w14:textId="77777777" w:rsidR="00D217C6" w:rsidRDefault="00D217C6" w:rsidP="004A0845">
            <w:pPr>
              <w:keepNext/>
              <w:keepLines/>
            </w:pPr>
            <w:r>
              <w:t>Medium</w:t>
            </w:r>
          </w:p>
        </w:tc>
        <w:tc>
          <w:tcPr>
            <w:tcW w:w="1080" w:type="dxa"/>
          </w:tcPr>
          <w:p w14:paraId="51471EAF" w14:textId="77777777" w:rsidR="00D217C6" w:rsidRDefault="00D217C6" w:rsidP="004A0845">
            <w:pPr>
              <w:keepNext/>
              <w:keepLines/>
            </w:pPr>
            <w:r>
              <w:t>0.98</w:t>
            </w:r>
          </w:p>
        </w:tc>
      </w:tr>
      <w:tr w:rsidR="00D217C6" w14:paraId="6F72D0CA" w14:textId="77777777" w:rsidTr="004A0845">
        <w:trPr>
          <w:jc w:val="center"/>
        </w:trPr>
        <w:tc>
          <w:tcPr>
            <w:tcW w:w="1458" w:type="dxa"/>
          </w:tcPr>
          <w:p w14:paraId="77AD39BB" w14:textId="77777777" w:rsidR="00D217C6" w:rsidRDefault="00D217C6" w:rsidP="004A0845">
            <w:pPr>
              <w:keepNext/>
              <w:keepLines/>
            </w:pPr>
            <w:r>
              <w:t>High</w:t>
            </w:r>
          </w:p>
        </w:tc>
        <w:tc>
          <w:tcPr>
            <w:tcW w:w="1080" w:type="dxa"/>
          </w:tcPr>
          <w:p w14:paraId="4B8CB118" w14:textId="77777777" w:rsidR="00D217C6" w:rsidRDefault="00D217C6" w:rsidP="004A0845">
            <w:pPr>
              <w:keepNext/>
              <w:keepLines/>
            </w:pPr>
            <w:r>
              <w:t>1.00</w:t>
            </w:r>
          </w:p>
        </w:tc>
      </w:tr>
    </w:tbl>
    <w:p w14:paraId="22C0C4E1" w14:textId="77777777" w:rsidR="00D217C6" w:rsidRDefault="00D217C6" w:rsidP="00D217C6"/>
    <w:p w14:paraId="584DAA01" w14:textId="77777777" w:rsidR="00D217C6" w:rsidRDefault="00D217C6" w:rsidP="00D217C6">
      <w:r>
        <w:t xml:space="preserve">Then, </w:t>
      </w:r>
      <w:r>
        <w:rPr>
          <w:i/>
        </w:rPr>
        <w:t>CSF</w:t>
      </w:r>
      <w:r>
        <w:t xml:space="preserve"> is simply the actual fraction of the consumers that are willing to go shopping, aggregated across the playbox:</w:t>
      </w:r>
    </w:p>
    <w:p w14:paraId="367FC008" w14:textId="77777777" w:rsidR="00D217C6" w:rsidRDefault="00D217C6" w:rsidP="00D217C6"/>
    <w:p w14:paraId="5DF6BA50" w14:textId="77777777" w:rsidR="00D217C6" w:rsidRDefault="00D217C6" w:rsidP="00D217C6">
      <w:pPr>
        <w:ind w:left="360"/>
      </w:pPr>
      <m:oMathPara>
        <m:oMath>
          <m:r>
            <w:rPr>
              <w:rFonts w:ascii="Cambria Math" w:hAnsi="Cambria Math"/>
            </w:rPr>
            <m:t>CSF=</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CSF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CP</m:t>
                      </m:r>
                    </m:e>
                    <m:sub>
                      <m:r>
                        <w:rPr>
                          <w:rFonts w:ascii="Cambria Math" w:hAnsi="Cambria Math"/>
                        </w:rPr>
                        <m:t>g</m:t>
                      </m:r>
                    </m:sub>
                  </m:sSub>
                </m:e>
              </m:nary>
            </m:num>
            <m:den>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CP</m:t>
                      </m:r>
                    </m:e>
                    <m:sub>
                      <m:r>
                        <w:rPr>
                          <w:rFonts w:ascii="Cambria Math" w:hAnsi="Cambria Math"/>
                        </w:rPr>
                        <m:t>g</m:t>
                      </m:r>
                    </m:sub>
                  </m:sSub>
                </m:e>
              </m:nary>
            </m:den>
          </m:f>
        </m:oMath>
      </m:oMathPara>
    </w:p>
    <w:p w14:paraId="5D566CDF" w14:textId="77777777" w:rsidR="00D217C6" w:rsidRPr="00777296" w:rsidRDefault="00D217C6" w:rsidP="00777296"/>
    <w:p w14:paraId="579B90BC" w14:textId="77777777" w:rsidR="00753E07" w:rsidRDefault="00753E07" w:rsidP="00753E07">
      <w:pPr>
        <w:pStyle w:val="Heading3"/>
      </w:pPr>
      <w:bookmarkStart w:id="271" w:name="_Toc310421864"/>
      <w:bookmarkStart w:id="272" w:name="_Ref254345152"/>
      <w:bookmarkStart w:id="273" w:name="_Toc380578305"/>
      <w:r>
        <w:t>Unemployment</w:t>
      </w:r>
      <w:bookmarkEnd w:id="271"/>
      <w:bookmarkEnd w:id="272"/>
      <w:bookmarkEnd w:id="273"/>
    </w:p>
    <w:p w14:paraId="060C6174" w14:textId="45DE5552" w:rsidR="00753E07" w:rsidRDefault="00753E07" w:rsidP="00131AC4">
      <w:r>
        <w:t xml:space="preserve">Unemployment can drive attitude change. The Economics Model computes the </w:t>
      </w:r>
      <w:r w:rsidR="004037E3">
        <w:t>demand for jobs</w:t>
      </w:r>
      <w:r>
        <w:t xml:space="preserve">, </w:t>
      </w:r>
      <w:r w:rsidR="004037E3">
        <w:rPr>
          <w:i/>
          <w:iCs/>
        </w:rPr>
        <w:t>QS</w:t>
      </w:r>
      <w:r w:rsidR="004037E3">
        <w:rPr>
          <w:i/>
          <w:iCs/>
          <w:vertAlign w:val="subscript"/>
        </w:rPr>
        <w:t>pop</w:t>
      </w:r>
      <w:r>
        <w:t>, for the region of interest.</w:t>
      </w:r>
      <w:r w:rsidR="004037E3">
        <w:t xml:space="preserve">  This gives rise to unemployment by neighborhood and civilian group.</w:t>
      </w:r>
    </w:p>
    <w:p w14:paraId="24035ADC" w14:textId="163FBF00" w:rsidR="00753E07" w:rsidRDefault="00753E07" w:rsidP="00753E07">
      <w:pPr>
        <w:pStyle w:val="Heading4"/>
      </w:pPr>
      <w:bookmarkStart w:id="274" w:name="_Toc310421865"/>
      <w:bookmarkStart w:id="275" w:name="_Toc380578306"/>
      <w:r>
        <w:lastRenderedPageBreak/>
        <w:t xml:space="preserve">Disaggregation </w:t>
      </w:r>
      <w:bookmarkEnd w:id="274"/>
      <w:r w:rsidR="00893B8D">
        <w:t>to Neighborhoods</w:t>
      </w:r>
      <w:bookmarkEnd w:id="275"/>
    </w:p>
    <w:p w14:paraId="2FC17AD9" w14:textId="03EA3DB0" w:rsidR="00753E07" w:rsidRDefault="004444DC" w:rsidP="00131AC4">
      <w:r>
        <w:t xml:space="preserve">Athena assumes that jobs exist where goods production infrastructure exists.  Because of this, unemployment can be disaggregated to neighborhoods based upon the total production capacity of the goods sector and the goods production capacity of each neighborhood as computed by the goods </w:t>
      </w:r>
      <w:r w:rsidR="001570EC">
        <w:t>production infrastructure model.  The demand for jobs by neighborhood is:</w:t>
      </w:r>
    </w:p>
    <w:p w14:paraId="56B0C270" w14:textId="77777777" w:rsidR="004444DC" w:rsidRDefault="004444DC" w:rsidP="00131AC4"/>
    <w:p w14:paraId="0DCDBEFE" w14:textId="41CA8B3D" w:rsidR="00753E07" w:rsidRPr="004444DC" w:rsidRDefault="00C32465" w:rsidP="004444DC">
      <w:pPr>
        <w:ind w:left="360"/>
      </w:pPr>
      <m:oMathPara>
        <m:oMath>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QS</m:t>
              </m:r>
            </m:e>
            <m:sub>
              <m:r>
                <w:rPr>
                  <w:rFonts w:ascii="Cambria Math" w:hAnsi="Cambria Math"/>
                </w:rPr>
                <m:t>pop</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CAP</m:t>
                      </m:r>
                    </m:e>
                    <m:sub>
                      <m:r>
                        <w:rPr>
                          <w:rFonts w:ascii="Cambria Math" w:hAnsi="Cambria Math"/>
                        </w:rPr>
                        <m:t>n</m:t>
                      </m:r>
                    </m:sub>
                  </m:sSub>
                </m:num>
                <m:den>
                  <m:sSub>
                    <m:sSubPr>
                      <m:ctrlPr>
                        <w:rPr>
                          <w:rFonts w:ascii="Cambria Math" w:hAnsi="Cambria Math"/>
                          <w:i/>
                        </w:rPr>
                      </m:ctrlPr>
                    </m:sSubPr>
                    <m:e>
                      <m:r>
                        <w:rPr>
                          <w:rFonts w:ascii="Cambria Math" w:hAnsi="Cambria Math"/>
                        </w:rPr>
                        <m:t>CAP</m:t>
                      </m:r>
                    </m:e>
                    <m:sub>
                      <m:r>
                        <w:rPr>
                          <w:rFonts w:ascii="Cambria Math" w:hAnsi="Cambria Math"/>
                        </w:rPr>
                        <m:t>goods</m:t>
                      </m:r>
                    </m:sub>
                  </m:sSub>
                </m:den>
              </m:f>
            </m:e>
          </m:d>
        </m:oMath>
      </m:oMathPara>
    </w:p>
    <w:p w14:paraId="2924DE48" w14:textId="77777777" w:rsidR="00131AC4" w:rsidRPr="00C21485" w:rsidRDefault="00131AC4" w:rsidP="00131AC4">
      <w:pPr>
        <w:ind w:left="360"/>
      </w:pPr>
    </w:p>
    <w:p w14:paraId="067038FE" w14:textId="77777777" w:rsidR="00753E07" w:rsidRDefault="00753E07" w:rsidP="00131AC4">
      <w:r>
        <w:t>where</w:t>
      </w:r>
    </w:p>
    <w:p w14:paraId="1A470AAB" w14:textId="77777777" w:rsidR="00131AC4" w:rsidRDefault="00131AC4" w:rsidP="00131AC4"/>
    <w:p w14:paraId="327103E9" w14:textId="34A54385" w:rsidR="00753E07" w:rsidRDefault="00C32465" w:rsidP="00753E07">
      <w:pPr>
        <w:pStyle w:val="Definitions"/>
      </w:pPr>
      <m:oMath>
        <m:sSub>
          <m:sSubPr>
            <m:ctrlPr>
              <w:rPr>
                <w:rFonts w:ascii="Cambria Math" w:hAnsi="Cambria Math"/>
              </w:rPr>
            </m:ctrlPr>
          </m:sSubPr>
          <m:e>
            <m:r>
              <w:rPr>
                <w:rFonts w:ascii="Cambria Math" w:hAnsi="Cambria Math"/>
              </w:rPr>
              <m:t>Jobs</m:t>
            </m:r>
          </m:e>
          <m:sub>
            <m:r>
              <w:rPr>
                <w:rFonts w:ascii="Cambria Math" w:hAnsi="Cambria Math"/>
              </w:rPr>
              <m:t>n</m:t>
            </m:r>
          </m:sub>
        </m:sSub>
      </m:oMath>
      <w:r w:rsidR="00753E07">
        <w:tab/>
        <w:t>=</w:t>
      </w:r>
      <w:r w:rsidR="00753E07">
        <w:tab/>
      </w:r>
      <w:r w:rsidR="00753E07" w:rsidRPr="00C21485">
        <w:t xml:space="preserve">The number of </w:t>
      </w:r>
      <w:r w:rsidR="004444DC">
        <w:t>jobs</w:t>
      </w:r>
      <w:r w:rsidR="00753E07" w:rsidRPr="00C21485">
        <w:t xml:space="preserve"> in neighborhood </w:t>
      </w:r>
      <w:r w:rsidR="00753E07" w:rsidRPr="00131AC4">
        <w:rPr>
          <w:i/>
        </w:rPr>
        <w:t>n</w:t>
      </w:r>
      <w:r w:rsidR="00753E07">
        <w:t>.</w:t>
      </w:r>
    </w:p>
    <w:p w14:paraId="736EE253" w14:textId="5252B9DC" w:rsidR="004444DC" w:rsidRDefault="00C32465" w:rsidP="004444DC">
      <w:pPr>
        <w:pStyle w:val="Definitions"/>
      </w:pPr>
      <m:oMath>
        <m:sSub>
          <m:sSubPr>
            <m:ctrlPr>
              <w:rPr>
                <w:rFonts w:ascii="Cambria Math" w:hAnsi="Cambria Math"/>
              </w:rPr>
            </m:ctrlPr>
          </m:sSubPr>
          <m:e>
            <m:r>
              <w:rPr>
                <w:rFonts w:ascii="Cambria Math" w:hAnsi="Cambria Math"/>
              </w:rPr>
              <m:t>QS</m:t>
            </m:r>
          </m:e>
          <m:sub>
            <m:r>
              <w:rPr>
                <w:rFonts w:ascii="Cambria Math" w:hAnsi="Cambria Math"/>
              </w:rPr>
              <m:t>pop</m:t>
            </m:r>
          </m:sub>
        </m:sSub>
      </m:oMath>
      <w:r w:rsidR="004444DC">
        <w:tab/>
        <w:t>=</w:t>
      </w:r>
      <w:r w:rsidR="004444DC">
        <w:tab/>
      </w:r>
      <w:r w:rsidR="004444DC" w:rsidRPr="00C21485">
        <w:t xml:space="preserve">The </w:t>
      </w:r>
      <w:r w:rsidR="001570EC">
        <w:t>capacity constrained demand for jobs as computed by the Economic model</w:t>
      </w:r>
      <w:r w:rsidR="004444DC">
        <w:t>.</w:t>
      </w:r>
    </w:p>
    <w:p w14:paraId="266B1421" w14:textId="289676B2" w:rsidR="004444DC" w:rsidRDefault="00C32465" w:rsidP="004444DC">
      <w:pPr>
        <w:pStyle w:val="Definitions"/>
      </w:pPr>
      <m:oMath>
        <m:sSub>
          <m:sSubPr>
            <m:ctrlPr>
              <w:rPr>
                <w:rFonts w:ascii="Cambria Math" w:hAnsi="Cambria Math"/>
              </w:rPr>
            </m:ctrlPr>
          </m:sSubPr>
          <m:e>
            <m:r>
              <w:rPr>
                <w:rFonts w:ascii="Cambria Math" w:hAnsi="Cambria Math"/>
              </w:rPr>
              <m:t>CAP</m:t>
            </m:r>
          </m:e>
          <m:sub>
            <m:r>
              <w:rPr>
                <w:rFonts w:ascii="Cambria Math" w:hAnsi="Cambria Math"/>
              </w:rPr>
              <m:t>n</m:t>
            </m:r>
          </m:sub>
        </m:sSub>
      </m:oMath>
      <w:r w:rsidR="004444DC">
        <w:tab/>
        <w:t>=</w:t>
      </w:r>
      <w:r w:rsidR="004444DC">
        <w:tab/>
      </w:r>
      <w:r w:rsidR="004444DC" w:rsidRPr="00C21485">
        <w:t xml:space="preserve">The </w:t>
      </w:r>
      <w:r w:rsidR="004444DC" w:rsidRPr="004444DC">
        <w:rPr>
          <w:b/>
        </w:rPr>
        <w:t>goods</w:t>
      </w:r>
      <w:r w:rsidR="004444DC">
        <w:t xml:space="preserve"> production capacity of</w:t>
      </w:r>
      <w:r w:rsidR="004444DC" w:rsidRPr="00C21485">
        <w:t xml:space="preserve"> neighborhood </w:t>
      </w:r>
      <w:r w:rsidR="004444DC" w:rsidRPr="00131AC4">
        <w:rPr>
          <w:i/>
        </w:rPr>
        <w:t>n</w:t>
      </w:r>
      <w:r w:rsidR="004444DC">
        <w:t>.</w:t>
      </w:r>
    </w:p>
    <w:p w14:paraId="444CB3F7" w14:textId="47ACD206" w:rsidR="004444DC" w:rsidRDefault="00C32465" w:rsidP="004444DC">
      <w:pPr>
        <w:pStyle w:val="Definitions"/>
      </w:pPr>
      <m:oMath>
        <m:sSub>
          <m:sSubPr>
            <m:ctrlPr>
              <w:rPr>
                <w:rFonts w:ascii="Cambria Math" w:hAnsi="Cambria Math"/>
                <w:i/>
              </w:rPr>
            </m:ctrlPr>
          </m:sSubPr>
          <m:e>
            <m:r>
              <w:rPr>
                <w:rFonts w:ascii="Cambria Math" w:hAnsi="Cambria Math"/>
              </w:rPr>
              <m:t>CAP</m:t>
            </m:r>
          </m:e>
          <m:sub>
            <m:r>
              <w:rPr>
                <w:rFonts w:ascii="Cambria Math" w:hAnsi="Cambria Math"/>
              </w:rPr>
              <m:t>goods</m:t>
            </m:r>
          </m:sub>
        </m:sSub>
      </m:oMath>
      <w:r w:rsidR="004444DC">
        <w:tab/>
        <w:t>=</w:t>
      </w:r>
      <w:r w:rsidR="004444DC">
        <w:tab/>
        <w:t xml:space="preserve">The production capacity of the entire </w:t>
      </w:r>
      <w:r w:rsidR="004444DC" w:rsidRPr="004444DC">
        <w:rPr>
          <w:b/>
        </w:rPr>
        <w:t>goods</w:t>
      </w:r>
      <w:r w:rsidR="004444DC">
        <w:t xml:space="preserve"> sector.</w:t>
      </w:r>
    </w:p>
    <w:p w14:paraId="33830467" w14:textId="77777777" w:rsidR="004444DC" w:rsidRDefault="004444DC" w:rsidP="00753E07">
      <w:pPr>
        <w:pStyle w:val="Definitions"/>
      </w:pPr>
    </w:p>
    <w:p w14:paraId="5687581E" w14:textId="4D51A223" w:rsidR="00753E07" w:rsidRDefault="00753E07" w:rsidP="00131AC4">
      <w:r>
        <w:t xml:space="preserve">However, </w:t>
      </w:r>
      <w:r w:rsidR="001570EC">
        <w:t>only those in the active labor force are available to fill the demand for jobs. The active labor force by neighborhood is given by:</w:t>
      </w:r>
    </w:p>
    <w:p w14:paraId="214C6652" w14:textId="77777777" w:rsidR="00131AC4" w:rsidRDefault="00131AC4" w:rsidP="00131AC4"/>
    <w:bookmarkStart w:id="276" w:name="_Toc310421866"/>
    <w:p w14:paraId="78AC1B1B" w14:textId="5FB2F196" w:rsidR="001570EC" w:rsidRPr="001570EC" w:rsidRDefault="00C32465" w:rsidP="001570EC">
      <w:pPr>
        <w:ind w:left="720"/>
      </w:pPr>
      <m:oMathPara>
        <m:oMath>
          <m:sSub>
            <m:sSubPr>
              <m:ctrlPr>
                <w:rPr>
                  <w:rFonts w:ascii="Cambria Math" w:hAnsi="Cambria Math"/>
                  <w:i/>
                </w:rPr>
              </m:ctrlPr>
            </m:sSubPr>
            <m:e>
              <m:r>
                <w:rPr>
                  <w:rFonts w:ascii="Cambria Math" w:hAnsi="Cambria Math"/>
                </w:rPr>
                <m:t>ActiveLF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m:t>
          </m:r>
          <m:d>
            <m:dPr>
              <m:ctrlPr>
                <w:rPr>
                  <w:rFonts w:ascii="Cambria Math" w:hAnsi="Cambria Math"/>
                  <w:i/>
                </w:rPr>
              </m:ctrlPr>
            </m:dPr>
            <m:e>
              <m:r>
                <w:rPr>
                  <w:rFonts w:ascii="Cambria Math" w:hAnsi="Cambria Math"/>
                </w:rPr>
                <m:t>1-TurFrac</m:t>
              </m:r>
            </m:e>
          </m:d>
        </m:oMath>
      </m:oMathPara>
    </w:p>
    <w:p w14:paraId="7D98E379" w14:textId="77777777" w:rsidR="001570EC" w:rsidRDefault="001570EC" w:rsidP="001570EC">
      <w:pPr>
        <w:ind w:left="720"/>
      </w:pPr>
    </w:p>
    <w:p w14:paraId="6D5BA525" w14:textId="6A780D2C" w:rsidR="001570EC" w:rsidRDefault="001570EC" w:rsidP="001570EC">
      <w:r>
        <w:t>where</w:t>
      </w:r>
    </w:p>
    <w:p w14:paraId="2F65ABAE" w14:textId="77777777" w:rsidR="001570EC" w:rsidRDefault="001570EC" w:rsidP="001570EC"/>
    <w:p w14:paraId="7F7C02F8" w14:textId="737AB50E" w:rsidR="001570EC" w:rsidRDefault="00C32465" w:rsidP="001570EC">
      <w:pPr>
        <w:pStyle w:val="Definitions"/>
      </w:pPr>
      <m:oMath>
        <m:sSub>
          <m:sSubPr>
            <m:ctrlPr>
              <w:rPr>
                <w:rFonts w:ascii="Cambria Math" w:hAnsi="Cambria Math"/>
              </w:rPr>
            </m:ctrlPr>
          </m:sSubPr>
          <m:e>
            <m:r>
              <w:rPr>
                <w:rFonts w:ascii="Cambria Math" w:hAnsi="Cambria Math"/>
              </w:rPr>
              <m:t>ActiveLF</m:t>
            </m:r>
          </m:e>
          <m:sub>
            <m:r>
              <w:rPr>
                <w:rFonts w:ascii="Cambria Math" w:hAnsi="Cambria Math"/>
              </w:rPr>
              <m:t>n</m:t>
            </m:r>
          </m:sub>
        </m:sSub>
      </m:oMath>
      <w:r w:rsidR="001570EC">
        <w:tab/>
        <w:t>=</w:t>
      </w:r>
      <w:r w:rsidR="001570EC">
        <w:tab/>
      </w:r>
      <w:r w:rsidR="001570EC" w:rsidRPr="00C21485">
        <w:t xml:space="preserve">The </w:t>
      </w:r>
      <w:r w:rsidR="00595C16">
        <w:t>active labor force</w:t>
      </w:r>
      <w:r w:rsidR="001570EC" w:rsidRPr="00C21485">
        <w:t xml:space="preserve"> in neighborhood </w:t>
      </w:r>
      <w:r w:rsidR="001570EC" w:rsidRPr="00131AC4">
        <w:rPr>
          <w:i/>
        </w:rPr>
        <w:t>n</w:t>
      </w:r>
      <w:r w:rsidR="001570EC">
        <w:t>.</w:t>
      </w:r>
    </w:p>
    <w:p w14:paraId="538AD203" w14:textId="7B265BEB" w:rsidR="001570EC" w:rsidRDefault="00C32465" w:rsidP="001570EC">
      <w:pPr>
        <w:pStyle w:val="Definitions"/>
      </w:pPr>
      <m:oMath>
        <m:sSub>
          <m:sSubPr>
            <m:ctrlPr>
              <w:rPr>
                <w:rFonts w:ascii="Cambria Math" w:hAnsi="Cambria Math"/>
              </w:rPr>
            </m:ctrlPr>
          </m:sSubPr>
          <m:e>
            <m:r>
              <w:rPr>
                <w:rFonts w:ascii="Cambria Math" w:hAnsi="Cambria Math"/>
              </w:rPr>
              <m:t>LaborForce</m:t>
            </m:r>
          </m:e>
          <m:sub>
            <m:r>
              <w:rPr>
                <w:rFonts w:ascii="Cambria Math" w:hAnsi="Cambria Math"/>
              </w:rPr>
              <m:t>n</m:t>
            </m:r>
          </m:sub>
        </m:sSub>
      </m:oMath>
      <w:r w:rsidR="001570EC">
        <w:tab/>
        <w:t>=</w:t>
      </w:r>
      <w:r w:rsidR="001570EC">
        <w:tab/>
      </w:r>
      <w:r w:rsidR="001570EC" w:rsidRPr="00C21485">
        <w:t xml:space="preserve">The </w:t>
      </w:r>
      <w:r w:rsidR="00595C16">
        <w:t xml:space="preserve">total labor force in neighborhood </w:t>
      </w:r>
      <w:r w:rsidR="00595C16" w:rsidRPr="00595C16">
        <w:rPr>
          <w:i/>
        </w:rPr>
        <w:t>n</w:t>
      </w:r>
      <w:r w:rsidR="001570EC">
        <w:t>.</w:t>
      </w:r>
    </w:p>
    <w:p w14:paraId="2E07DB19" w14:textId="7EBD2AEB" w:rsidR="001570EC" w:rsidRDefault="00595C16" w:rsidP="001570EC">
      <w:pPr>
        <w:pStyle w:val="Definitions"/>
      </w:pPr>
      <m:oMath>
        <m:r>
          <w:rPr>
            <w:rFonts w:ascii="Cambria Math" w:hAnsi="Cambria Math"/>
          </w:rPr>
          <m:t>TurFrac</m:t>
        </m:r>
      </m:oMath>
      <w:r w:rsidR="001570EC">
        <w:tab/>
        <w:t>=</w:t>
      </w:r>
      <w:r w:rsidR="001570EC">
        <w:tab/>
        <w:t xml:space="preserve">The </w:t>
      </w:r>
      <w:r>
        <w:t>turbulence fraction, those “in between” jobs</w:t>
      </w:r>
      <w:r w:rsidR="001570EC">
        <w:t>.</w:t>
      </w:r>
    </w:p>
    <w:p w14:paraId="7E6D097F" w14:textId="77777777" w:rsidR="001570EC" w:rsidRDefault="001570EC" w:rsidP="001570EC">
      <w:pPr>
        <w:pStyle w:val="Definitions"/>
      </w:pPr>
    </w:p>
    <w:p w14:paraId="79E10A37" w14:textId="77777777" w:rsidR="00595C16" w:rsidRDefault="00595C16" w:rsidP="001570EC">
      <w:r>
        <w:t>The turbulence fraction is set to 0.04 representing 4% of the labor force in between jobs.</w:t>
      </w:r>
    </w:p>
    <w:p w14:paraId="4C355358" w14:textId="4FB9BFBE" w:rsidR="00595C16" w:rsidRDefault="00595C16" w:rsidP="00595C16">
      <w:r>
        <w:t>Athena</w:t>
      </w:r>
      <w:r w:rsidRPr="00E916EF">
        <w:t xml:space="preserve"> assume</w:t>
      </w:r>
      <w:r>
        <w:t>s</w:t>
      </w:r>
      <w:r w:rsidRPr="00E916EF">
        <w:t xml:space="preserve"> that</w:t>
      </w:r>
      <w:r>
        <w:t xml:space="preserve"> workers prefer to work as close to home as possible, so we assign workers to jobs so that as many as possible work in their own neighborhoods. Of those left over, as many as possible commute to work in </w:t>
      </w:r>
      <w:r>
        <w:rPr>
          <w:i/>
        </w:rPr>
        <w:t>near</w:t>
      </w:r>
      <w:r>
        <w:t xml:space="preserve"> neighborhoods followed by </w:t>
      </w:r>
      <w:r w:rsidRPr="00595C16">
        <w:rPr>
          <w:i/>
        </w:rPr>
        <w:t>far</w:t>
      </w:r>
      <w:r>
        <w:t xml:space="preserve"> and then </w:t>
      </w:r>
      <w:r w:rsidRPr="00595C16">
        <w:rPr>
          <w:i/>
        </w:rPr>
        <w:t>remote</w:t>
      </w:r>
      <w:r>
        <w:t xml:space="preserve"> neighborhoods.</w:t>
      </w:r>
      <w:r>
        <w:rPr>
          <w:rStyle w:val="FootnoteReference"/>
        </w:rPr>
        <w:footnoteReference w:id="75"/>
      </w:r>
      <w:r w:rsidRPr="00595C16">
        <w:t xml:space="preserve"> </w:t>
      </w:r>
      <w:r>
        <w:t xml:space="preserve"> After workers have been assig</w:t>
      </w:r>
      <w:r w:rsidR="00337BDF">
        <w:t xml:space="preserve">ned to jobs any workers left over </w:t>
      </w:r>
      <w:r>
        <w:t xml:space="preserve">are part of the unemployed work force and are referred to as being “geographically unemployed”.  Note that setting the maximum commute distance to </w:t>
      </w:r>
      <w:r w:rsidRPr="00595C16">
        <w:rPr>
          <w:i/>
        </w:rPr>
        <w:t>remote</w:t>
      </w:r>
      <w:r>
        <w:t xml:space="preserve"> will always result in a geographic unemployment of zero.</w:t>
      </w:r>
    </w:p>
    <w:p w14:paraId="032492FB" w14:textId="77777777" w:rsidR="00873806" w:rsidRDefault="00873806" w:rsidP="00595C16"/>
    <w:p w14:paraId="2D276B12" w14:textId="05736B6E" w:rsidR="00873806" w:rsidRDefault="00873806" w:rsidP="00595C16">
      <w:r>
        <w:lastRenderedPageBreak/>
        <w:t>Disaggregation of unemployment is an iterative process that progresses by increasing proximity</w:t>
      </w:r>
      <w:r w:rsidR="0001368A">
        <w:t>.</w:t>
      </w:r>
      <w:r>
        <w:t xml:space="preserve"> </w:t>
      </w:r>
      <w:r w:rsidR="0001368A">
        <w:t>T</w:t>
      </w:r>
      <w:r w:rsidR="003B11C6">
        <w:t>hus</w:t>
      </w:r>
      <w:r w:rsidR="0001368A">
        <w:t>,</w:t>
      </w:r>
      <w:r w:rsidR="003B11C6">
        <w:t xml:space="preserve"> for each </w:t>
      </w:r>
      <w:r w:rsidR="0001368A" w:rsidRPr="003B11C6">
        <w:rPr>
          <w:i/>
        </w:rPr>
        <w:t>proximity</w:t>
      </w:r>
      <w:r w:rsidR="0001368A" w:rsidRPr="003B11C6">
        <w:rPr>
          <w:i/>
          <w:vertAlign w:val="subscript"/>
        </w:rPr>
        <w:t>mn</w:t>
      </w:r>
      <w:r w:rsidR="0001368A">
        <w:t xml:space="preserve">, </w:t>
      </w:r>
      <w:r w:rsidR="003B11C6">
        <w:t xml:space="preserve">neighborhood </w:t>
      </w:r>
      <w:r w:rsidR="003B11C6" w:rsidRPr="003B11C6">
        <w:rPr>
          <w:i/>
        </w:rPr>
        <w:t>n</w:t>
      </w:r>
      <w:r w:rsidR="0001368A">
        <w:t xml:space="preserve"> </w:t>
      </w:r>
      <w:r w:rsidR="003B11C6">
        <w:t xml:space="preserve">has jobs </w:t>
      </w:r>
      <w:r w:rsidR="0001368A">
        <w:t xml:space="preserve">for which </w:t>
      </w:r>
      <w:r w:rsidR="003B11C6">
        <w:t xml:space="preserve">there is a work force in neighborhood </w:t>
      </w:r>
      <w:r w:rsidR="003B11C6" w:rsidRPr="003B11C6">
        <w:rPr>
          <w:i/>
        </w:rPr>
        <w:t>m</w:t>
      </w:r>
      <w:r w:rsidR="00E73E07">
        <w:t xml:space="preserve"> available to work them:</w:t>
      </w:r>
    </w:p>
    <w:p w14:paraId="378F7E66" w14:textId="77777777" w:rsidR="003B11C6" w:rsidRDefault="003B11C6" w:rsidP="00595C16"/>
    <w:p w14:paraId="3DE48961" w14:textId="328C6F54" w:rsidR="003B11C6" w:rsidRPr="003B11C6" w:rsidRDefault="00C32465" w:rsidP="0001368A">
      <w:pPr>
        <w:ind w:left="720"/>
      </w:pPr>
      <m:oMathPara>
        <m:oMath>
          <m:sSub>
            <m:sSubPr>
              <m:ctrlPr>
                <w:rPr>
                  <w:rFonts w:ascii="Cambria Math" w:hAnsi="Cambria Math"/>
                  <w:i/>
                </w:rPr>
              </m:ctrlPr>
            </m:sSubPr>
            <m:e>
              <m:r>
                <w:rPr>
                  <w:rFonts w:ascii="Cambria Math" w:hAnsi="Cambria Math"/>
                </w:rPr>
                <m:t>TotalALF</m:t>
              </m:r>
            </m:e>
            <m:sub>
              <m:r>
                <w:rPr>
                  <w:rFonts w:ascii="Cambria Math" w:hAnsi="Cambria Math"/>
                </w:rPr>
                <m:t>n</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ActiveL</m:t>
                  </m:r>
                  <m:r>
                    <w:rPr>
                      <w:rFonts w:ascii="Cambria Math" w:hAnsi="Cambria Math"/>
                    </w:rPr>
                    <m:t>F</m:t>
                  </m:r>
                </m:e>
                <m:sub>
                  <m:r>
                    <w:rPr>
                      <w:rFonts w:ascii="Cambria Math" w:hAnsi="Cambria Math"/>
                    </w:rPr>
                    <m:t>m</m:t>
                  </m:r>
                </m:sub>
              </m:sSub>
            </m:e>
          </m:nary>
        </m:oMath>
      </m:oMathPara>
    </w:p>
    <w:p w14:paraId="6A33DED5" w14:textId="2E63FA62" w:rsidR="00595C16" w:rsidRPr="00595C16" w:rsidRDefault="00595C16" w:rsidP="00595C16"/>
    <w:p w14:paraId="1A9E3E75" w14:textId="1E1E7B8A" w:rsidR="001570EC" w:rsidRDefault="00E73E07" w:rsidP="001570EC">
      <w:r>
        <w:t>where</w:t>
      </w:r>
    </w:p>
    <w:p w14:paraId="37ED1A80" w14:textId="77777777" w:rsidR="00E73E07" w:rsidRDefault="00E73E07" w:rsidP="008B68E2"/>
    <w:p w14:paraId="74B2AD36" w14:textId="1D0220F0" w:rsidR="00E73E07" w:rsidRDefault="00C32465" w:rsidP="00E73E07">
      <w:pPr>
        <w:pStyle w:val="Definitions"/>
      </w:pPr>
      <m:oMath>
        <m:sSub>
          <m:sSubPr>
            <m:ctrlPr>
              <w:rPr>
                <w:rFonts w:ascii="Cambria Math" w:hAnsi="Cambria Math"/>
              </w:rPr>
            </m:ctrlPr>
          </m:sSubPr>
          <m:e>
            <m:r>
              <w:rPr>
                <w:rFonts w:ascii="Cambria Math" w:hAnsi="Cambria Math"/>
              </w:rPr>
              <m:t>TotalALF</m:t>
            </m:r>
          </m:e>
          <m:sub>
            <m:r>
              <w:rPr>
                <w:rFonts w:ascii="Cambria Math" w:hAnsi="Cambria Math"/>
              </w:rPr>
              <m:t>n</m:t>
            </m:r>
          </m:sub>
        </m:sSub>
      </m:oMath>
      <w:r w:rsidR="00E73E07">
        <w:tab/>
        <w:t>=</w:t>
      </w:r>
      <w:r w:rsidR="00E73E07">
        <w:tab/>
      </w:r>
      <w:r w:rsidR="00E73E07" w:rsidRPr="00C21485">
        <w:t xml:space="preserve">The </w:t>
      </w:r>
      <w:r w:rsidR="00BA4292">
        <w:t>total available</w:t>
      </w:r>
      <w:r w:rsidR="00E73E07">
        <w:t xml:space="preserve"> labor force</w:t>
      </w:r>
      <w:r w:rsidR="00BA4292">
        <w:t xml:space="preserve"> for the jobs in</w:t>
      </w:r>
      <w:r w:rsidR="00E73E07" w:rsidRPr="00C21485">
        <w:t xml:space="preserve"> neighborhood </w:t>
      </w:r>
      <w:r w:rsidR="00E73E07" w:rsidRPr="00131AC4">
        <w:rPr>
          <w:i/>
        </w:rPr>
        <w:t>n</w:t>
      </w:r>
      <w:r w:rsidR="00E73E07">
        <w:t>.</w:t>
      </w:r>
    </w:p>
    <w:p w14:paraId="05ABF552" w14:textId="6A40F0B6" w:rsidR="00E73E07" w:rsidRDefault="00C32465" w:rsidP="00E73E07">
      <w:pPr>
        <w:pStyle w:val="Definitions"/>
        <w:rPr>
          <w:i/>
        </w:rPr>
      </w:pPr>
      <m:oMath>
        <m:sSub>
          <m:sSubPr>
            <m:ctrlPr>
              <w:rPr>
                <w:rFonts w:ascii="Cambria Math" w:hAnsi="Cambria Math"/>
              </w:rPr>
            </m:ctrlPr>
          </m:sSubPr>
          <m:e>
            <m:r>
              <w:rPr>
                <w:rFonts w:ascii="Cambria Math" w:hAnsi="Cambria Math"/>
              </w:rPr>
              <m:t>ActiveLF</m:t>
            </m:r>
          </m:e>
          <m:sub>
            <m:r>
              <w:rPr>
                <w:rFonts w:ascii="Cambria Math" w:hAnsi="Cambria Math"/>
              </w:rPr>
              <m:t>m</m:t>
            </m:r>
          </m:sub>
        </m:sSub>
      </m:oMath>
      <w:r w:rsidR="00E73E07">
        <w:tab/>
        <w:t>=</w:t>
      </w:r>
      <w:r w:rsidR="00E73E07">
        <w:tab/>
      </w:r>
      <w:r w:rsidR="00BA4292">
        <w:t>The available</w:t>
      </w:r>
      <w:r w:rsidR="00E73E07">
        <w:t xml:space="preserve"> labor force in neighborhood </w:t>
      </w:r>
      <w:r w:rsidR="00BA4292">
        <w:rPr>
          <w:i/>
        </w:rPr>
        <w:t>m</w:t>
      </w:r>
      <w:r w:rsidR="00BA4292">
        <w:t xml:space="preserve"> given </w:t>
      </w:r>
      <w:r w:rsidR="00BA4292" w:rsidRPr="00BA4292">
        <w:rPr>
          <w:i/>
        </w:rPr>
        <w:t>proximity</w:t>
      </w:r>
      <w:r w:rsidR="00BA4292">
        <w:rPr>
          <w:i/>
          <w:vertAlign w:val="subscript"/>
        </w:rPr>
        <w:t>mn</w:t>
      </w:r>
      <w:r w:rsidR="00BA4292">
        <w:rPr>
          <w:i/>
        </w:rPr>
        <w:t>.</w:t>
      </w:r>
    </w:p>
    <w:p w14:paraId="1F6723E2" w14:textId="77777777" w:rsidR="00BA4292" w:rsidRDefault="00BA4292" w:rsidP="00E73E07">
      <w:pPr>
        <w:pStyle w:val="Definitions"/>
      </w:pPr>
    </w:p>
    <w:p w14:paraId="52D85BC2" w14:textId="1F8B2FCA" w:rsidR="00BA4292" w:rsidRDefault="00BA4292" w:rsidP="00BA4292">
      <w:r>
        <w:t>Once the labor force available for jobs in a neighborhood is determined, job offers can be made</w:t>
      </w:r>
      <w:r w:rsidR="00F3709A">
        <w:t xml:space="preserve"> to the labor force in each neighborhood </w:t>
      </w:r>
      <w:r w:rsidR="00F3709A" w:rsidRPr="00F3709A">
        <w:rPr>
          <w:i/>
        </w:rPr>
        <w:t>m</w:t>
      </w:r>
      <w:r>
        <w:t xml:space="preserve"> given the </w:t>
      </w:r>
      <w:r w:rsidR="008B68E2">
        <w:t xml:space="preserve">those </w:t>
      </w:r>
      <w:r>
        <w:t xml:space="preserve">jobs in neighborhood </w:t>
      </w:r>
      <w:r w:rsidRPr="00BA4292">
        <w:rPr>
          <w:i/>
        </w:rPr>
        <w:t>n</w:t>
      </w:r>
      <w:r>
        <w:t>:</w:t>
      </w:r>
    </w:p>
    <w:p w14:paraId="33BEBE25" w14:textId="77777777" w:rsidR="00BA4292" w:rsidRDefault="00BA4292" w:rsidP="00BA4292"/>
    <w:p w14:paraId="36FB112A" w14:textId="78585268" w:rsidR="008725CE" w:rsidRPr="00F3709A" w:rsidRDefault="00C32465"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m:t>
        </m:r>
        <m:sSub>
          <m:sSubPr>
            <m:ctrlPr>
              <w:rPr>
                <w:rFonts w:ascii="Cambria Math" w:hAnsi="Cambria Math"/>
                <w:i/>
              </w:rPr>
            </m:ctrlPr>
          </m:sSubPr>
          <m:e>
            <m:r>
              <w:rPr>
                <w:rFonts w:ascii="Cambria Math" w:hAnsi="Cambria Math"/>
              </w:rPr>
              <m:t>Jobs</m:t>
            </m:r>
          </m:e>
          <m:sub>
            <m:r>
              <w:rPr>
                <w:rFonts w:ascii="Cambria Math" w:hAnsi="Cambria Math"/>
              </w:rPr>
              <m:t>n</m:t>
            </m:r>
          </m:sub>
        </m:sSub>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ActiveLF</m:t>
                    </m:r>
                  </m:e>
                  <m:sub>
                    <m:r>
                      <w:rPr>
                        <w:rFonts w:ascii="Cambria Math" w:hAnsi="Cambria Math"/>
                      </w:rPr>
                      <m:t>m</m:t>
                    </m:r>
                  </m:sub>
                </m:sSub>
              </m:num>
              <m:den>
                <m:sSub>
                  <m:sSubPr>
                    <m:ctrlPr>
                      <w:rPr>
                        <w:rFonts w:ascii="Cambria Math" w:hAnsi="Cambria Math"/>
                        <w:i/>
                      </w:rPr>
                    </m:ctrlPr>
                  </m:sSubPr>
                  <m:e>
                    <m:r>
                      <w:rPr>
                        <w:rFonts w:ascii="Cambria Math" w:hAnsi="Cambria Math"/>
                      </w:rPr>
                      <m:t>TotalALF</m:t>
                    </m:r>
                  </m:e>
                  <m:sub>
                    <m:r>
                      <w:rPr>
                        <w:rFonts w:ascii="Cambria Math" w:hAnsi="Cambria Math"/>
                      </w:rPr>
                      <m:t>n</m:t>
                    </m:r>
                  </m:sub>
                </m:sSub>
              </m:den>
            </m:f>
          </m:e>
        </m:d>
      </m:oMath>
      <w:r w:rsidR="008725CE">
        <w:t xml:space="preserve">       , </w:t>
      </w:r>
      <m:oMath>
        <m:sSub>
          <m:sSubPr>
            <m:ctrlPr>
              <w:rPr>
                <w:rFonts w:ascii="Cambria Math" w:hAnsi="Cambria Math"/>
              </w:rPr>
            </m:ctrlPr>
          </m:sSubPr>
          <m:e>
            <m:r>
              <w:rPr>
                <w:rFonts w:ascii="Cambria Math" w:hAnsi="Cambria Math"/>
              </w:rPr>
              <m:t>TotalALF</m:t>
            </m:r>
          </m:e>
          <m:sub>
            <m:r>
              <w:rPr>
                <w:rFonts w:ascii="Cambria Math" w:hAnsi="Cambria Math"/>
              </w:rPr>
              <m:t>n</m:t>
            </m:r>
          </m:sub>
        </m:sSub>
        <m:r>
          <w:rPr>
            <w:rFonts w:ascii="Cambria Math" w:hAnsi="Cambria Math"/>
          </w:rPr>
          <m:t>&gt;0</m:t>
        </m:r>
      </m:oMath>
    </w:p>
    <w:p w14:paraId="600723C0" w14:textId="5BE316B3" w:rsidR="00BA4292" w:rsidRDefault="008725CE" w:rsidP="00BA4292">
      <w:r>
        <w:t>otherwise</w:t>
      </w:r>
    </w:p>
    <w:p w14:paraId="477AE591" w14:textId="77777777" w:rsidR="008725CE" w:rsidRDefault="008725CE" w:rsidP="00BA4292"/>
    <w:p w14:paraId="50C5C7B0" w14:textId="47CA4D0F" w:rsidR="008725CE" w:rsidRDefault="00C32465" w:rsidP="008725CE">
      <w:pPr>
        <w:ind w:left="720"/>
      </w:pPr>
      <m:oMath>
        <m:sSub>
          <m:sSubPr>
            <m:ctrlPr>
              <w:rPr>
                <w:rFonts w:ascii="Cambria Math" w:hAnsi="Cambria Math"/>
                <w:i/>
              </w:rPr>
            </m:ctrlPr>
          </m:sSubPr>
          <m:e>
            <m:r>
              <w:rPr>
                <w:rFonts w:ascii="Cambria Math" w:hAnsi="Cambria Math"/>
              </w:rPr>
              <m:t>JobOffers</m:t>
            </m:r>
          </m:e>
          <m:sub>
            <m:r>
              <w:rPr>
                <w:rFonts w:ascii="Cambria Math" w:hAnsi="Cambria Math"/>
              </w:rPr>
              <m:t>mn</m:t>
            </m:r>
          </m:sub>
        </m:sSub>
        <m:r>
          <w:rPr>
            <w:rFonts w:ascii="Cambria Math" w:hAnsi="Cambria Math"/>
          </w:rPr>
          <m:t>=0</m:t>
        </m:r>
      </m:oMath>
      <w:r w:rsidR="008725CE">
        <w:t xml:space="preserve">       </w:t>
      </w:r>
    </w:p>
    <w:p w14:paraId="39B5190D" w14:textId="77777777" w:rsidR="008B68E2" w:rsidRDefault="008B68E2" w:rsidP="008725CE">
      <w:pPr>
        <w:ind w:left="720"/>
      </w:pPr>
    </w:p>
    <w:p w14:paraId="1851D646" w14:textId="6EAA9C05" w:rsidR="008B68E2" w:rsidRDefault="008B68E2" w:rsidP="008B68E2">
      <w:r>
        <w:t xml:space="preserve">After all job offers are determined for each pair of neighborhoods with the given proximity relationship, positions can be filled by allocating the available labor force to those jobs.  First, the total number of job offers to </w:t>
      </w:r>
      <w:r w:rsidRPr="008B68E2">
        <w:rPr>
          <w:i/>
        </w:rPr>
        <w:t>m</w:t>
      </w:r>
      <w:r>
        <w:t xml:space="preserve"> is summed:</w:t>
      </w:r>
    </w:p>
    <w:p w14:paraId="296D92E9" w14:textId="77777777" w:rsidR="008B68E2" w:rsidRDefault="008B68E2" w:rsidP="008B68E2"/>
    <w:p w14:paraId="680ACEC4" w14:textId="47B6D700" w:rsidR="008B68E2" w:rsidRPr="008B68E2" w:rsidRDefault="00C32465" w:rsidP="008B68E2">
      <w:pPr>
        <w:ind w:left="720"/>
      </w:pPr>
      <m:oMathPara>
        <m:oMath>
          <m:sSub>
            <m:sSubPr>
              <m:ctrlPr>
                <w:rPr>
                  <w:rFonts w:ascii="Cambria Math" w:hAnsi="Cambria Math"/>
                  <w:i/>
                </w:rPr>
              </m:ctrlPr>
            </m:sSubPr>
            <m:e>
              <m:r>
                <w:rPr>
                  <w:rFonts w:ascii="Cambria Math" w:hAnsi="Cambria Math"/>
                </w:rPr>
                <m:t>TotJobOffers</m:t>
              </m:r>
            </m:e>
            <m:sub>
              <m:r>
                <w:rPr>
                  <w:rFonts w:ascii="Cambria Math" w:hAnsi="Cambria Math"/>
                </w:rPr>
                <m:t>m</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JobOffers</m:t>
                  </m:r>
                </m:e>
                <m:sub>
                  <m:r>
                    <w:rPr>
                      <w:rFonts w:ascii="Cambria Math" w:hAnsi="Cambria Math"/>
                    </w:rPr>
                    <m:t>mn</m:t>
                  </m:r>
                </m:sub>
              </m:sSub>
            </m:e>
          </m:nary>
        </m:oMath>
      </m:oMathPara>
    </w:p>
    <w:p w14:paraId="22307038" w14:textId="77777777" w:rsidR="008B68E2" w:rsidRDefault="008B68E2" w:rsidP="008B68E2">
      <w:pPr>
        <w:ind w:left="720"/>
      </w:pPr>
    </w:p>
    <w:p w14:paraId="374DC652" w14:textId="409A34F2" w:rsidR="008B68E2" w:rsidRDefault="008B68E2" w:rsidP="008B68E2">
      <w:r>
        <w:t>Then, filled positions are allocated:</w:t>
      </w:r>
    </w:p>
    <w:p w14:paraId="3DBE178C" w14:textId="77777777" w:rsidR="008B68E2" w:rsidRDefault="008B68E2" w:rsidP="008B68E2"/>
    <w:p w14:paraId="76EDEEA5" w14:textId="71AB5079" w:rsidR="008B68E2" w:rsidRPr="00E40A41" w:rsidRDefault="00C32465" w:rsidP="008B68E2">
      <w:pPr>
        <w:ind w:left="720"/>
      </w:p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 xml:space="preserve">m  </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JobOffers</m:t>
                    </m:r>
                  </m:e>
                  <m:sub>
                    <m:r>
                      <w:rPr>
                        <w:rFonts w:ascii="Cambria Math" w:hAnsi="Cambria Math"/>
                      </w:rPr>
                      <m:t>mn</m:t>
                    </m:r>
                  </m:sub>
                </m:sSub>
              </m:num>
              <m:den>
                <m:sSub>
                  <m:sSubPr>
                    <m:ctrlPr>
                      <w:rPr>
                        <w:rFonts w:ascii="Cambria Math" w:hAnsi="Cambria Math"/>
                        <w:i/>
                      </w:rPr>
                    </m:ctrlPr>
                  </m:sSubPr>
                  <m:e>
                    <m:r>
                      <w:rPr>
                        <w:rFonts w:ascii="Cambria Math" w:hAnsi="Cambria Math"/>
                      </w:rPr>
                      <m:t>TotJobOffers</m:t>
                    </m:r>
                  </m:e>
                  <m:sub>
                    <m:r>
                      <w:rPr>
                        <w:rFonts w:ascii="Cambria Math" w:hAnsi="Cambria Math"/>
                      </w:rPr>
                      <m:t>m</m:t>
                    </m:r>
                  </m:sub>
                </m:sSub>
              </m:den>
            </m:f>
          </m:e>
        </m:d>
      </m:oMath>
      <w:r w:rsidR="00E40A41">
        <w:t xml:space="preserve">  for   </w:t>
      </w:r>
      <m:oMath>
        <m:r>
          <w:rPr>
            <w:rFonts w:ascii="Cambria Math" w:hAnsi="Cambria Math"/>
          </w:rPr>
          <m:t>0&gt;</m:t>
        </m:r>
        <m:sSub>
          <m:sSubPr>
            <m:ctrlPr>
              <w:rPr>
                <w:rFonts w:ascii="Cambria Math" w:hAnsi="Cambria Math"/>
                <w:i/>
              </w:rPr>
            </m:ctrlPr>
          </m:sSubPr>
          <m:e>
            <m:r>
              <w:rPr>
                <w:rFonts w:ascii="Cambria Math" w:hAnsi="Cambria Math"/>
              </w:rPr>
              <m:t>TotJobOffers</m:t>
            </m:r>
          </m:e>
          <m:sub>
            <m:r>
              <w:rPr>
                <w:rFonts w:ascii="Cambria Math" w:hAnsi="Cambria Math"/>
              </w:rPr>
              <m:t xml:space="preserve">m </m:t>
            </m:r>
          </m:sub>
        </m:sSub>
        <m:r>
          <w:rPr>
            <w:rFonts w:ascii="Cambria Math" w:hAnsi="Cambria Math"/>
          </w:rPr>
          <m:t>&gt;</m:t>
        </m:r>
        <m:sSub>
          <m:sSubPr>
            <m:ctrlPr>
              <w:rPr>
                <w:rFonts w:ascii="Cambria Math" w:hAnsi="Cambria Math"/>
                <w:i/>
              </w:rPr>
            </m:ctrlPr>
          </m:sSubPr>
          <m:e>
            <m:r>
              <w:rPr>
                <w:rFonts w:ascii="Cambria Math" w:hAnsi="Cambria Math"/>
              </w:rPr>
              <m:t>ActiveLF</m:t>
            </m:r>
          </m:e>
          <m:sub>
            <m:r>
              <w:rPr>
                <w:rFonts w:ascii="Cambria Math" w:hAnsi="Cambria Math"/>
              </w:rPr>
              <m:t>m</m:t>
            </m:r>
          </m:sub>
        </m:sSub>
      </m:oMath>
    </w:p>
    <w:p w14:paraId="6B803312" w14:textId="77777777" w:rsidR="008B68E2" w:rsidRDefault="008B68E2" w:rsidP="008B68E2"/>
    <w:p w14:paraId="47BB8DA9" w14:textId="1A126045" w:rsidR="008B68E2" w:rsidRDefault="00E40A41" w:rsidP="008B68E2">
      <w:r>
        <w:t>otherwise</w:t>
      </w:r>
    </w:p>
    <w:p w14:paraId="36B4571C" w14:textId="77777777" w:rsidR="00E40A41" w:rsidRDefault="00E40A41" w:rsidP="008B68E2"/>
    <w:p w14:paraId="76730C86" w14:textId="2F5E3CFC" w:rsidR="00E40A41" w:rsidRPr="00E40A41" w:rsidRDefault="00C32465" w:rsidP="00E40A41">
      <w:pPr>
        <w:ind w:left="720"/>
      </w:pPr>
      <m:oMathPara>
        <m:oMathParaPr>
          <m:jc m:val="left"/>
        </m:oMathParaPr>
        <m:oMath>
          <m:sSub>
            <m:sSubPr>
              <m:ctrlPr>
                <w:rPr>
                  <w:rFonts w:ascii="Cambria Math" w:hAnsi="Cambria Math"/>
                  <w:i/>
                </w:rPr>
              </m:ctrlPr>
            </m:sSubPr>
            <m:e>
              <m:r>
                <w:rPr>
                  <w:rFonts w:ascii="Cambria Math" w:hAnsi="Cambria Math"/>
                </w:rPr>
                <m:t>FilledPos</m:t>
              </m:r>
            </m:e>
            <m:sub>
              <m:r>
                <w:rPr>
                  <w:rFonts w:ascii="Cambria Math" w:hAnsi="Cambria Math"/>
                </w:rPr>
                <m:t>mn</m:t>
              </m:r>
            </m:sub>
          </m:sSub>
          <m:r>
            <w:rPr>
              <w:rFonts w:ascii="Cambria Math" w:hAnsi="Cambria Math"/>
            </w:rPr>
            <m:t xml:space="preserve">= </m:t>
          </m:r>
          <m:sSub>
            <m:sSubPr>
              <m:ctrlPr>
                <w:rPr>
                  <w:rFonts w:ascii="Cambria Math" w:hAnsi="Cambria Math"/>
                  <w:i/>
                </w:rPr>
              </m:ctrlPr>
            </m:sSubPr>
            <m:e>
              <m:r>
                <w:rPr>
                  <w:rFonts w:ascii="Cambria Math" w:hAnsi="Cambria Math"/>
                </w:rPr>
                <m:t>JobOffers</m:t>
              </m:r>
            </m:e>
            <m:sub>
              <m:r>
                <w:rPr>
                  <w:rFonts w:ascii="Cambria Math" w:hAnsi="Cambria Math"/>
                </w:rPr>
                <m:t xml:space="preserve">mn  </m:t>
              </m:r>
            </m:sub>
          </m:sSub>
        </m:oMath>
      </m:oMathPara>
    </w:p>
    <w:p w14:paraId="7678F9C1" w14:textId="77777777" w:rsidR="00E40A41" w:rsidRDefault="00E40A41" w:rsidP="008B68E2"/>
    <w:p w14:paraId="654489C9" w14:textId="26BC3593" w:rsidR="007E74D9" w:rsidRDefault="00FD556A" w:rsidP="008B68E2">
      <w:r>
        <w:t xml:space="preserve">Note that if there are no job offers at all to </w:t>
      </w:r>
      <w:r w:rsidRPr="00FD556A">
        <w:rPr>
          <w:i/>
        </w:rPr>
        <w:t>m</w:t>
      </w:r>
      <w:r>
        <w:t xml:space="preserve">, then there are no filled positions. </w:t>
      </w:r>
      <w:r w:rsidR="007E74D9" w:rsidRPr="00FD556A">
        <w:t>Finally</w:t>
      </w:r>
      <w:r w:rsidR="007E74D9">
        <w:t>, the number of filled positions is decremented from both the jobs available and the labor force available:</w:t>
      </w:r>
    </w:p>
    <w:p w14:paraId="2A1F8E43" w14:textId="77777777" w:rsidR="007E74D9" w:rsidRDefault="007E74D9" w:rsidP="008B68E2"/>
    <w:p w14:paraId="783CFA2A" w14:textId="2ABC2D32" w:rsidR="007E74D9" w:rsidRPr="00E40A41" w:rsidRDefault="00C32465" w:rsidP="007E74D9">
      <w:pPr>
        <w:ind w:left="720"/>
      </w:pPr>
      <m:oMathPara>
        <m:oMathParaPr>
          <m:jc m:val="left"/>
        </m:oMathPara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ActiveLF</m:t>
              </m:r>
            </m:e>
            <m:sub>
              <m:r>
                <w:rPr>
                  <w:rFonts w:ascii="Cambria Math" w:hAnsi="Cambria Math"/>
                </w:rPr>
                <m:t xml:space="preserve">m  </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14:paraId="56560CFA" w14:textId="5C26C001" w:rsidR="007E74D9" w:rsidRPr="007E74D9" w:rsidRDefault="00C32465" w:rsidP="007E74D9">
      <w:pPr>
        <w:ind w:left="720"/>
      </w:pPr>
      <m:oMathPara>
        <m:oMathParaPr>
          <m:jc m:val="left"/>
        </m:oMathParaPr>
        <m:oMath>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Jobs</m:t>
              </m:r>
            </m:e>
            <m:sub>
              <m:r>
                <w:rPr>
                  <w:rFonts w:ascii="Cambria Math" w:hAnsi="Cambria Math"/>
                </w:rPr>
                <m:t xml:space="preserve">n  </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m</m:t>
              </m:r>
            </m:sub>
            <m:sup/>
            <m:e>
              <m:sSub>
                <m:sSubPr>
                  <m:ctrlPr>
                    <w:rPr>
                      <w:rFonts w:ascii="Cambria Math" w:hAnsi="Cambria Math"/>
                      <w:i/>
                    </w:rPr>
                  </m:ctrlPr>
                </m:sSubPr>
                <m:e>
                  <m:r>
                    <w:rPr>
                      <w:rFonts w:ascii="Cambria Math" w:hAnsi="Cambria Math"/>
                    </w:rPr>
                    <m:t>FilledPos</m:t>
                  </m:r>
                </m:e>
                <m:sub>
                  <m:r>
                    <w:rPr>
                      <w:rFonts w:ascii="Cambria Math" w:hAnsi="Cambria Math"/>
                    </w:rPr>
                    <m:t>mn</m:t>
                  </m:r>
                </m:sub>
              </m:sSub>
            </m:e>
          </m:nary>
        </m:oMath>
      </m:oMathPara>
    </w:p>
    <w:p w14:paraId="55A0D7CE" w14:textId="47BD5C48" w:rsidR="007E74D9" w:rsidRDefault="007E74D9" w:rsidP="007E74D9">
      <w:r>
        <w:lastRenderedPageBreak/>
        <w:t>This process is repeated a</w:t>
      </w:r>
      <w:r w:rsidR="00F51090">
        <w:t xml:space="preserve">t each level of proximity substituting </w:t>
      </w:r>
      <w:r w:rsidR="00F51090" w:rsidRPr="00F51090">
        <w:rPr>
          <w:i/>
        </w:rPr>
        <w:t>AvailLF</w:t>
      </w:r>
      <w:r w:rsidR="00F51090">
        <w:rPr>
          <w:i/>
          <w:vertAlign w:val="subscript"/>
        </w:rPr>
        <w:t>m</w:t>
      </w:r>
      <w:r w:rsidR="00F51090">
        <w:rPr>
          <w:i/>
        </w:rPr>
        <w:t xml:space="preserve"> </w:t>
      </w:r>
      <w:r w:rsidR="00F51090">
        <w:t>for</w:t>
      </w:r>
      <w:r w:rsidR="00F51090">
        <w:rPr>
          <w:i/>
        </w:rPr>
        <w:t xml:space="preserve"> </w:t>
      </w:r>
      <w:r w:rsidR="00F51090" w:rsidRPr="00F51090">
        <w:rPr>
          <w:i/>
        </w:rPr>
        <w:t>ActiveLF</w:t>
      </w:r>
      <w:r w:rsidR="00F51090">
        <w:rPr>
          <w:i/>
          <w:vertAlign w:val="subscript"/>
        </w:rPr>
        <w:t>m</w:t>
      </w:r>
      <w:r w:rsidR="00F51090">
        <w:t xml:space="preserve"> and </w:t>
      </w:r>
      <w:r w:rsidR="00F51090">
        <w:rPr>
          <w:i/>
        </w:rPr>
        <w:t>AvailJobs</w:t>
      </w:r>
      <w:r w:rsidR="00F51090">
        <w:rPr>
          <w:i/>
          <w:vertAlign w:val="subscript"/>
        </w:rPr>
        <w:t>n</w:t>
      </w:r>
      <w:r w:rsidR="00F51090">
        <w:t xml:space="preserve"> for </w:t>
      </w:r>
      <w:r w:rsidR="00F51090">
        <w:rPr>
          <w:i/>
        </w:rPr>
        <w:t>Jobs</w:t>
      </w:r>
      <w:r w:rsidR="00F51090">
        <w:rPr>
          <w:i/>
          <w:vertAlign w:val="subscript"/>
        </w:rPr>
        <w:t>n</w:t>
      </w:r>
      <w:r w:rsidR="00F51090">
        <w:rPr>
          <w:i/>
        </w:rPr>
        <w:t xml:space="preserve"> </w:t>
      </w:r>
      <w:r>
        <w:t xml:space="preserve">for all pairs of neighborhoods </w:t>
      </w:r>
      <w:r w:rsidRPr="007E74D9">
        <w:rPr>
          <w:i/>
        </w:rPr>
        <w:t>m</w:t>
      </w:r>
      <w:r>
        <w:t xml:space="preserve"> and </w:t>
      </w:r>
      <w:r w:rsidRPr="007E74D9">
        <w:rPr>
          <w:i/>
        </w:rPr>
        <w:t>n</w:t>
      </w:r>
      <w:r>
        <w:t xml:space="preserve"> </w:t>
      </w:r>
      <w:r w:rsidR="00F51090">
        <w:t xml:space="preserve">until </w:t>
      </w:r>
      <w:r>
        <w:t xml:space="preserve">the available labor force in </w:t>
      </w:r>
      <w:r w:rsidRPr="007E74D9">
        <w:rPr>
          <w:i/>
        </w:rPr>
        <w:t>m</w:t>
      </w:r>
      <w:r>
        <w:t xml:space="preserve"> multiplied by the available jobs in </w:t>
      </w:r>
      <w:r w:rsidRPr="007E74D9">
        <w:rPr>
          <w:i/>
        </w:rPr>
        <w:t>n</w:t>
      </w:r>
      <w:r>
        <w:t xml:space="preserve"> is zero:</w:t>
      </w:r>
    </w:p>
    <w:p w14:paraId="279E78B9" w14:textId="77777777" w:rsidR="00F51090" w:rsidRDefault="00F51090" w:rsidP="007E74D9"/>
    <w:p w14:paraId="50C6584F" w14:textId="27DE5441" w:rsidR="00F51090" w:rsidRPr="00E40A41" w:rsidRDefault="00C32465" w:rsidP="00F51090">
      <w:pPr>
        <w:ind w:left="720"/>
      </w:pPr>
      <m:oMath>
        <m:sSub>
          <m:sSubPr>
            <m:ctrlPr>
              <w:rPr>
                <w:rFonts w:ascii="Cambria Math" w:hAnsi="Cambria Math"/>
                <w:i/>
              </w:rPr>
            </m:ctrlPr>
          </m:sSubPr>
          <m:e>
            <m:r>
              <w:rPr>
                <w:rFonts w:ascii="Cambria Math" w:hAnsi="Cambria Math"/>
              </w:rPr>
              <m:t>AvailLF</m:t>
            </m:r>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AvailJobs</m:t>
            </m:r>
          </m:e>
          <m:sub>
            <m:r>
              <w:rPr>
                <w:rFonts w:ascii="Cambria Math" w:hAnsi="Cambria Math"/>
              </w:rPr>
              <m:t>n</m:t>
            </m:r>
          </m:sub>
        </m:sSub>
        <m:r>
          <w:rPr>
            <w:rFonts w:ascii="Cambria Math" w:hAnsi="Cambria Math"/>
          </w:rPr>
          <m:t>=0</m:t>
        </m:r>
      </m:oMath>
      <w:r w:rsidR="00F51090">
        <w:t xml:space="preserve">   for all </w:t>
      </w:r>
      <w:r w:rsidR="00F51090" w:rsidRPr="00F51090">
        <w:rPr>
          <w:i/>
        </w:rPr>
        <w:t>m</w:t>
      </w:r>
      <w:r w:rsidR="00F51090">
        <w:t xml:space="preserve">, </w:t>
      </w:r>
      <w:r w:rsidR="00F51090" w:rsidRPr="00F51090">
        <w:rPr>
          <w:i/>
        </w:rPr>
        <w:t>n</w:t>
      </w:r>
    </w:p>
    <w:p w14:paraId="058A0AD5" w14:textId="77777777" w:rsidR="00F51090" w:rsidRPr="007E74D9" w:rsidRDefault="00F51090" w:rsidP="007E74D9"/>
    <w:p w14:paraId="251053F8" w14:textId="3BA0A322" w:rsidR="007E74D9" w:rsidRDefault="00893B8D" w:rsidP="008B68E2">
      <w:r>
        <w:t>Thus</w:t>
      </w:r>
      <w:r w:rsidR="001A2CA7">
        <w:t xml:space="preserve"> indicating that either all</w:t>
      </w:r>
      <w:r w:rsidR="00F51090">
        <w:t xml:space="preserve"> available jobs have been fil</w:t>
      </w:r>
      <w:r w:rsidR="001A2CA7">
        <w:t>led or all</w:t>
      </w:r>
      <w:r w:rsidR="00F51090">
        <w:t xml:space="preserve"> available labor force has been exhausted.</w:t>
      </w:r>
      <w:r>
        <w:t xml:space="preserve">  The unemployment in neighborhood </w:t>
      </w:r>
      <w:r>
        <w:rPr>
          <w:i/>
        </w:rPr>
        <w:t>n</w:t>
      </w:r>
      <w:r>
        <w:t xml:space="preserve"> is then the workforce remaining after all iterations at each proximity level is completed along with those workers in turbulence:</w:t>
      </w:r>
    </w:p>
    <w:p w14:paraId="6326FBE4" w14:textId="77777777" w:rsidR="00893B8D" w:rsidRDefault="00893B8D" w:rsidP="008B68E2"/>
    <w:p w14:paraId="034DC50B" w14:textId="68D678DC" w:rsidR="00893B8D" w:rsidRPr="00E916EF" w:rsidRDefault="00C32465" w:rsidP="00893B8D">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AvailLF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LaborForce</m:t>
              </m:r>
            </m:e>
            <m:sub>
              <m:r>
                <w:rPr>
                  <w:rFonts w:ascii="Cambria Math" w:hAnsi="Cambria Math"/>
                </w:rPr>
                <m:t>n</m:t>
              </m:r>
            </m:sub>
          </m:sSub>
          <m:r>
            <w:rPr>
              <w:rFonts w:ascii="Cambria Math" w:hAnsi="Cambria Math"/>
            </w:rPr>
            <m:t xml:space="preserve"> ∙ TurFrac</m:t>
          </m:r>
        </m:oMath>
      </m:oMathPara>
    </w:p>
    <w:p w14:paraId="61011C23" w14:textId="77777777" w:rsidR="00893B8D" w:rsidRDefault="00893B8D" w:rsidP="008B68E2"/>
    <w:p w14:paraId="3A077113" w14:textId="7E7BFF36" w:rsidR="001A2CA7" w:rsidRDefault="001A2CA7" w:rsidP="008B68E2">
      <w:r>
        <w:t>The unemployment rate in the neighborhood is:</w:t>
      </w:r>
    </w:p>
    <w:p w14:paraId="4A89AB49" w14:textId="77777777" w:rsidR="001A2CA7" w:rsidRDefault="001A2CA7" w:rsidP="008B68E2"/>
    <w:p w14:paraId="7C299F13" w14:textId="08A2E684" w:rsidR="001A2CA7" w:rsidRPr="00E916EF" w:rsidRDefault="00C32465" w:rsidP="001A2CA7">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n</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n</m:t>
                  </m:r>
                </m:sub>
              </m:sSub>
            </m:num>
            <m:den>
              <m:sSub>
                <m:sSubPr>
                  <m:ctrlPr>
                    <w:rPr>
                      <w:rFonts w:ascii="Cambria Math" w:hAnsi="Cambria Math"/>
                      <w:i/>
                    </w:rPr>
                  </m:ctrlPr>
                </m:sSubPr>
                <m:e>
                  <m:r>
                    <w:rPr>
                      <w:rFonts w:ascii="Cambria Math" w:hAnsi="Cambria Math"/>
                    </w:rPr>
                    <m:t>LaborForce</m:t>
                  </m:r>
                </m:e>
                <m:sub>
                  <m:r>
                    <w:rPr>
                      <w:rFonts w:ascii="Cambria Math" w:hAnsi="Cambria Math"/>
                    </w:rPr>
                    <m:t>n</m:t>
                  </m:r>
                </m:sub>
              </m:sSub>
            </m:den>
          </m:f>
        </m:oMath>
      </m:oMathPara>
    </w:p>
    <w:p w14:paraId="3A3672E7" w14:textId="77777777" w:rsidR="001A2CA7" w:rsidRPr="00893B8D" w:rsidRDefault="001A2CA7" w:rsidP="008B68E2"/>
    <w:p w14:paraId="4F959AC7" w14:textId="77777777" w:rsidR="00753E07" w:rsidRDefault="00753E07" w:rsidP="00753E07">
      <w:pPr>
        <w:pStyle w:val="Heading4"/>
      </w:pPr>
      <w:bookmarkStart w:id="277" w:name="_Toc380578307"/>
      <w:r>
        <w:t>Disaggregation to Civilian Groups</w:t>
      </w:r>
      <w:bookmarkEnd w:id="276"/>
      <w:bookmarkEnd w:id="277"/>
    </w:p>
    <w:p w14:paraId="43835060" w14:textId="69F627FB" w:rsidR="00F06CFC" w:rsidRDefault="00F06CFC" w:rsidP="00F06CFC">
      <w:r>
        <w:t>Once unemployment has been disag</w:t>
      </w:r>
      <w:r w:rsidR="001A2CA7">
        <w:t>gregated to neighborhoods, disaggregation</w:t>
      </w:r>
      <w:r>
        <w:t xml:space="preserve"> to groups </w:t>
      </w:r>
      <w:r w:rsidR="001A2CA7">
        <w:t xml:space="preserve">is </w:t>
      </w:r>
      <w:r>
        <w:t>based on the size of the group populations in each neighborhood:</w:t>
      </w:r>
    </w:p>
    <w:p w14:paraId="1FAF3F14" w14:textId="77777777" w:rsidR="00F06CFC" w:rsidRDefault="00F06CFC" w:rsidP="00F06CFC"/>
    <w:p w14:paraId="0B949B76" w14:textId="07C27392" w:rsidR="00F06CFC" w:rsidRPr="00F06CFC" w:rsidRDefault="00C32465" w:rsidP="00F06CFC">
      <w:pPr>
        <w:ind w:left="720"/>
      </w:pPr>
      <m:oMathPara>
        <m:oMath>
          <m:sSub>
            <m:sSubPr>
              <m:ctrlPr>
                <w:rPr>
                  <w:rFonts w:ascii="Cambria Math" w:hAnsi="Cambria Math"/>
                  <w:i/>
                </w:rPr>
              </m:ctrlPr>
            </m:sSubPr>
            <m:e>
              <m:r>
                <w:rPr>
                  <w:rFonts w:ascii="Cambria Math" w:hAnsi="Cambria Math"/>
                </w:rPr>
                <m:t>Unemployment</m:t>
              </m:r>
            </m:e>
            <m:sub>
              <m:r>
                <w:rPr>
                  <w:rFonts w:ascii="Cambria Math" w:hAnsi="Cambria Math"/>
                </w:rPr>
                <m:t>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Population</m:t>
                  </m:r>
                </m:e>
                <m:sub>
                  <m:r>
                    <w:rPr>
                      <w:rFonts w:ascii="Cambria Math" w:hAnsi="Cambria Math"/>
                    </w:rPr>
                    <m:t>g</m:t>
                  </m:r>
                </m:sub>
              </m:sSub>
            </m:num>
            <m:den>
              <m:sSub>
                <m:sSubPr>
                  <m:ctrlPr>
                    <w:rPr>
                      <w:rFonts w:ascii="Cambria Math" w:hAnsi="Cambria Math"/>
                      <w:i/>
                    </w:rPr>
                  </m:ctrlPr>
                </m:sSubPr>
                <m:e>
                  <m:r>
                    <w:rPr>
                      <w:rFonts w:ascii="Cambria Math" w:hAnsi="Cambria Math"/>
                    </w:rPr>
                    <m:t>Population</m:t>
                  </m:r>
                </m:e>
                <m:sub>
                  <m:r>
                    <w:rPr>
                      <w:rFonts w:ascii="Cambria Math" w:hAnsi="Cambria Math"/>
                    </w:rPr>
                    <m:t>n</m:t>
                  </m:r>
                </m:sub>
              </m:sSub>
            </m:den>
          </m:f>
          <m:r>
            <w:rPr>
              <w:rFonts w:ascii="Cambria Math" w:hAnsi="Cambria Math"/>
            </w:rPr>
            <m:t xml:space="preserve"> ∙</m:t>
          </m:r>
          <m:sSub>
            <m:sSubPr>
              <m:ctrlPr>
                <w:rPr>
                  <w:rFonts w:ascii="Cambria Math" w:hAnsi="Cambria Math"/>
                  <w:i/>
                </w:rPr>
              </m:ctrlPr>
            </m:sSubPr>
            <m:e>
              <m:r>
                <w:rPr>
                  <w:rFonts w:ascii="Cambria Math" w:hAnsi="Cambria Math"/>
                </w:rPr>
                <m:t>Unemployment</m:t>
              </m:r>
            </m:e>
            <m:sub>
              <m:r>
                <w:rPr>
                  <w:rFonts w:ascii="Cambria Math" w:hAnsi="Cambria Math"/>
                </w:rPr>
                <m:t>n</m:t>
              </m:r>
            </m:sub>
          </m:sSub>
        </m:oMath>
      </m:oMathPara>
    </w:p>
    <w:p w14:paraId="49D85299" w14:textId="77777777" w:rsidR="00F06CFC" w:rsidRDefault="00F06CFC" w:rsidP="00F06CFC">
      <w:pPr>
        <w:ind w:left="720"/>
      </w:pPr>
    </w:p>
    <w:p w14:paraId="0AE59805" w14:textId="6438DD0C" w:rsidR="00F06CFC" w:rsidRDefault="00F06CFC" w:rsidP="00F06CFC">
      <w:r>
        <w:t>where</w:t>
      </w:r>
    </w:p>
    <w:p w14:paraId="1C6A2537" w14:textId="77777777" w:rsidR="00F06CFC" w:rsidRDefault="00F06CFC" w:rsidP="00F06CFC"/>
    <w:p w14:paraId="265A11EA" w14:textId="04E6E998" w:rsidR="00F06CFC" w:rsidRDefault="00C32465" w:rsidP="00F06CFC">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g</m:t>
            </m:r>
          </m:sub>
        </m:sSub>
      </m:oMath>
      <w:r w:rsidR="00F06CFC">
        <w:tab/>
        <w:t>=</w:t>
      </w:r>
      <w:r w:rsidR="00F06CFC">
        <w:tab/>
      </w:r>
      <w:r w:rsidR="00F06CFC" w:rsidRPr="00C21485">
        <w:t xml:space="preserve">The </w:t>
      </w:r>
      <w:r w:rsidR="001A2CA7">
        <w:t xml:space="preserve">number of unemployed workers in group </w:t>
      </w:r>
      <w:r w:rsidR="001A2CA7">
        <w:rPr>
          <w:i/>
        </w:rPr>
        <w:t>g</w:t>
      </w:r>
      <w:r w:rsidR="00F06CFC">
        <w:t>.</w:t>
      </w:r>
    </w:p>
    <w:p w14:paraId="686E0350" w14:textId="63E4D681" w:rsidR="00F06CFC" w:rsidRDefault="00C32465" w:rsidP="00F06CFC">
      <w:pPr>
        <w:pStyle w:val="Definitions"/>
        <w:rPr>
          <w:i/>
        </w:rPr>
      </w:pPr>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rsidR="00F06CFC">
        <w:tab/>
        <w:t>=</w:t>
      </w:r>
      <w:r w:rsidR="00F06CFC">
        <w:tab/>
      </w:r>
      <w:r w:rsidR="001A2CA7">
        <w:t xml:space="preserve">The population of group </w:t>
      </w:r>
      <w:r w:rsidR="001A2CA7">
        <w:rPr>
          <w:i/>
        </w:rPr>
        <w:t>g</w:t>
      </w:r>
      <w:r w:rsidR="00F06CFC">
        <w:rPr>
          <w:i/>
        </w:rPr>
        <w:t>.</w:t>
      </w:r>
    </w:p>
    <w:p w14:paraId="15F60CEB" w14:textId="533F2F53" w:rsidR="001A2CA7" w:rsidRPr="001A2CA7" w:rsidRDefault="00C32465" w:rsidP="001A2CA7">
      <w:pPr>
        <w:pStyle w:val="Definitions"/>
      </w:pPr>
      <m:oMath>
        <m:sSub>
          <m:sSubPr>
            <m:ctrlPr>
              <w:rPr>
                <w:rFonts w:ascii="Cambria Math" w:hAnsi="Cambria Math"/>
              </w:rPr>
            </m:ctrlPr>
          </m:sSubPr>
          <m:e>
            <m:r>
              <w:rPr>
                <w:rFonts w:ascii="Cambria Math" w:hAnsi="Cambria Math"/>
              </w:rPr>
              <m:t>Population</m:t>
            </m:r>
          </m:e>
          <m:sub>
            <m:r>
              <w:rPr>
                <w:rFonts w:ascii="Cambria Math" w:hAnsi="Cambria Math"/>
              </w:rPr>
              <m:t>n</m:t>
            </m:r>
          </m:sub>
        </m:sSub>
      </m:oMath>
      <w:r w:rsidR="001A2CA7">
        <w:tab/>
        <w:t>=</w:t>
      </w:r>
      <w:r w:rsidR="001A2CA7">
        <w:tab/>
        <w:t xml:space="preserve">The population in neighborhood </w:t>
      </w:r>
      <w:r w:rsidR="001A2CA7">
        <w:rPr>
          <w:i/>
        </w:rPr>
        <w:t>n</w:t>
      </w:r>
      <w:r w:rsidR="001A2CA7">
        <w:t xml:space="preserve"> (the sum of the population of all groups </w:t>
      </w:r>
      <w:r w:rsidR="001A2CA7">
        <w:rPr>
          <w:i/>
        </w:rPr>
        <w:t xml:space="preserve">g </w:t>
      </w:r>
      <w:r w:rsidR="001A2CA7">
        <w:t xml:space="preserve">in </w:t>
      </w:r>
      <w:r w:rsidR="001A2CA7" w:rsidRPr="001A2CA7">
        <w:rPr>
          <w:i/>
        </w:rPr>
        <w:t>n</w:t>
      </w:r>
      <w:r w:rsidR="001A2CA7">
        <w:t>.)</w:t>
      </w:r>
    </w:p>
    <w:p w14:paraId="1B5A426E" w14:textId="51172CD8" w:rsidR="001A2CA7" w:rsidRDefault="00C32465" w:rsidP="001A2CA7">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rsidR="001A2CA7">
        <w:tab/>
        <w:t>=</w:t>
      </w:r>
      <w:r w:rsidR="001A2CA7">
        <w:tab/>
        <w:t xml:space="preserve">The number of unemployed workers in neighborhood </w:t>
      </w:r>
      <w:r w:rsidR="001A2CA7">
        <w:rPr>
          <w:i/>
        </w:rPr>
        <w:t>n.</w:t>
      </w:r>
    </w:p>
    <w:p w14:paraId="2368B6A1" w14:textId="77777777" w:rsidR="001A2CA7" w:rsidRDefault="001A2CA7" w:rsidP="001A2CA7"/>
    <w:p w14:paraId="03330E4A" w14:textId="3CE8586F" w:rsidR="001A2CA7" w:rsidRDefault="001A2CA7" w:rsidP="001A2CA7">
      <w:r>
        <w:t>The unemployment rate for each group is</w:t>
      </w:r>
      <w:r w:rsidR="004037E3">
        <w:t xml:space="preserve"> then</w:t>
      </w:r>
      <w:r>
        <w:t>:</w:t>
      </w:r>
    </w:p>
    <w:p w14:paraId="70D625E0" w14:textId="77777777" w:rsidR="001A2CA7" w:rsidRDefault="001A2CA7" w:rsidP="001A2CA7"/>
    <w:p w14:paraId="0561979F" w14:textId="52ECFEBF" w:rsidR="00F06CFC" w:rsidRPr="00010389" w:rsidRDefault="00C32465" w:rsidP="00010389">
      <w:pPr>
        <w:ind w:left="720"/>
      </w:pPr>
      <m:oMathPara>
        <m:oMath>
          <m:sSub>
            <m:sSubPr>
              <m:ctrlPr>
                <w:rPr>
                  <w:rFonts w:ascii="Cambria Math" w:hAnsi="Cambria Math"/>
                  <w:i/>
                </w:rPr>
              </m:ctrlPr>
            </m:sSubPr>
            <m:e>
              <m:r>
                <w:rPr>
                  <w:rFonts w:ascii="Cambria Math" w:hAnsi="Cambria Math"/>
                </w:rPr>
                <m:t>UnemploymentRate</m:t>
              </m:r>
            </m:e>
            <m:sub>
              <m:r>
                <w:rPr>
                  <w:rFonts w:ascii="Cambria Math" w:hAnsi="Cambria Math"/>
                </w:rPr>
                <m:t>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Unemployment</m:t>
                  </m:r>
                </m:e>
                <m:sub>
                  <m:r>
                    <w:rPr>
                      <w:rFonts w:ascii="Cambria Math" w:hAnsi="Cambria Math"/>
                    </w:rPr>
                    <m:t>g</m:t>
                  </m:r>
                </m:sub>
              </m:sSub>
            </m:num>
            <m:den>
              <m:sSub>
                <m:sSubPr>
                  <m:ctrlPr>
                    <w:rPr>
                      <w:rFonts w:ascii="Cambria Math" w:hAnsi="Cambria Math"/>
                      <w:i/>
                    </w:rPr>
                  </m:ctrlPr>
                </m:sSubPr>
                <m:e>
                  <m:r>
                    <w:rPr>
                      <w:rFonts w:ascii="Cambria Math" w:hAnsi="Cambria Math"/>
                    </w:rPr>
                    <m:t>LaborForce</m:t>
                  </m:r>
                </m:e>
                <m:sub>
                  <m:r>
                    <w:rPr>
                      <w:rFonts w:ascii="Cambria Math" w:hAnsi="Cambria Math"/>
                    </w:rPr>
                    <m:t>g</m:t>
                  </m:r>
                </m:sub>
              </m:sSub>
            </m:den>
          </m:f>
        </m:oMath>
      </m:oMathPara>
    </w:p>
    <w:p w14:paraId="36821715" w14:textId="77777777" w:rsidR="00010389" w:rsidRPr="00010389" w:rsidRDefault="00010389" w:rsidP="00010389">
      <w:pPr>
        <w:ind w:left="720"/>
      </w:pPr>
    </w:p>
    <w:p w14:paraId="37BC4C3B" w14:textId="26C795DE" w:rsidR="00010389" w:rsidRDefault="00010389" w:rsidP="00753E07">
      <w:pPr>
        <w:pStyle w:val="Heading4"/>
      </w:pPr>
      <w:bookmarkStart w:id="278" w:name="_Ref254345185"/>
      <w:bookmarkStart w:id="279" w:name="_Toc310421867"/>
      <w:bookmarkStart w:id="280" w:name="_Toc380578308"/>
      <w:r>
        <w:t>Geographic Unemployment</w:t>
      </w:r>
      <w:bookmarkEnd w:id="278"/>
      <w:bookmarkEnd w:id="280"/>
    </w:p>
    <w:p w14:paraId="4DC557D6" w14:textId="5AE10163" w:rsidR="00010389" w:rsidRDefault="00010389" w:rsidP="00010389">
      <w:r>
        <w:t xml:space="preserve">It is possible that the unemployment computed by the disaggregation algorithm is different than the unemployment computed in the labor and goods capacity constrained view of the economic model.  This is because the disaggregation algorithm takes into consideration the proximities that neighborhoods have with each other.  The amount of unemployment in the </w:t>
      </w:r>
      <w:r>
        <w:lastRenderedPageBreak/>
        <w:t xml:space="preserve">disaggregation model is necessarily greater than or equal to the unemployment in the economic model, thus </w:t>
      </w:r>
      <w:r w:rsidRPr="00010389">
        <w:rPr>
          <w:i/>
        </w:rPr>
        <w:t>geographic unemployment</w:t>
      </w:r>
      <w:r>
        <w:t>, or GU for short is given by:</w:t>
      </w:r>
    </w:p>
    <w:p w14:paraId="04FF1A5F" w14:textId="77777777" w:rsidR="00010389" w:rsidRDefault="00010389" w:rsidP="00010389"/>
    <w:p w14:paraId="49A35519" w14:textId="0A927FBC" w:rsidR="00010389" w:rsidRPr="00010389" w:rsidRDefault="00010389" w:rsidP="00010389">
      <w:pPr>
        <w:ind w:left="720"/>
      </w:pPr>
      <m:oMathPara>
        <m:oMath>
          <m:r>
            <w:rPr>
              <w:rFonts w:ascii="Cambria Math" w:hAnsi="Cambria Math"/>
            </w:rPr>
            <m:t xml:space="preserve">GU= </m:t>
          </m:r>
          <m:nary>
            <m:naryPr>
              <m:chr m:val="∑"/>
              <m:limLoc m:val="subSup"/>
              <m:supHide m:val="1"/>
              <m:ctrlPr>
                <w:rPr>
                  <w:rFonts w:ascii="Cambria Math" w:hAnsi="Cambria Math"/>
                  <w:i/>
                </w:rPr>
              </m:ctrlPr>
            </m:naryPr>
            <m:sub>
              <m:r>
                <w:rPr>
                  <w:rFonts w:ascii="Cambria Math" w:hAnsi="Cambria Math"/>
                </w:rPr>
                <m:t>n</m:t>
              </m:r>
            </m:sub>
            <m:sup/>
            <m:e>
              <m:sSub>
                <m:sSubPr>
                  <m:ctrlPr>
                    <w:rPr>
                      <w:rFonts w:ascii="Cambria Math" w:hAnsi="Cambria Math"/>
                      <w:i/>
                    </w:rPr>
                  </m:ctrlPr>
                </m:sSubPr>
                <m:e>
                  <m:r>
                    <w:rPr>
                      <w:rFonts w:ascii="Cambria Math" w:hAnsi="Cambria Math"/>
                    </w:rPr>
                    <m:t>Unemployment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Unemployment</m:t>
                  </m:r>
                </m:e>
                <m:sub>
                  <m:r>
                    <w:rPr>
                      <w:rFonts w:ascii="Cambria Math" w:hAnsi="Cambria Math"/>
                    </w:rPr>
                    <m:t>CGE</m:t>
                  </m:r>
                </m:sub>
              </m:sSub>
            </m:e>
          </m:nary>
        </m:oMath>
      </m:oMathPara>
    </w:p>
    <w:p w14:paraId="313B1834" w14:textId="77777777" w:rsidR="00010389" w:rsidRPr="00010389" w:rsidRDefault="00010389" w:rsidP="00010389"/>
    <w:p w14:paraId="431C529D" w14:textId="26F29376" w:rsidR="00010389" w:rsidRDefault="00010389" w:rsidP="00010389">
      <w:r>
        <w:t>where</w:t>
      </w:r>
    </w:p>
    <w:p w14:paraId="309A3511" w14:textId="77777777" w:rsidR="00010389" w:rsidRDefault="00010389" w:rsidP="00010389"/>
    <w:p w14:paraId="430FD7E1" w14:textId="3ECD9604" w:rsidR="00010389" w:rsidRDefault="00C32465" w:rsidP="00010389">
      <w:pPr>
        <w:pStyle w:val="Definitions"/>
        <w:rPr>
          <w:i/>
        </w:rPr>
      </w:pPr>
      <m:oMath>
        <m:sSub>
          <m:sSubPr>
            <m:ctrlPr>
              <w:rPr>
                <w:rFonts w:ascii="Cambria Math" w:hAnsi="Cambria Math"/>
              </w:rPr>
            </m:ctrlPr>
          </m:sSubPr>
          <m:e>
            <m:r>
              <w:rPr>
                <w:rFonts w:ascii="Cambria Math" w:hAnsi="Cambria Math"/>
              </w:rPr>
              <m:t>Unemployment</m:t>
            </m:r>
          </m:e>
          <m:sub>
            <m:r>
              <w:rPr>
                <w:rFonts w:ascii="Cambria Math" w:hAnsi="Cambria Math"/>
              </w:rPr>
              <m:t>n</m:t>
            </m:r>
          </m:sub>
        </m:sSub>
      </m:oMath>
      <w:r w:rsidR="00010389">
        <w:tab/>
        <w:t>=</w:t>
      </w:r>
      <w:r w:rsidR="00010389">
        <w:tab/>
        <w:t xml:space="preserve">The number of unemployed workers </w:t>
      </w:r>
      <w:r w:rsidR="000058D7">
        <w:t>disaggregated to</w:t>
      </w:r>
      <w:r w:rsidR="00010389">
        <w:t xml:space="preserve"> neighborhood </w:t>
      </w:r>
      <w:r w:rsidR="00010389">
        <w:rPr>
          <w:i/>
        </w:rPr>
        <w:t>n</w:t>
      </w:r>
    </w:p>
    <w:p w14:paraId="0C66CFCF" w14:textId="0364DB20" w:rsidR="00010389" w:rsidRPr="00010389" w:rsidRDefault="00C32465" w:rsidP="00010389">
      <w:pPr>
        <w:pStyle w:val="Definitions"/>
      </w:pPr>
      <m:oMath>
        <m:sSub>
          <m:sSubPr>
            <m:ctrlPr>
              <w:rPr>
                <w:rFonts w:ascii="Cambria Math" w:hAnsi="Cambria Math"/>
              </w:rPr>
            </m:ctrlPr>
          </m:sSubPr>
          <m:e>
            <m:r>
              <w:rPr>
                <w:rFonts w:ascii="Cambria Math" w:hAnsi="Cambria Math"/>
              </w:rPr>
              <m:t>Unemployment</m:t>
            </m:r>
          </m:e>
          <m:sub>
            <m:r>
              <w:rPr>
                <w:rFonts w:ascii="Cambria Math" w:hAnsi="Cambria Math"/>
              </w:rPr>
              <m:t>CGE</m:t>
            </m:r>
          </m:sub>
        </m:sSub>
      </m:oMath>
      <w:r w:rsidR="00010389">
        <w:tab/>
        <w:t>=</w:t>
      </w:r>
      <w:r w:rsidR="00010389">
        <w:tab/>
        <w:t>The number of unemployed workers as computed by the labor and goods capacity constrained view in the CGE</w:t>
      </w:r>
    </w:p>
    <w:p w14:paraId="2ECBCDC7" w14:textId="77777777" w:rsidR="00010389" w:rsidRDefault="00010389" w:rsidP="00010389"/>
    <w:p w14:paraId="4F37149E" w14:textId="0163E134" w:rsidR="00010389" w:rsidRPr="00010389" w:rsidRDefault="00010389" w:rsidP="00010389">
      <w:r>
        <w:t>This difference, which may be zero, is then fed into the CGE on the next tick and applied to possibly further constrain the available labor in the “Constrained with Geo. Unemp. and Sec. Factors” view of the economy.</w:t>
      </w:r>
    </w:p>
    <w:p w14:paraId="16B03C39" w14:textId="77777777" w:rsidR="00753E07" w:rsidRDefault="00753E07" w:rsidP="00753E07">
      <w:pPr>
        <w:pStyle w:val="Heading4"/>
      </w:pPr>
      <w:bookmarkStart w:id="281" w:name="_Toc380578309"/>
      <w:r>
        <w:t>Unemployment Situations</w:t>
      </w:r>
      <w:bookmarkEnd w:id="279"/>
      <w:bookmarkEnd w:id="281"/>
    </w:p>
    <w:p w14:paraId="02032696" w14:textId="77777777" w:rsidR="00753E07" w:rsidRDefault="00753E07" w:rsidP="00131AC4">
      <w:r>
        <w:t>How does unemployment affect the civilians?</w:t>
      </w:r>
    </w:p>
    <w:p w14:paraId="4DEBEDBB" w14:textId="77777777" w:rsidR="00131AC4" w:rsidRDefault="00131AC4" w:rsidP="00131AC4"/>
    <w:p w14:paraId="6F0C0356" w14:textId="77777777" w:rsidR="00753E07" w:rsidRDefault="00753E07" w:rsidP="00D85867">
      <w:pPr>
        <w:pStyle w:val="ListParagraph"/>
        <w:numPr>
          <w:ilvl w:val="0"/>
          <w:numId w:val="45"/>
        </w:numPr>
      </w:pPr>
      <w:r w:rsidRPr="00C21485">
        <w:t>If there are many unemployed civilians, the fact of</w:t>
      </w:r>
      <w:r>
        <w:t xml:space="preserve"> their presence will become a problem for their neighbors due to increases in crime and other social conflict.  This effect will be negligible for small unemployment rates, and dominant for large ones (for some value of "small" and "large"). This will particularly affect Safety (SFT), and possibly Autonomy (AUT), and should depend on the effective unemployment rate of the neighborhood as a whole.</w:t>
      </w:r>
    </w:p>
    <w:p w14:paraId="3AE8FA5F" w14:textId="77777777" w:rsidR="00131AC4" w:rsidRDefault="00131AC4" w:rsidP="00131AC4"/>
    <w:p w14:paraId="16D9D95E" w14:textId="77777777" w:rsidR="00221B56" w:rsidRDefault="00221B56" w:rsidP="00D85867">
      <w:pPr>
        <w:pStyle w:val="ListParagraph"/>
        <w:numPr>
          <w:ilvl w:val="0"/>
          <w:numId w:val="45"/>
        </w:numPr>
      </w:pPr>
      <w:r>
        <w:t xml:space="preserve">Unemployed civilians earn no money, and hence cannot afford to buy goods.  Prior to Athena 5, this effect was computed based on the degree of unemployment; in Athena 5, it is computed directly.  See Section </w:t>
      </w:r>
      <w:r w:rsidR="001F15B9">
        <w:fldChar w:fldCharType="begin"/>
      </w:r>
      <w:r>
        <w:instrText xml:space="preserve"> REF _Ref349547059 \r \h </w:instrText>
      </w:r>
      <w:r w:rsidR="001F15B9">
        <w:fldChar w:fldCharType="separate"/>
      </w:r>
      <w:r w:rsidR="000135AC">
        <w:t>9.8</w:t>
      </w:r>
      <w:r w:rsidR="001F15B9">
        <w:fldChar w:fldCharType="end"/>
      </w:r>
      <w:r>
        <w:t>.</w:t>
      </w:r>
    </w:p>
    <w:p w14:paraId="3E74B03C" w14:textId="77777777" w:rsidR="00221B56" w:rsidRDefault="00221B56" w:rsidP="00131AC4"/>
    <w:p w14:paraId="1D99B368" w14:textId="77777777" w:rsidR="00753E07" w:rsidRDefault="00753E07" w:rsidP="00221B56">
      <w:r>
        <w:t xml:space="preserve">If unemployment in a neighborhood is sufficiently dire, it will engender an UNEMP (unemployment) demographic situation.  </w:t>
      </w:r>
      <w:r w:rsidR="00221B56">
        <w:t xml:space="preserve">We define the unemployment attitude factor (UAF) as a multiplier </w:t>
      </w:r>
      <w:r>
        <w:t>used to scale the magnitu</w:t>
      </w:r>
      <w:r w:rsidR="00221B56">
        <w:t xml:space="preserve">des in the situation's rule set; it ranges from 0.0 to 2.0 , </w:t>
      </w:r>
      <w:r w:rsidR="00221B56">
        <w:lastRenderedPageBreak/>
        <w:t xml:space="preserve">and is computed from the unemployment per capita using a </w:t>
      </w:r>
      <w:r>
        <w:t>Z-curve</w:t>
      </w:r>
      <w:r w:rsidR="00221B56">
        <w:t>, as follows:</w:t>
      </w:r>
      <w:r>
        <w:t xml:space="preserve"> </w:t>
      </w:r>
      <w:r>
        <w:rPr>
          <w:noProof/>
        </w:rPr>
        <w:drawing>
          <wp:inline distT="0" distB="0" distL="0" distR="0" wp14:anchorId="60BC66D9" wp14:editId="36C27178">
            <wp:extent cx="4387850" cy="19939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7850" cy="1993900"/>
                    </a:xfrm>
                    <a:prstGeom prst="rect">
                      <a:avLst/>
                    </a:prstGeom>
                    <a:noFill/>
                    <a:ln>
                      <a:noFill/>
                    </a:ln>
                  </pic:spPr>
                </pic:pic>
              </a:graphicData>
            </a:graphic>
          </wp:inline>
        </w:drawing>
      </w:r>
    </w:p>
    <w:p w14:paraId="2C846CCE" w14:textId="77777777" w:rsidR="00753E07" w:rsidRDefault="00753E07" w:rsidP="00131AC4">
      <w:r>
        <w:t>The above curve says that the unemployment rules will not begin to affect general attitudes until about 5% of the general population are unemployed; the rules reach their nominal magnitude when 10% of the population are unemployed; and the rules have their maximum effect when 15% are unemployed.  This is not to say that problems do not continue to get worse when more than 15% of the population is unemployed; but very high unemployment brings other problems that can't simply be addressed by an attitude rule set.</w:t>
      </w:r>
    </w:p>
    <w:p w14:paraId="6F4EF45F" w14:textId="77777777" w:rsidR="00131AC4" w:rsidRDefault="00131AC4" w:rsidP="00131AC4"/>
    <w:p w14:paraId="4301E309" w14:textId="77777777" w:rsidR="00753E07" w:rsidRDefault="00753E07" w:rsidP="00131AC4">
      <w:r>
        <w:t xml:space="preserve">Using the above curve, we </w:t>
      </w:r>
      <w:r w:rsidR="00BA2AE0">
        <w:t xml:space="preserve">compute </w:t>
      </w:r>
      <w:r w:rsidR="00221B56">
        <w:t>the</w:t>
      </w:r>
      <w:r>
        <w:t xml:space="preserve"> </w:t>
      </w:r>
      <w:r w:rsidR="00BA2AE0">
        <w:t>UAF</w:t>
      </w:r>
      <w:r>
        <w:t xml:space="preserve"> for the neighborhood as a whole:</w:t>
      </w:r>
      <w:r w:rsidR="00221B56">
        <w:rPr>
          <w:rStyle w:val="FootnoteReference"/>
        </w:rPr>
        <w:footnoteReference w:id="76"/>
      </w:r>
    </w:p>
    <w:p w14:paraId="3A6FBA4B" w14:textId="77777777" w:rsidR="00131AC4" w:rsidRDefault="00131AC4" w:rsidP="00131AC4"/>
    <w:p w14:paraId="6B4AA9E8" w14:textId="77777777" w:rsidR="00753E07" w:rsidRPr="00131AC4" w:rsidRDefault="00C32465" w:rsidP="00131AC4">
      <w:pPr>
        <w:ind w:left="360"/>
      </w:pPr>
      <m:oMathPara>
        <m:oMathParaPr>
          <m:jc m:val="left"/>
        </m:oMathParaPr>
        <m:oMath>
          <m:sSub>
            <m:sSubPr>
              <m:ctrlPr>
                <w:rPr>
                  <w:rFonts w:ascii="Cambria Math" w:hAnsi="Cambria Math"/>
                </w:rPr>
              </m:ctrlPr>
            </m:sSubPr>
            <m:e>
              <m:r>
                <w:rPr>
                  <w:rFonts w:ascii="Cambria Math" w:hAnsi="Cambria Math"/>
                </w:rPr>
                <m:t>UAF</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UAF</m:t>
              </m:r>
            </m:sub>
          </m:sSub>
          <m:r>
            <m:rPr>
              <m:sty m:val="p"/>
            </m:rPr>
            <w:rPr>
              <w:rFonts w:ascii="Cambria Math" w:hAnsi="Cambria Math"/>
            </w:rPr>
            <m:t>(</m:t>
          </m:r>
          <m:sSub>
            <m:sSubPr>
              <m:ctrlPr>
                <w:rPr>
                  <w:rFonts w:ascii="Cambria Math" w:hAnsi="Cambria Math"/>
                </w:rPr>
              </m:ctrlPr>
            </m:sSubPr>
            <m:e>
              <m:r>
                <w:rPr>
                  <w:rFonts w:ascii="Cambria Math" w:hAnsi="Cambria Math"/>
                </w:rPr>
                <m:t>UPC</m:t>
              </m:r>
            </m:e>
            <m:sub>
              <m:r>
                <w:rPr>
                  <w:rFonts w:ascii="Cambria Math" w:hAnsi="Cambria Math"/>
                </w:rPr>
                <m:t>n</m:t>
              </m:r>
            </m:sub>
          </m:sSub>
          <m:r>
            <m:rPr>
              <m:sty m:val="p"/>
            </m:rPr>
            <w:rPr>
              <w:rFonts w:ascii="Cambria Math" w:hAnsi="Cambria Math"/>
            </w:rPr>
            <m:t>)</m:t>
          </m:r>
        </m:oMath>
      </m:oMathPara>
    </w:p>
    <w:p w14:paraId="2A65213E" w14:textId="77777777" w:rsidR="00131AC4" w:rsidRPr="00C21485" w:rsidRDefault="00131AC4" w:rsidP="00BA2AE0"/>
    <w:p w14:paraId="04B91A06" w14:textId="77777777" w:rsidR="00753E07" w:rsidRDefault="00753E07" w:rsidP="00131AC4">
      <w:r>
        <w:t xml:space="preserve">Then, an unemployment situation will exist in neighborhood </w:t>
      </w:r>
      <w:r>
        <w:rPr>
          <w:i/>
        </w:rPr>
        <w:t>n</w:t>
      </w:r>
      <w:r>
        <w:t xml:space="preserve"> if </w:t>
      </w:r>
      <m:oMath>
        <m:sSub>
          <m:sSubPr>
            <m:ctrlPr>
              <w:rPr>
                <w:rFonts w:ascii="Cambria Math" w:hAnsi="Cambria Math"/>
              </w:rPr>
            </m:ctrlPr>
          </m:sSubPr>
          <m:e>
            <m:r>
              <w:rPr>
                <w:rFonts w:ascii="Cambria Math" w:hAnsi="Cambria Math"/>
              </w:rPr>
              <m:t>UAF</m:t>
            </m:r>
          </m:e>
          <m:sub>
            <m:r>
              <w:rPr>
                <w:rFonts w:ascii="Cambria Math" w:hAnsi="Cambria Math"/>
              </w:rPr>
              <m:t>n</m:t>
            </m:r>
          </m:sub>
        </m:sSub>
        <m:r>
          <w:rPr>
            <w:rFonts w:ascii="Cambria Math" w:hAnsi="Cambria Math"/>
          </w:rPr>
          <m:t>&gt;0.0</m:t>
        </m:r>
      </m:oMath>
      <w:r w:rsidR="00BA2AE0">
        <w:t>.  T</w:t>
      </w:r>
      <w:r>
        <w:t xml:space="preserve">he situation is assessed by the UNEMP rule set; see the </w:t>
      </w:r>
      <w:r>
        <w:rPr>
          <w:i/>
        </w:rPr>
        <w:t>Athena Rules</w:t>
      </w:r>
      <w:r>
        <w:t xml:space="preserve"> document for details.</w:t>
      </w:r>
    </w:p>
    <w:p w14:paraId="4C280B21" w14:textId="77777777" w:rsidR="00131AC4" w:rsidRPr="00C21485" w:rsidRDefault="00131AC4" w:rsidP="00131AC4"/>
    <w:p w14:paraId="373FDE9C" w14:textId="77777777" w:rsidR="00753E07" w:rsidRDefault="00BA2AE0" w:rsidP="00131AC4">
      <w:r>
        <w:t xml:space="preserve">Given that QOL effects due to insufficient consumption are handled by the Consumption of Goods model (Section </w:t>
      </w:r>
      <w:r w:rsidR="001F15B9">
        <w:fldChar w:fldCharType="begin"/>
      </w:r>
      <w:r>
        <w:instrText xml:space="preserve"> REF _Ref349547059 \r \h </w:instrText>
      </w:r>
      <w:r w:rsidR="001F15B9">
        <w:fldChar w:fldCharType="separate"/>
      </w:r>
      <w:r w:rsidR="000135AC">
        <w:t>9.8</w:t>
      </w:r>
      <w:r w:rsidR="001F15B9">
        <w:fldChar w:fldCharType="end"/>
      </w:r>
      <w:r>
        <w:t>), we assume that the primary effect of unemployment is on group</w:t>
      </w:r>
      <w:r w:rsidR="00753E07">
        <w:t xml:space="preserve"> SFT and AUT </w:t>
      </w:r>
      <w:r>
        <w:t>due to</w:t>
      </w:r>
      <w:r w:rsidR="00753E07">
        <w:t xml:space="preserve"> the number of unemployed workers in the neighborhood as a whole.  For example, one would expect the crime rate to rise with the number of unemployed workers.</w:t>
      </w:r>
    </w:p>
    <w:p w14:paraId="284BD68C" w14:textId="77777777" w:rsidR="00221B56" w:rsidRDefault="00221B56" w:rsidP="00221B56">
      <w:pPr>
        <w:pStyle w:val="Heading3"/>
      </w:pPr>
      <w:bookmarkStart w:id="282" w:name="_Ref349547059"/>
      <w:bookmarkStart w:id="283" w:name="_Toc380578310"/>
      <w:r>
        <w:t>Consumption of Goods</w:t>
      </w:r>
      <w:bookmarkEnd w:id="282"/>
      <w:bookmarkEnd w:id="283"/>
    </w:p>
    <w:p w14:paraId="00728477" w14:textId="77777777" w:rsidR="004F6A40" w:rsidRDefault="00375906" w:rsidP="00131AC4">
      <w:r>
        <w:t xml:space="preserve">The Consumption of Goods model covers the effects on civilian attitudes of consuming a greater or lesser quantity of goods.  It is similar to the ENI Services model (Section </w:t>
      </w:r>
      <w:r w:rsidR="001F15B9">
        <w:fldChar w:fldCharType="begin"/>
      </w:r>
      <w:r>
        <w:instrText xml:space="preserve"> REF _Ref310246902 \r \h </w:instrText>
      </w:r>
      <w:r w:rsidR="001F15B9">
        <w:fldChar w:fldCharType="separate"/>
      </w:r>
      <w:r w:rsidR="000135AC">
        <w:t>7</w:t>
      </w:r>
      <w:r w:rsidR="001F15B9">
        <w:fldChar w:fldCharType="end"/>
      </w:r>
      <w:r>
        <w:t xml:space="preserve">) in that it takes both minimum requirements and expectations into account.  Unlike the Services model, however, we do not assume that every member of population receives the same amount of </w:t>
      </w:r>
      <w:r>
        <w:lastRenderedPageBreak/>
        <w:t>goods.  Instead, we explicitly model income disparity and compute the fraction of each group that is living in poverty.</w:t>
      </w:r>
      <w:r>
        <w:rPr>
          <w:rStyle w:val="FootnoteReference"/>
        </w:rPr>
        <w:footnoteReference w:id="77"/>
      </w:r>
    </w:p>
    <w:p w14:paraId="44508745" w14:textId="77777777" w:rsidR="004D413F" w:rsidRDefault="004D413F" w:rsidP="00131AC4"/>
    <w:p w14:paraId="60624B31" w14:textId="77777777" w:rsidR="004D413F" w:rsidRDefault="004D413F" w:rsidP="00131AC4">
      <w:r>
        <w:t xml:space="preserve">We deal with two distinct kinds of effect.  </w:t>
      </w:r>
    </w:p>
    <w:p w14:paraId="35EB7609" w14:textId="77777777" w:rsidR="004D413F" w:rsidRDefault="004D413F" w:rsidP="00131AC4"/>
    <w:p w14:paraId="251C0BF1" w14:textId="77777777" w:rsidR="004D413F" w:rsidRDefault="004D413F" w:rsidP="00D85867">
      <w:pPr>
        <w:pStyle w:val="ListParagraph"/>
        <w:numPr>
          <w:ilvl w:val="0"/>
          <w:numId w:val="61"/>
        </w:numPr>
      </w:pPr>
      <w:r>
        <w:t>Negative attitude effects due to the fraction of the group living in poverty, i.e., effects due to actual hardship.</w:t>
      </w:r>
    </w:p>
    <w:p w14:paraId="4002D9C4" w14:textId="77777777" w:rsidR="004D413F" w:rsidRDefault="004D413F" w:rsidP="00D85867">
      <w:pPr>
        <w:pStyle w:val="ListParagraph"/>
        <w:numPr>
          <w:ilvl w:val="0"/>
          <w:numId w:val="61"/>
        </w:numPr>
      </w:pPr>
      <w:r>
        <w:t>Attitude effects due to the actual level of consumption being higher or lower than expected, i.e., effects due to perceived hardship or prosperity.</w:t>
      </w:r>
    </w:p>
    <w:p w14:paraId="48691D67" w14:textId="77777777" w:rsidR="00375906" w:rsidRDefault="00375906" w:rsidP="00131AC4"/>
    <w:p w14:paraId="0399D329" w14:textId="77777777" w:rsidR="00375906" w:rsidRPr="00375906" w:rsidRDefault="00375906" w:rsidP="00131AC4">
      <w:pPr>
        <w:rPr>
          <w:b/>
        </w:rPr>
      </w:pPr>
      <w:r w:rsidRPr="00375906">
        <w:rPr>
          <w:b/>
        </w:rPr>
        <w:t>Subsistence agriculture groups</w:t>
      </w:r>
      <w:r>
        <w:rPr>
          <w:b/>
        </w:rPr>
        <w:t>:</w:t>
      </w:r>
      <w:r>
        <w:t xml:space="preserve">  Groups that live by subsistence agriculture do not participate in the regional economy, and hence do not consume goods.  In the remainder of this section, the word "group" refers only to non-subsistence agriculture groups.</w:t>
      </w:r>
      <w:r w:rsidRPr="00375906">
        <w:rPr>
          <w:b/>
        </w:rPr>
        <w:t xml:space="preserve"> </w:t>
      </w:r>
    </w:p>
    <w:p w14:paraId="3F467E19" w14:textId="77777777" w:rsidR="00375906" w:rsidRDefault="00375906" w:rsidP="00131AC4"/>
    <w:p w14:paraId="0E605363" w14:textId="77777777" w:rsidR="00375906" w:rsidRDefault="00375906" w:rsidP="00375906">
      <w:pPr>
        <w:pStyle w:val="Heading4"/>
      </w:pPr>
      <w:bookmarkStart w:id="284" w:name="_Toc380578311"/>
      <w:r>
        <w:t>The Actual Level of Consumption (ALOC)</w:t>
      </w:r>
      <w:bookmarkEnd w:id="284"/>
    </w:p>
    <w:p w14:paraId="206BA953" w14:textId="77777777" w:rsidR="00375906" w:rsidRDefault="00375906" w:rsidP="00375906">
      <w:r>
        <w:t xml:space="preserve">The economy's total consumption of goods, measured in goods baskets, is computed by the Economics model each week as a yearly rate of consumption, denoted </w:t>
      </w:r>
      <w:r>
        <w:rPr>
          <w:i/>
        </w:rPr>
        <w:t>QD.goods.pop</w:t>
      </w:r>
      <w:r>
        <w:t>.  We disaggregate this total consumption to individual groups by assuming that group income comes predominantly from employment, and that consequently only employed civilians can buy goods.  Thus, each group consumes goods in proportion to its share of the employed labor force:</w:t>
      </w:r>
    </w:p>
    <w:p w14:paraId="5D4B9D02" w14:textId="77777777" w:rsidR="00375906" w:rsidRDefault="00375906" w:rsidP="00375906"/>
    <w:p w14:paraId="38D336FC" w14:textId="77777777" w:rsidR="00375906" w:rsidRPr="00375906" w:rsidRDefault="00C32465" w:rsidP="00375906">
      <w:pPr>
        <w:ind w:left="360"/>
      </w:pPr>
      <m:oMathPara>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QD.goods.pop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14:paraId="19F1328C" w14:textId="77777777" w:rsidR="00375906" w:rsidRPr="00375906" w:rsidRDefault="00375906" w:rsidP="00375906"/>
    <w:p w14:paraId="552CE5E5" w14:textId="77777777" w:rsidR="00375906" w:rsidRDefault="00375906" w:rsidP="00375906">
      <w:r>
        <w:t>where</w:t>
      </w:r>
    </w:p>
    <w:p w14:paraId="367C7582" w14:textId="77777777" w:rsidR="00375906" w:rsidRDefault="00375906" w:rsidP="00375906"/>
    <w:p w14:paraId="5FB4C49B" w14:textId="77777777" w:rsidR="00375906" w:rsidRDefault="00C32465" w:rsidP="00375906">
      <w:pPr>
        <w:pStyle w:val="Definitions"/>
      </w:pPr>
      <m:oMath>
        <m:sSub>
          <m:sSubPr>
            <m:ctrlPr>
              <w:rPr>
                <w:rFonts w:ascii="Cambria Math" w:hAnsi="Cambria Math"/>
                <w:i/>
              </w:rPr>
            </m:ctrlPr>
          </m:sSubPr>
          <m:e>
            <m:r>
              <w:rPr>
                <w:rFonts w:ascii="Cambria Math" w:hAnsi="Cambria Math"/>
              </w:rPr>
              <m:t>TC</m:t>
            </m:r>
          </m:e>
          <m:sub>
            <m:r>
              <w:rPr>
                <w:rFonts w:ascii="Cambria Math" w:hAnsi="Cambria Math"/>
              </w:rPr>
              <m:t>g</m:t>
            </m:r>
          </m:sub>
        </m:sSub>
      </m:oMath>
      <w:r w:rsidR="00375906">
        <w:tab/>
        <w:t>=</w:t>
      </w:r>
      <w:r w:rsidR="00375906">
        <w:tab/>
        <w:t xml:space="preserve">The total consumption of goods by group </w:t>
      </w:r>
      <w:r w:rsidR="00375906">
        <w:rPr>
          <w:i/>
        </w:rPr>
        <w:t>g</w:t>
      </w:r>
      <w:r w:rsidR="00375906">
        <w:t xml:space="preserve"> this week, in goods baskets.</w:t>
      </w:r>
    </w:p>
    <w:p w14:paraId="34E759FB" w14:textId="77777777" w:rsidR="00375906" w:rsidRDefault="00375906" w:rsidP="00375906">
      <w:pPr>
        <w:pStyle w:val="Definitions"/>
      </w:pPr>
      <w:r>
        <w:rPr>
          <w:i/>
        </w:rPr>
        <w:t>QD.goods.pop</w:t>
      </w:r>
      <w:r>
        <w:tab/>
        <w:t>=</w:t>
      </w:r>
      <w:r>
        <w:tab/>
        <w:t>The total consumption of goods in the regional economy, this week, expressed in goods-baskets/year.</w:t>
      </w:r>
    </w:p>
    <w:p w14:paraId="2A73CCB3" w14:textId="77777777" w:rsidR="00375906" w:rsidRDefault="00C32465" w:rsidP="00375906">
      <w:pPr>
        <w:pStyle w:val="Definitions"/>
      </w:pPr>
      <m:oMath>
        <m:sSub>
          <m:sSubPr>
            <m:ctrlPr>
              <w:rPr>
                <w:rFonts w:ascii="Cambria Math" w:hAnsi="Cambria Math"/>
                <w:i/>
              </w:rPr>
            </m:ctrlPr>
          </m:sSubPr>
          <m:e>
            <m:r>
              <w:rPr>
                <w:rFonts w:ascii="Cambria Math" w:hAnsi="Cambria Math"/>
              </w:rPr>
              <m:t>Employed</m:t>
            </m:r>
          </m:e>
          <m:sub>
            <m:r>
              <w:rPr>
                <w:rFonts w:ascii="Cambria Math" w:hAnsi="Cambria Math"/>
              </w:rPr>
              <m:t>g</m:t>
            </m:r>
          </m:sub>
        </m:sSub>
      </m:oMath>
      <w:r w:rsidR="00375906">
        <w:tab/>
        <w:t>=</w:t>
      </w:r>
      <w:r w:rsidR="00375906">
        <w:tab/>
        <w:t xml:space="preserve">The number of employed workers from group </w:t>
      </w:r>
      <w:r w:rsidR="00375906">
        <w:rPr>
          <w:i/>
        </w:rPr>
        <w:t>g</w:t>
      </w:r>
      <w:r w:rsidR="00375906">
        <w:t xml:space="preserve"> this week.</w:t>
      </w:r>
    </w:p>
    <w:p w14:paraId="3780B2B0" w14:textId="77777777" w:rsidR="00375906" w:rsidRPr="00375906" w:rsidRDefault="00375906" w:rsidP="00375906">
      <w:pPr>
        <w:pStyle w:val="Definitions"/>
        <w:ind w:left="0" w:firstLine="0"/>
      </w:pPr>
    </w:p>
    <w:p w14:paraId="5F53E499" w14:textId="77777777" w:rsidR="00375906" w:rsidRDefault="00AD35A5" w:rsidP="00AD35A5">
      <w:r>
        <w:t xml:space="preserve">The goods are purchased by the employed using their wages, but are consumed by the group as a whole.  Thus, the actual level of consumption (ALOC) for group </w:t>
      </w:r>
      <w:r>
        <w:rPr>
          <w:i/>
        </w:rPr>
        <w:t>g</w:t>
      </w:r>
      <w:r>
        <w:t xml:space="preserve">, expressed in goods baskets per </w:t>
      </w:r>
      <w:r w:rsidR="00217C83">
        <w:t>capita</w:t>
      </w:r>
      <w:r>
        <w:t xml:space="preserve"> per </w:t>
      </w:r>
      <w:r w:rsidR="00217C83">
        <w:t>week</w:t>
      </w:r>
      <w:r>
        <w:t>, is</w:t>
      </w:r>
    </w:p>
    <w:p w14:paraId="3075B98B" w14:textId="77777777" w:rsidR="00AD35A5" w:rsidRDefault="00AD35A5" w:rsidP="00AD35A5"/>
    <w:p w14:paraId="2F5BDBEB" w14:textId="77777777" w:rsidR="00AD35A5" w:rsidRPr="00AD35A5" w:rsidRDefault="00C32465" w:rsidP="00AD35A5">
      <w:pPr>
        <w:ind w:left="360"/>
      </w:pPr>
      <m:oMathPara>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TC</m:t>
                  </m:r>
                </m:e>
                <m:sub>
                  <m:r>
                    <w:rPr>
                      <w:rFonts w:ascii="Cambria Math" w:hAnsi="Cambria Math"/>
                    </w:rPr>
                    <m:t>g</m:t>
                  </m:r>
                </m:sub>
              </m:sSub>
            </m:num>
            <m:den>
              <m:sSub>
                <m:sSubPr>
                  <m:ctrlPr>
                    <w:rPr>
                      <w:rFonts w:ascii="Cambria Math" w:hAnsi="Cambria Math"/>
                      <w:i/>
                    </w:rPr>
                  </m:ctrlPr>
                </m:sSubPr>
                <m:e>
                  <m:r>
                    <w:rPr>
                      <w:rFonts w:ascii="Cambria Math" w:hAnsi="Cambria Math"/>
                    </w:rPr>
                    <m:t>Consumers</m:t>
                  </m:r>
                </m:e>
                <m:sub>
                  <m:r>
                    <w:rPr>
                      <w:rFonts w:ascii="Cambria Math" w:hAnsi="Cambria Math"/>
                    </w:rPr>
                    <m:t>g</m:t>
                  </m:r>
                </m:sub>
              </m:sSub>
            </m:den>
          </m:f>
        </m:oMath>
      </m:oMathPara>
    </w:p>
    <w:p w14:paraId="721098B7" w14:textId="77777777" w:rsidR="00AD35A5" w:rsidRPr="00AD35A5" w:rsidRDefault="00AD35A5" w:rsidP="00AD35A5"/>
    <w:p w14:paraId="01BF963A" w14:textId="77777777" w:rsidR="00AD35A5" w:rsidRDefault="00AD35A5" w:rsidP="00AD35A5">
      <w:r>
        <w:t xml:space="preserve">This is our basic measure of consumption of goods for group </w:t>
      </w:r>
      <w:r>
        <w:rPr>
          <w:i/>
        </w:rPr>
        <w:t>g</w:t>
      </w:r>
      <w:r>
        <w:t>.</w:t>
      </w:r>
    </w:p>
    <w:p w14:paraId="2DF2D85B" w14:textId="77777777" w:rsidR="001962C0" w:rsidRDefault="001962C0" w:rsidP="00AD35A5"/>
    <w:p w14:paraId="5862F81F" w14:textId="77777777" w:rsidR="001962C0" w:rsidRDefault="001962C0" w:rsidP="001962C0">
      <w:pPr>
        <w:pStyle w:val="Heading4"/>
      </w:pPr>
      <w:bookmarkStart w:id="285" w:name="_Toc380578312"/>
      <w:r>
        <w:t>The Expected Level of Consumption (ELOC)</w:t>
      </w:r>
      <w:bookmarkEnd w:id="285"/>
    </w:p>
    <w:p w14:paraId="67D59EAB" w14:textId="77777777" w:rsidR="001962C0" w:rsidRDefault="00EC0FBF" w:rsidP="001962C0">
      <w:r>
        <w:t xml:space="preserve">Group </w:t>
      </w:r>
      <w:r>
        <w:rPr>
          <w:i/>
        </w:rPr>
        <w:t>g'</w:t>
      </w:r>
      <w:r>
        <w:t>s</w:t>
      </w:r>
      <w:r>
        <w:rPr>
          <w:i/>
        </w:rPr>
        <w:t xml:space="preserve"> </w:t>
      </w:r>
      <w:r>
        <w:t xml:space="preserve">expected level of consumption,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the </w:t>
      </w:r>
      <w:r w:rsidR="008D785C">
        <w:t>number of</w:t>
      </w:r>
      <w:r>
        <w:t xml:space="preserve"> goods baskets per capita per week</w:t>
      </w:r>
      <w:r w:rsidR="008D785C">
        <w:t xml:space="preserve"> that group </w:t>
      </w:r>
      <w:r w:rsidR="008D785C">
        <w:rPr>
          <w:i/>
        </w:rPr>
        <w:t>g</w:t>
      </w:r>
      <w:r w:rsidR="008D785C">
        <w:t xml:space="preserve"> expects to be able to purchase and consume</w:t>
      </w:r>
      <w:r>
        <w:t xml:space="preserve">, given past history.  As with the ENI Services model we use exponential smoothing to compute expectations; and as with the ENI Services model we assume that civilians get used to a higher level of consumption more quickly than they get used to a lower level of consumption.  First, let </w:t>
      </w:r>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be the difference between the actual level of consumption this week and the expectations resulting from last week's consumption.</w:t>
      </w:r>
    </w:p>
    <w:p w14:paraId="0934E50F" w14:textId="77777777" w:rsidR="00EC0FBF" w:rsidRDefault="00EC0FBF" w:rsidP="001962C0"/>
    <w:p w14:paraId="4D44293F" w14:textId="77777777" w:rsidR="00EC0FBF" w:rsidRDefault="00C32465" w:rsidP="00EC0FBF">
      <w:pPr>
        <w:ind w:left="360"/>
      </w:pPr>
      <m:oMathPara>
        <m:oMath>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t-1</m:t>
              </m:r>
            </m:e>
          </m:d>
        </m:oMath>
      </m:oMathPara>
    </w:p>
    <w:p w14:paraId="4AEF2396" w14:textId="77777777" w:rsidR="00EC0FBF" w:rsidRDefault="00EC0FBF" w:rsidP="001962C0"/>
    <w:p w14:paraId="53351931" w14:textId="77777777" w:rsidR="00EC0FBF" w:rsidRDefault="00EC0FBF" w:rsidP="001962C0">
      <w:r>
        <w:t>then</w:t>
      </w:r>
    </w:p>
    <w:p w14:paraId="371455A0" w14:textId="77777777" w:rsidR="00EC0FBF" w:rsidRDefault="00EC0FBF" w:rsidP="001962C0"/>
    <w:p w14:paraId="2225B963" w14:textId="77777777" w:rsidR="00EC0FBF" w:rsidRPr="00EC0FBF" w:rsidRDefault="00C32465"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ALOC</m:t>
              </m:r>
            </m:e>
            <m:sub>
              <m:r>
                <w:rPr>
                  <w:rFonts w:ascii="Cambria Math" w:hAnsi="Cambria Math"/>
                </w:rPr>
                <m:t>g</m:t>
              </m:r>
            </m:sub>
          </m:sSub>
          <m:d>
            <m:dPr>
              <m:ctrlPr>
                <w:rPr>
                  <w:rFonts w:ascii="Cambria Math" w:hAnsi="Cambria Math"/>
                  <w:i/>
                </w:rPr>
              </m:ctrlPr>
            </m:dPr>
            <m:e>
              <m:r>
                <w:rPr>
                  <w:rFonts w:ascii="Cambria Math" w:hAnsi="Cambria Math"/>
                </w:rPr>
                <m:t>0</m:t>
              </m:r>
            </m:e>
          </m:d>
        </m:oMath>
      </m:oMathPara>
    </w:p>
    <w:p w14:paraId="1C45D1C6" w14:textId="77777777" w:rsidR="00EC0FBF" w:rsidRDefault="00EC0FBF" w:rsidP="00EC0FBF">
      <w:pPr>
        <w:ind w:left="360"/>
      </w:pPr>
    </w:p>
    <w:p w14:paraId="3D8D655B" w14:textId="77777777" w:rsidR="00EC0FBF" w:rsidRPr="00EC0FBF" w:rsidRDefault="00C32465" w:rsidP="00EC0FBF">
      <w:pPr>
        <w:ind w:left="360"/>
      </w:pPr>
      <m:oMathPara>
        <m:oMath>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≥0</m:t>
                    </m:r>
                  </m:e>
                </m:mr>
                <m:mr>
                  <m:e>
                    <m:sSub>
                      <m:sSubPr>
                        <m:ctrlPr>
                          <w:rPr>
                            <w:rFonts w:ascii="Cambria Math" w:hAnsi="Cambria Math"/>
                            <w:i/>
                          </w:rPr>
                        </m:ctrlPr>
                      </m:sSubPr>
                      <m:e>
                        <m:r>
                          <w:rPr>
                            <w:rFonts w:ascii="Cambria Math" w:hAnsi="Cambria Math"/>
                          </w:rPr>
                          <m:t>ELOC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e>
                  <m:e>
                    <m:r>
                      <m:rPr>
                        <m:nor/>
                      </m:rPr>
                      <w:rPr>
                        <w:rFonts w:ascii="Cambria Math" w:hAnsi="Cambria Math"/>
                      </w:rPr>
                      <m:t xml:space="preserve">if </m:t>
                    </m:r>
                    <m:sSub>
                      <m:sSubPr>
                        <m:ctrlPr>
                          <w:rPr>
                            <w:rFonts w:ascii="Cambria Math" w:hAnsi="Cambria Math"/>
                            <w:i/>
                          </w:rPr>
                        </m:ctrlPr>
                      </m:sSubPr>
                      <m:e>
                        <m:r>
                          <w:rPr>
                            <w:rFonts w:ascii="Cambria Math" w:hAnsi="Cambria Math"/>
                          </w:rPr>
                          <m:t>∆LOC</m:t>
                        </m:r>
                      </m:e>
                      <m:sub>
                        <m:r>
                          <w:rPr>
                            <w:rFonts w:ascii="Cambria Math" w:hAnsi="Cambria Math"/>
                          </w:rPr>
                          <m:t>g</m:t>
                        </m:r>
                      </m:sub>
                    </m:sSub>
                    <m:d>
                      <m:dPr>
                        <m:ctrlPr>
                          <w:rPr>
                            <w:rFonts w:ascii="Cambria Math" w:hAnsi="Cambria Math"/>
                            <w:i/>
                          </w:rPr>
                        </m:ctrlPr>
                      </m:dPr>
                      <m:e>
                        <m:r>
                          <w:rPr>
                            <w:rFonts w:ascii="Cambria Math" w:hAnsi="Cambria Math"/>
                          </w:rPr>
                          <m:t>t</m:t>
                        </m:r>
                      </m:e>
                    </m:d>
                    <m:r>
                      <w:rPr>
                        <w:rFonts w:ascii="Cambria Math" w:hAnsi="Cambria Math"/>
                      </w:rPr>
                      <m:t>&lt;0</m:t>
                    </m:r>
                  </m:e>
                </m:mr>
              </m:m>
            </m:e>
          </m:d>
        </m:oMath>
      </m:oMathPara>
    </w:p>
    <w:p w14:paraId="74763862" w14:textId="77777777" w:rsidR="00EC0FBF" w:rsidRDefault="00EC0FBF" w:rsidP="00EC0FBF">
      <w:pPr>
        <w:ind w:left="360"/>
      </w:pPr>
    </w:p>
    <w:p w14:paraId="765E101E" w14:textId="77777777" w:rsidR="00EC0FBF" w:rsidRDefault="00EC0FBF" w:rsidP="00EC0FBF">
      <w:r>
        <w:t>where</w:t>
      </w:r>
    </w:p>
    <w:p w14:paraId="119D4D4E" w14:textId="77777777" w:rsidR="00EC0FBF" w:rsidRDefault="00EC0FBF" w:rsidP="00EC0FBF"/>
    <w:p w14:paraId="5AAB6D4B" w14:textId="77777777" w:rsidR="00EC0FBF" w:rsidRDefault="00C32465"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EC0FBF">
        <w:tab/>
        <w:t>=</w:t>
      </w:r>
      <w:r w:rsidR="00EC0FBF">
        <w:tab/>
        <w:t>The smoothing coefficient when actual consumption is higher than expected</w:t>
      </w:r>
      <w:r w:rsidR="0072199B">
        <w:t>.</w:t>
      </w:r>
      <w:r w:rsidR="00EC0FBF">
        <w:rPr>
          <w:rStyle w:val="FootnoteReference"/>
        </w:rPr>
        <w:footnoteReference w:id="78"/>
      </w:r>
    </w:p>
    <w:p w14:paraId="7D8CCCC7" w14:textId="77777777" w:rsidR="00EC0FBF" w:rsidRDefault="00C32465" w:rsidP="00EC0FBF">
      <w:pPr>
        <w:pStyle w:val="Definitions"/>
      </w:pPr>
      <m:oMath>
        <m:sSub>
          <m:sSubPr>
            <m:ctrlPr>
              <w:rPr>
                <w:rFonts w:ascii="Cambria Math" w:hAnsi="Cambria Math"/>
                <w:i/>
              </w:rPr>
            </m:ctrlPr>
          </m:sSubPr>
          <m:e>
            <m:r>
              <w:rPr>
                <w:rFonts w:ascii="Cambria Math" w:hAnsi="Cambria Math"/>
              </w:rPr>
              <m:t>α</m:t>
            </m:r>
          </m:e>
          <m:sub>
            <m:r>
              <w:rPr>
                <w:rFonts w:ascii="Cambria Math" w:hAnsi="Cambria Math"/>
              </w:rPr>
              <m:t>E</m:t>
            </m:r>
          </m:sub>
        </m:sSub>
      </m:oMath>
      <w:r w:rsidR="00EC0FBF">
        <w:tab/>
        <w:t>=</w:t>
      </w:r>
      <w:r w:rsidR="00EC0FBF">
        <w:tab/>
        <w:t>The smoothing coefficient when expectations are higher than the actual consumption</w:t>
      </w:r>
      <w:r w:rsidR="0072199B">
        <w:t>.</w:t>
      </w:r>
      <w:r w:rsidR="0072199B">
        <w:rPr>
          <w:rStyle w:val="FootnoteReference"/>
        </w:rPr>
        <w:footnoteReference w:id="79"/>
      </w:r>
    </w:p>
    <w:p w14:paraId="1D98FC22" w14:textId="77777777" w:rsidR="00EC0FBF" w:rsidRDefault="00EC0FBF" w:rsidP="0072199B"/>
    <w:p w14:paraId="110D7859" w14:textId="77777777" w:rsidR="0072199B" w:rsidRDefault="0072199B" w:rsidP="0072199B">
      <w:pPr>
        <w:pStyle w:val="Heading4"/>
      </w:pPr>
      <w:bookmarkStart w:id="286" w:name="_Toc380578313"/>
      <w:r>
        <w:t>The Expectations Factor</w:t>
      </w:r>
      <w:bookmarkEnd w:id="286"/>
    </w:p>
    <w:p w14:paraId="4CCEB98F" w14:textId="77777777" w:rsidR="0072199B" w:rsidRDefault="0072199B" w:rsidP="0072199B">
      <w:r>
        <w:t xml:space="preserve">Civilian attitudes are affected by actual consumption </w:t>
      </w:r>
      <w:r>
        <w:rPr>
          <w:i/>
        </w:rPr>
        <w:t>vs.</w:t>
      </w:r>
      <w:r>
        <w:t xml:space="preserve"> expectations.  As is usual, we define a multiplicative factor,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to drive a rule set:</w:t>
      </w:r>
    </w:p>
    <w:p w14:paraId="31B18AE0" w14:textId="77777777" w:rsidR="0072199B" w:rsidRDefault="0072199B" w:rsidP="0072199B"/>
    <w:p w14:paraId="03298ABF" w14:textId="77777777" w:rsidR="0072199B" w:rsidRPr="0072199B" w:rsidRDefault="00C32465" w:rsidP="0072199B">
      <w:pPr>
        <w:ind w:left="360"/>
      </w:pPr>
      <m:oMathPara>
        <m:oMath>
          <m:sSub>
            <m:sSubPr>
              <m:ctrlPr>
                <w:rPr>
                  <w:rFonts w:ascii="Cambria Math" w:hAnsi="Cambria Math"/>
                  <w:i/>
                </w:rPr>
              </m:ctrlPr>
            </m:sSubPr>
            <m:e>
              <m:r>
                <w:rPr>
                  <w:rFonts w:ascii="Cambria Math" w:hAnsi="Cambria Math"/>
                </w:rPr>
                <m:t>expectf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e</m:t>
              </m:r>
            </m:sub>
          </m:sSub>
          <m:r>
            <w:rPr>
              <w:rFonts w:ascii="Cambria Math" w:hAnsi="Cambria Math"/>
            </w:rPr>
            <m:t>∙</m:t>
          </m:r>
          <m:r>
            <m:rPr>
              <m:sty m:val="p"/>
            </m:rPr>
            <w:rPr>
              <w:rFonts w:ascii="Cambria Math" w:hAnsi="Cambria Math"/>
            </w:rPr>
            <m:t>max⁡</m:t>
          </m:r>
          <m:d>
            <m:dPr>
              <m:ctrlPr>
                <w:rPr>
                  <w:rFonts w:ascii="Cambria Math" w:hAnsi="Cambria Math"/>
                  <w:i/>
                </w:rPr>
              </m:ctrlPr>
            </m:dPr>
            <m:e>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m:t>
                          </m:r>
                          <m:r>
                            <w:rPr>
                              <w:rFonts w:ascii="Cambria Math" w:hAnsi="Cambria Math"/>
                            </w:rPr>
                            <m:t>LOC</m:t>
                          </m:r>
                        </m:e>
                        <m:sub>
                          <m:r>
                            <w:rPr>
                              <w:rFonts w:ascii="Cambria Math" w:hAnsi="Cambria Math"/>
                            </w:rPr>
                            <m:t>g</m:t>
                          </m:r>
                        </m:sub>
                      </m:sSub>
                    </m:e>
                  </m:d>
                  <m:r>
                    <m:rPr>
                      <m:sty m:val="p"/>
                    </m:rPr>
                    <w:rPr>
                      <w:rFonts w:ascii="Cambria Math" w:hAnsi="Cambria Math"/>
                    </w:rPr>
                    <m:t>⁡</m:t>
                  </m:r>
                </m:den>
              </m:f>
            </m:e>
          </m:d>
        </m:oMath>
      </m:oMathPara>
    </w:p>
    <w:p w14:paraId="6BBC6CEB" w14:textId="77777777" w:rsidR="0072199B" w:rsidRPr="0072199B" w:rsidRDefault="0072199B" w:rsidP="0072199B">
      <m:oMathPara>
        <m:oMath>
          <m:r>
            <m:rPr>
              <m:sty m:val="p"/>
            </m:rPr>
            <w:rPr>
              <w:rFonts w:ascii="Cambria Math" w:hAnsi="Cambria Math"/>
            </w:rPr>
            <m:t>where</m:t>
          </m:r>
        </m:oMath>
      </m:oMathPara>
    </w:p>
    <w:p w14:paraId="36AB61AB" w14:textId="77777777" w:rsidR="0072199B" w:rsidRDefault="0072199B" w:rsidP="0072199B"/>
    <w:p w14:paraId="67CEB60F" w14:textId="77777777" w:rsidR="0072199B" w:rsidRDefault="00C32465" w:rsidP="0072199B">
      <w:pPr>
        <w:pStyle w:val="Definitions"/>
      </w:pPr>
      <m:oMath>
        <m:sSub>
          <m:sSubPr>
            <m:ctrlPr>
              <w:rPr>
                <w:rFonts w:ascii="Cambria Math" w:hAnsi="Cambria Math"/>
                <w:i/>
              </w:rPr>
            </m:ctrlPr>
          </m:sSubPr>
          <m:e>
            <m:r>
              <w:rPr>
                <w:rFonts w:ascii="Cambria Math" w:hAnsi="Cambria Math"/>
              </w:rPr>
              <m:t>G</m:t>
            </m:r>
          </m:e>
          <m:sub>
            <m:r>
              <w:rPr>
                <w:rFonts w:ascii="Cambria Math" w:hAnsi="Cambria Math"/>
              </w:rPr>
              <m:t>e</m:t>
            </m:r>
          </m:sub>
        </m:sSub>
      </m:oMath>
      <w:r w:rsidR="0072199B">
        <w:tab/>
      </w:r>
      <w:r w:rsidR="005879D2">
        <w:t>=</w:t>
      </w:r>
      <w:r w:rsidR="005879D2">
        <w:tab/>
        <w:t>The expectation gain</w:t>
      </w:r>
      <w:r w:rsidR="0072199B">
        <w:t>, nominally 3.0.</w:t>
      </w:r>
      <w:r w:rsidR="0072199B">
        <w:rPr>
          <w:rStyle w:val="FootnoteReference"/>
        </w:rPr>
        <w:footnoteReference w:id="80"/>
      </w:r>
    </w:p>
    <w:p w14:paraId="002B4E98" w14:textId="77777777" w:rsidR="0072199B" w:rsidRDefault="0072199B" w:rsidP="0072199B"/>
    <w:p w14:paraId="1872DB56" w14:textId="77777777" w:rsidR="0072199B" w:rsidRDefault="0072199B" w:rsidP="0072199B">
      <w:r>
        <w:t xml:space="preserve">The main term yields a number between −1.0 and 1.0 when </w:t>
      </w:r>
      <m:oMath>
        <m:sSub>
          <m:sSubPr>
            <m:ctrlPr>
              <w:rPr>
                <w:rFonts w:ascii="Cambria Math" w:hAnsi="Cambria Math"/>
                <w:i/>
              </w:rPr>
            </m:ctrlPr>
          </m:sSubPr>
          <m:e>
            <m:r>
              <w:rPr>
                <w:rFonts w:ascii="Cambria Math" w:hAnsi="Cambria Math"/>
              </w:rPr>
              <m:t>ELOC</m:t>
            </m:r>
          </m:e>
          <m:sub>
            <m:r>
              <w:rPr>
                <w:rFonts w:ascii="Cambria Math" w:hAnsi="Cambria Math"/>
              </w:rPr>
              <m:t>g</m:t>
            </m:r>
          </m:sub>
        </m:sSub>
      </m:oMath>
      <w:r>
        <w:t xml:space="preserve"> is greater than or equal to 1.0 goods basket per capita per week; the lower bound moves from −1.0 to 0.0 as </w:t>
      </w:r>
      <m:oMath>
        <m:sSub>
          <m:sSubPr>
            <m:ctrlPr>
              <w:rPr>
                <w:rFonts w:ascii="Cambria Math" w:hAnsi="Cambria Math"/>
                <w:i/>
              </w:rPr>
            </m:ctrlPr>
          </m:sSubPr>
          <m:e>
            <m:r>
              <w:rPr>
                <w:rFonts w:ascii="Cambria Math" w:hAnsi="Cambria Math"/>
              </w:rPr>
              <m:t>ELO</m:t>
            </m:r>
            <m:r>
              <w:rPr>
                <w:rFonts w:ascii="Cambria Math" w:hAnsi="Cambria Math"/>
              </w:rPr>
              <m:t>C</m:t>
            </m:r>
          </m:e>
          <m:sub>
            <m:r>
              <w:rPr>
                <w:rFonts w:ascii="Cambria Math" w:hAnsi="Cambria Math"/>
              </w:rPr>
              <m:t>g</m:t>
            </m:r>
          </m:sub>
        </m:sSub>
      </m:oMath>
      <w:r>
        <w:t xml:space="preserve"> moves from 1.0 to 0.0.</w:t>
      </w:r>
      <w:r w:rsidR="005879D2">
        <w:t xml:space="preserve">  </w:t>
      </w:r>
    </w:p>
    <w:p w14:paraId="09553BFA" w14:textId="77777777" w:rsidR="005879D2" w:rsidRDefault="005879D2" w:rsidP="0072199B"/>
    <w:p w14:paraId="25EA9D7A" w14:textId="77777777" w:rsidR="005879D2" w:rsidRDefault="005879D2" w:rsidP="0072199B">
      <w:r>
        <w:t xml:space="preserve">This equation differs considerably from that used to compute the ENI Services expectations factor.  In the Services model, we assume a saturation level of service (SLOS), and normalize all level-of-service values to SLOS=1.0.  For consumption of goods, however, a moment of reflection will show that there is no saturation level of consumption; few people would object to consuming more than they currently do.  Thus, the term </w:t>
      </w:r>
      <m:oMath>
        <m:f>
          <m:fPr>
            <m:ctrlPr>
              <w:rPr>
                <w:rFonts w:ascii="Cambria Math" w:hAnsi="Cambria Math"/>
                <w:i/>
              </w:rPr>
            </m:ctrlPr>
          </m:fPr>
          <m:num>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ELOC</m:t>
                </m:r>
              </m:e>
              <m:sub>
                <m:r>
                  <w:rPr>
                    <w:rFonts w:ascii="Cambria Math" w:hAnsi="Cambria Math"/>
                  </w:rPr>
                  <m:t>g</m:t>
                </m:r>
              </m:sub>
            </m:sSub>
          </m:num>
          <m:den>
            <m:r>
              <m:rPr>
                <m:sty m:val="p"/>
              </m:rPr>
              <w:rPr>
                <w:rFonts w:ascii="Cambria Math" w:hAnsi="Cambria Math"/>
              </w:rPr>
              <m:t>max</m:t>
            </m:r>
            <m:d>
              <m:dPr>
                <m:ctrlPr>
                  <w:rPr>
                    <w:rFonts w:ascii="Cambria Math" w:hAnsi="Cambria Math"/>
                  </w:rPr>
                </m:ctrlPr>
              </m:dPr>
              <m:e>
                <m:r>
                  <w:rPr>
                    <w:rFonts w:ascii="Cambria Math" w:hAnsi="Cambria Math"/>
                  </w:rPr>
                  <m:t xml:space="preserve">1, </m:t>
                </m:r>
                <m:sSub>
                  <m:sSubPr>
                    <m:ctrlPr>
                      <w:rPr>
                        <w:rFonts w:ascii="Cambria Math" w:hAnsi="Cambria Math"/>
                        <w:i/>
                      </w:rPr>
                    </m:ctrlPr>
                  </m:sSubPr>
                  <m:e>
                    <m:r>
                      <w:rPr>
                        <w:rFonts w:ascii="Cambria Math" w:hAnsi="Cambria Math"/>
                      </w:rPr>
                      <m:t>ELOC</m:t>
                    </m:r>
                  </m:e>
                  <m:sub>
                    <m:r>
                      <w:rPr>
                        <w:rFonts w:ascii="Cambria Math" w:hAnsi="Cambria Math"/>
                      </w:rPr>
                      <m:t>g</m:t>
                    </m:r>
                  </m:sub>
                </m:sSub>
              </m:e>
            </m:d>
            <m:r>
              <m:rPr>
                <m:sty m:val="p"/>
              </m:rPr>
              <w:rPr>
                <w:rFonts w:ascii="Cambria Math" w:hAnsi="Cambria Math"/>
              </w:rPr>
              <m:t>⁡</m:t>
            </m:r>
          </m:den>
        </m:f>
      </m:oMath>
      <w:r>
        <w:t xml:space="preserve"> is in theory unbounded above.</w:t>
      </w:r>
    </w:p>
    <w:p w14:paraId="34A80B13" w14:textId="77777777" w:rsidR="005879D2" w:rsidRDefault="005879D2" w:rsidP="0072199B"/>
    <w:p w14:paraId="2DBD94F8" w14:textId="77777777" w:rsidR="005879D2" w:rsidRDefault="005879D2" w:rsidP="0072199B">
      <w:r>
        <w:t xml:space="preserve">But a moment's further reflection will show that the effect on one's attitude </w:t>
      </w:r>
      <w:r>
        <w:rPr>
          <w:i/>
        </w:rPr>
        <w:t>is</w:t>
      </w:r>
      <w:r>
        <w:t xml:space="preserve"> bounded.  Twice my current consumption is quite a big change; ten times my current consumption is unlikely (in the short term, at least) to have any larger an effect on my attitude.</w:t>
      </w:r>
    </w:p>
    <w:p w14:paraId="5D08C95B" w14:textId="77777777" w:rsidR="005879D2" w:rsidRDefault="005879D2" w:rsidP="0072199B"/>
    <w:p w14:paraId="35218B0A" w14:textId="77777777" w:rsidR="005879D2" w:rsidRDefault="005879D2" w:rsidP="0072199B">
      <w:r>
        <w:t xml:space="preserve">The outer max() function in the definition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then, rather arbitrarily cuts off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at +1.0, corresponding to </w:t>
      </w:r>
      <m:oMath>
        <m:sSub>
          <m:sSubPr>
            <m:ctrlPr>
              <w:rPr>
                <w:rFonts w:ascii="Cambria Math" w:hAnsi="Cambria Math"/>
                <w:i/>
              </w:rPr>
            </m:ctrlPr>
          </m:sSubPr>
          <m:e>
            <m:r>
              <w:rPr>
                <w:rFonts w:ascii="Cambria Math" w:hAnsi="Cambria Math"/>
              </w:rPr>
              <m:t>ALOC</m:t>
            </m:r>
          </m:e>
          <m:sub>
            <m:r>
              <w:rPr>
                <w:rFonts w:ascii="Cambria Math" w:hAnsi="Cambria Math"/>
              </w:rPr>
              <m:t>g</m:t>
            </m:r>
          </m:sub>
        </m:sSub>
        <m:r>
          <w:rPr>
            <w:rFonts w:ascii="Cambria Math" w:hAnsi="Cambria Math"/>
          </w:rPr>
          <m:t>=2×</m:t>
        </m:r>
        <m:sSub>
          <m:sSubPr>
            <m:ctrlPr>
              <w:rPr>
                <w:rFonts w:ascii="Cambria Math" w:hAnsi="Cambria Math"/>
                <w:i/>
              </w:rPr>
            </m:ctrlPr>
          </m:sSubPr>
          <m:e>
            <m:r>
              <w:rPr>
                <w:rFonts w:ascii="Cambria Math" w:hAnsi="Cambria Math"/>
              </w:rPr>
              <m:t>ELOC</m:t>
            </m:r>
          </m:e>
          <m:sub>
            <m:r>
              <w:rPr>
                <w:rFonts w:ascii="Cambria Math" w:hAnsi="Cambria Math"/>
              </w:rPr>
              <m:t>g</m:t>
            </m:r>
          </m:sub>
        </m:sSub>
      </m:oMath>
      <w:r>
        <w:t>.</w:t>
      </w:r>
    </w:p>
    <w:p w14:paraId="62DFD672" w14:textId="77777777" w:rsidR="009E790F" w:rsidRDefault="009E790F" w:rsidP="0072199B"/>
    <w:p w14:paraId="4032CF1F" w14:textId="77777777" w:rsidR="009E790F" w:rsidRDefault="009E790F" w:rsidP="0072199B">
      <w:r>
        <w:t xml:space="preserve">As usual, we prefer the magnitude symbols in our rule sets to correspond to intermediate inputs rather than to extreme inputs.  Hence we include the </w:t>
      </w:r>
      <m:oMath>
        <m:sSub>
          <m:sSubPr>
            <m:ctrlPr>
              <w:rPr>
                <w:rFonts w:ascii="Cambria Math" w:hAnsi="Cambria Math"/>
                <w:i/>
              </w:rPr>
            </m:ctrlPr>
          </m:sSubPr>
          <m:e>
            <m:r>
              <w:rPr>
                <w:rFonts w:ascii="Cambria Math" w:hAnsi="Cambria Math"/>
              </w:rPr>
              <m:t>G</m:t>
            </m:r>
          </m:e>
          <m:sub>
            <m:r>
              <w:rPr>
                <w:rFonts w:ascii="Cambria Math" w:hAnsi="Cambria Math"/>
              </w:rPr>
              <m:t>e</m:t>
            </m:r>
          </m:sub>
        </m:sSub>
      </m:oMath>
      <w:r>
        <w:t xml:space="preserve"> term to stretch the range of </w:t>
      </w:r>
      <m:oMath>
        <m:sSub>
          <m:sSubPr>
            <m:ctrlPr>
              <w:rPr>
                <w:rFonts w:ascii="Cambria Math" w:hAnsi="Cambria Math"/>
                <w:i/>
              </w:rPr>
            </m:ctrlPr>
          </m:sSubPr>
          <m:e>
            <m:r>
              <w:rPr>
                <w:rFonts w:ascii="Cambria Math" w:hAnsi="Cambria Math"/>
              </w:rPr>
              <m:t>expectf</m:t>
            </m:r>
          </m:e>
          <m:sub>
            <m:r>
              <w:rPr>
                <w:rFonts w:ascii="Cambria Math" w:hAnsi="Cambria Math"/>
              </w:rPr>
              <m:t>g</m:t>
            </m:r>
          </m:sub>
        </m:sSub>
      </m:oMath>
      <w:r>
        <w:t xml:space="preserve"> from [−1.0,+1.0] to [−3.0,+3.0].</w:t>
      </w:r>
    </w:p>
    <w:p w14:paraId="7840ADD4" w14:textId="77777777" w:rsidR="005879D2" w:rsidRDefault="005879D2" w:rsidP="0072199B"/>
    <w:p w14:paraId="6459887D" w14:textId="77777777" w:rsidR="00AD35A5" w:rsidRDefault="00AD35A5" w:rsidP="00AD35A5">
      <w:pPr>
        <w:pStyle w:val="Heading4"/>
      </w:pPr>
      <w:bookmarkStart w:id="287" w:name="_Ref349562050"/>
      <w:bookmarkStart w:id="288" w:name="_Toc380578314"/>
      <w:r>
        <w:t>The Required Level of Consumption (RLOC)</w:t>
      </w:r>
      <w:bookmarkEnd w:id="287"/>
      <w:bookmarkEnd w:id="288"/>
    </w:p>
    <w:p w14:paraId="59D60198" w14:textId="77777777" w:rsidR="00217C83" w:rsidRDefault="00AD35A5" w:rsidP="00AD35A5">
      <w:r>
        <w:t>The required level of consumption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is that degree of consumption (in goods baskets per </w:t>
      </w:r>
      <w:r w:rsidR="00217C83">
        <w:t xml:space="preserve">capita per week) that demarcates the regional poverty line.  Individuals consuming less than the RLOC are living in poverty; those consuming more are not.  We define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217C83">
        <w:t xml:space="preserve"> as follows:</w:t>
      </w:r>
    </w:p>
    <w:p w14:paraId="02080A6D" w14:textId="77777777" w:rsidR="00217C83" w:rsidRDefault="00217C83" w:rsidP="00AD35A5"/>
    <w:p w14:paraId="0984A1C9" w14:textId="77777777" w:rsidR="00AD35A5" w:rsidRDefault="00C32465" w:rsidP="00217C83">
      <w:pPr>
        <w:ind w:left="360"/>
      </w:pPr>
      <m:oMath>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RGPC</m:t>
                </m:r>
              </m:e>
              <m:sub>
                <m:r>
                  <w:rPr>
                    <w:rFonts w:ascii="Cambria Math" w:hAnsi="Cambria Math"/>
                  </w:rPr>
                  <m:t>u</m:t>
                </m:r>
              </m:sub>
            </m:sSub>
          </m:num>
          <m:den>
            <m:r>
              <w:rPr>
                <w:rFonts w:ascii="Cambria Math" w:hAnsi="Cambria Math"/>
              </w:rPr>
              <m:t>52</m:t>
            </m:r>
          </m:den>
        </m:f>
      </m:oMath>
      <w:r w:rsidR="00217C83">
        <w:t xml:space="preserve"> </w:t>
      </w:r>
    </w:p>
    <w:p w14:paraId="403F599D" w14:textId="77777777" w:rsidR="00217C83" w:rsidRPr="00217C83" w:rsidRDefault="00217C83" w:rsidP="00217C83"/>
    <w:p w14:paraId="595DB258" w14:textId="77777777" w:rsidR="00217C83" w:rsidRDefault="00217C83" w:rsidP="00217C83">
      <w:r>
        <w:t>where</w:t>
      </w:r>
    </w:p>
    <w:p w14:paraId="7A8FAE1C" w14:textId="77777777" w:rsidR="00217C83" w:rsidRDefault="00217C83" w:rsidP="00217C83"/>
    <w:p w14:paraId="751767B2" w14:textId="77777777" w:rsidR="00217C83" w:rsidRDefault="00217C83" w:rsidP="00217C83">
      <w:pPr>
        <w:pStyle w:val="Definitions"/>
      </w:pPr>
      <w:r>
        <w:rPr>
          <w:i/>
        </w:rPr>
        <w:t>u</w:t>
      </w:r>
      <w:r>
        <w:rPr>
          <w:i/>
        </w:rPr>
        <w:tab/>
      </w:r>
      <w:r>
        <w:t>=</w:t>
      </w:r>
      <w:r>
        <w:tab/>
        <w:t xml:space="preserve">The urbanization level of </w:t>
      </w:r>
      <w:r>
        <w:rPr>
          <w:i/>
        </w:rPr>
        <w:t>g</w:t>
      </w:r>
      <w:r>
        <w:t>'s neighborhood</w:t>
      </w:r>
    </w:p>
    <w:p w14:paraId="1DF21DDD" w14:textId="77777777" w:rsidR="00217C83" w:rsidRDefault="00C32465" w:rsidP="00217C83">
      <w:pPr>
        <w:pStyle w:val="Definitions"/>
      </w:pPr>
      <m:oMath>
        <m:sSub>
          <m:sSubPr>
            <m:ctrlPr>
              <w:rPr>
                <w:rFonts w:ascii="Cambria Math" w:hAnsi="Cambria Math"/>
                <w:i/>
              </w:rPr>
            </m:ctrlPr>
          </m:sSubPr>
          <m:e>
            <m:r>
              <w:rPr>
                <w:rFonts w:ascii="Cambria Math" w:hAnsi="Cambria Math"/>
              </w:rPr>
              <m:t>RGPC</m:t>
            </m:r>
          </m:e>
          <m:sub>
            <m:r>
              <w:rPr>
                <w:rFonts w:ascii="Cambria Math" w:hAnsi="Cambria Math"/>
              </w:rPr>
              <m:t>u</m:t>
            </m:r>
          </m:sub>
        </m:sSub>
      </m:oMath>
      <w:r w:rsidR="00217C83">
        <w:t>=</w:t>
      </w:r>
      <w:r w:rsidR="00217C83">
        <w:tab/>
        <w:t>=</w:t>
      </w:r>
      <w:r w:rsidR="00217C83">
        <w:tab/>
        <w:t>The required goods baskets per capita for that urbanization level, expressed in goods baskets per year.</w:t>
      </w:r>
      <w:r w:rsidR="00217C83">
        <w:rPr>
          <w:rStyle w:val="FootnoteReference"/>
        </w:rPr>
        <w:footnoteReference w:id="81"/>
      </w:r>
    </w:p>
    <w:p w14:paraId="6C70670C" w14:textId="77777777" w:rsidR="00217C83" w:rsidRDefault="00217C83" w:rsidP="00217C83"/>
    <w:p w14:paraId="2F2E274E" w14:textId="77777777" w:rsidR="00217C83" w:rsidRDefault="00217C83" w:rsidP="00217C83">
      <w:r>
        <w:t>The RGPC naturally varies from region to region; the default values are as follows:</w:t>
      </w:r>
    </w:p>
    <w:p w14:paraId="18A69D33" w14:textId="77777777" w:rsidR="00217C83" w:rsidRDefault="00217C83" w:rsidP="00217C83"/>
    <w:tbl>
      <w:tblPr>
        <w:tblStyle w:val="TableGrid"/>
        <w:tblW w:w="0" w:type="auto"/>
        <w:jc w:val="center"/>
        <w:tblLook w:val="04A0" w:firstRow="1" w:lastRow="0" w:firstColumn="1" w:lastColumn="0" w:noHBand="0" w:noVBand="1"/>
      </w:tblPr>
      <w:tblGrid>
        <w:gridCol w:w="1638"/>
        <w:gridCol w:w="2970"/>
      </w:tblGrid>
      <w:tr w:rsidR="00217C83" w14:paraId="5FACAC98" w14:textId="77777777" w:rsidTr="001962C0">
        <w:trPr>
          <w:jc w:val="center"/>
        </w:trPr>
        <w:tc>
          <w:tcPr>
            <w:tcW w:w="1638" w:type="dxa"/>
            <w:shd w:val="clear" w:color="auto" w:fill="000000" w:themeFill="text1"/>
          </w:tcPr>
          <w:p w14:paraId="4AE97A67" w14:textId="77777777" w:rsidR="00217C83" w:rsidRDefault="00217C83" w:rsidP="00217C83">
            <w:r>
              <w:t>Urbanization</w:t>
            </w:r>
          </w:p>
        </w:tc>
        <w:tc>
          <w:tcPr>
            <w:tcW w:w="2970" w:type="dxa"/>
            <w:shd w:val="clear" w:color="auto" w:fill="000000" w:themeFill="text1"/>
          </w:tcPr>
          <w:p w14:paraId="7A09A931" w14:textId="77777777" w:rsidR="00217C83" w:rsidRDefault="001962C0" w:rsidP="001962C0">
            <w:pPr>
              <w:jc w:val="center"/>
            </w:pPr>
            <w:r>
              <w:t>RGPC, goods baskets/year</w:t>
            </w:r>
          </w:p>
        </w:tc>
      </w:tr>
      <w:tr w:rsidR="00217C83" w14:paraId="29C0185E" w14:textId="77777777" w:rsidTr="001962C0">
        <w:trPr>
          <w:jc w:val="center"/>
        </w:trPr>
        <w:tc>
          <w:tcPr>
            <w:tcW w:w="1638" w:type="dxa"/>
          </w:tcPr>
          <w:p w14:paraId="7E661D5B" w14:textId="77777777" w:rsidR="00217C83" w:rsidRDefault="001962C0" w:rsidP="00217C83">
            <w:r>
              <w:t>ISOLATED</w:t>
            </w:r>
          </w:p>
        </w:tc>
        <w:tc>
          <w:tcPr>
            <w:tcW w:w="2970" w:type="dxa"/>
          </w:tcPr>
          <w:p w14:paraId="2E81199B" w14:textId="77777777" w:rsidR="00217C83" w:rsidRDefault="001962C0" w:rsidP="001962C0">
            <w:pPr>
              <w:jc w:val="center"/>
            </w:pPr>
            <w:r>
              <w:t>0</w:t>
            </w:r>
          </w:p>
        </w:tc>
      </w:tr>
      <w:tr w:rsidR="00217C83" w14:paraId="169F8BED" w14:textId="77777777" w:rsidTr="001962C0">
        <w:trPr>
          <w:jc w:val="center"/>
        </w:trPr>
        <w:tc>
          <w:tcPr>
            <w:tcW w:w="1638" w:type="dxa"/>
          </w:tcPr>
          <w:p w14:paraId="49738572" w14:textId="77777777" w:rsidR="00217C83" w:rsidRDefault="001962C0" w:rsidP="00217C83">
            <w:r>
              <w:t>RURAL</w:t>
            </w:r>
          </w:p>
        </w:tc>
        <w:tc>
          <w:tcPr>
            <w:tcW w:w="2970" w:type="dxa"/>
          </w:tcPr>
          <w:p w14:paraId="6FD34233" w14:textId="77777777" w:rsidR="00217C83" w:rsidRDefault="001962C0" w:rsidP="001962C0">
            <w:pPr>
              <w:jc w:val="center"/>
            </w:pPr>
            <w:r>
              <w:t>350</w:t>
            </w:r>
          </w:p>
        </w:tc>
      </w:tr>
      <w:tr w:rsidR="00217C83" w14:paraId="579BCA5C" w14:textId="77777777" w:rsidTr="001962C0">
        <w:trPr>
          <w:jc w:val="center"/>
        </w:trPr>
        <w:tc>
          <w:tcPr>
            <w:tcW w:w="1638" w:type="dxa"/>
          </w:tcPr>
          <w:p w14:paraId="01C7BE12" w14:textId="77777777" w:rsidR="00217C83" w:rsidRDefault="001962C0" w:rsidP="00217C83">
            <w:r>
              <w:t>SUBURBAN</w:t>
            </w:r>
          </w:p>
        </w:tc>
        <w:tc>
          <w:tcPr>
            <w:tcW w:w="2970" w:type="dxa"/>
          </w:tcPr>
          <w:p w14:paraId="66D36A24" w14:textId="77777777" w:rsidR="00217C83" w:rsidRDefault="001962C0" w:rsidP="001962C0">
            <w:pPr>
              <w:jc w:val="center"/>
            </w:pPr>
            <w:r>
              <w:t>400</w:t>
            </w:r>
          </w:p>
        </w:tc>
      </w:tr>
      <w:tr w:rsidR="00217C83" w14:paraId="1EA10E2D" w14:textId="77777777" w:rsidTr="001962C0">
        <w:trPr>
          <w:jc w:val="center"/>
        </w:trPr>
        <w:tc>
          <w:tcPr>
            <w:tcW w:w="1638" w:type="dxa"/>
          </w:tcPr>
          <w:p w14:paraId="0EAF0FC1" w14:textId="77777777" w:rsidR="00217C83" w:rsidRDefault="001962C0" w:rsidP="00217C83">
            <w:r>
              <w:t>URBAN</w:t>
            </w:r>
          </w:p>
        </w:tc>
        <w:tc>
          <w:tcPr>
            <w:tcW w:w="2970" w:type="dxa"/>
          </w:tcPr>
          <w:p w14:paraId="6CFC1AE7" w14:textId="77777777" w:rsidR="00217C83" w:rsidRDefault="001962C0" w:rsidP="001962C0">
            <w:pPr>
              <w:jc w:val="center"/>
            </w:pPr>
            <w:r>
              <w:t>450</w:t>
            </w:r>
          </w:p>
        </w:tc>
      </w:tr>
    </w:tbl>
    <w:p w14:paraId="23A98A5F" w14:textId="77777777" w:rsidR="00217C83" w:rsidRDefault="00217C83" w:rsidP="00217C83"/>
    <w:p w14:paraId="3A2E36EE" w14:textId="77777777" w:rsidR="001962C0" w:rsidRDefault="00463F7B" w:rsidP="00463F7B">
      <w:pPr>
        <w:pStyle w:val="Heading4"/>
      </w:pPr>
      <w:bookmarkStart w:id="289" w:name="_Toc380578315"/>
      <w:r>
        <w:t>The Lorenz Curve</w:t>
      </w:r>
      <w:bookmarkEnd w:id="289"/>
    </w:p>
    <w:p w14:paraId="19FE08D4" w14:textId="77777777" w:rsidR="00463F7B" w:rsidRDefault="00463F7B" w:rsidP="00463F7B">
      <w:r>
        <w:t>The Lorenz Curve is a common method for describing the distribution of income among a population.</w:t>
      </w:r>
      <w:r>
        <w:rPr>
          <w:rStyle w:val="FootnoteReference"/>
        </w:rPr>
        <w:footnoteReference w:id="82"/>
      </w:r>
      <w:r>
        <w:t xml:space="preserve">  The </w:t>
      </w:r>
      <w:r>
        <w:rPr>
          <w:i/>
        </w:rPr>
        <w:t>x</w:t>
      </w:r>
      <w:r>
        <w:t xml:space="preserve">-axis of the curve is the fraction of the total population in order from poorest to richest; the </w:t>
      </w:r>
      <w:r>
        <w:rPr>
          <w:i/>
        </w:rPr>
        <w:t>y</w:t>
      </w:r>
      <w:r>
        <w:t>-axis is the percentage of total income earned by that fraction of the population:</w:t>
      </w:r>
    </w:p>
    <w:p w14:paraId="41A5619E" w14:textId="77777777" w:rsidR="00463F7B" w:rsidRDefault="00463F7B" w:rsidP="00463F7B"/>
    <w:p w14:paraId="009EB182" w14:textId="77777777" w:rsidR="00463F7B" w:rsidRDefault="00463F7B" w:rsidP="00463F7B">
      <w:r>
        <w:rPr>
          <w:noProof/>
        </w:rPr>
        <w:drawing>
          <wp:inline distT="0" distB="0" distL="0" distR="0" wp14:anchorId="5C87CBE1" wp14:editId="4F957E5E">
            <wp:extent cx="5059680" cy="3342640"/>
            <wp:effectExtent l="0" t="0" r="762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t xml:space="preserve"> </w:t>
      </w:r>
    </w:p>
    <w:p w14:paraId="630C8A29" w14:textId="77777777" w:rsidR="00463F7B" w:rsidRDefault="00463F7B" w:rsidP="00463F7B"/>
    <w:p w14:paraId="731D411A" w14:textId="77777777" w:rsidR="00076B5F" w:rsidRDefault="00463F7B" w:rsidP="00463F7B">
      <w:r>
        <w:t xml:space="preserve">The straight line shows what the curve would look like if every person in the population earned the same income.  The line "From Quintiles" shows what the distribution actually was, from data; and the "Approximation" line is plotted using </w:t>
      </w:r>
      <w:r w:rsidR="00037AE4">
        <w:t>a power function,</w:t>
      </w:r>
      <w:r>
        <w:t xml:space="preserve">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rsidR="00037AE4">
        <w:t xml:space="preserve">, one of the </w:t>
      </w:r>
      <w:r>
        <w:t>common approximation</w:t>
      </w:r>
      <w:r w:rsidR="00037AE4">
        <w:t>s</w:t>
      </w:r>
      <w:r>
        <w:t xml:space="preserve"> for the Lorenz curve.</w:t>
      </w:r>
    </w:p>
    <w:p w14:paraId="44577190" w14:textId="77777777" w:rsidR="00076B5F" w:rsidRDefault="00076B5F" w:rsidP="00463F7B"/>
    <w:p w14:paraId="69AC8989" w14:textId="77777777" w:rsidR="00463F7B" w:rsidRDefault="00463F7B" w:rsidP="00463F7B">
      <w:r>
        <w:t>In public sources, income distribution is often given as the GINI coefficient, a fraction from 0.0 to 1.0 (or, commonly, from 0.0% to 100.0%).  A coefficient of 0.0 would indicate perfect equality (i.e., a straight line); a coefficient of 1.0 would indicate that one person has all of the income.  According to Wikipedia, the United States had a GINI coefficient of 0.467 in 2008.</w:t>
      </w:r>
    </w:p>
    <w:p w14:paraId="1B254003" w14:textId="77777777" w:rsidR="00076B5F" w:rsidRDefault="00076B5F" w:rsidP="00463F7B"/>
    <w:p w14:paraId="7F157480" w14:textId="77777777" w:rsidR="00076B5F" w:rsidRDefault="00076B5F" w:rsidP="00463F7B">
      <w:r>
        <w:t xml:space="preserve">When </w:t>
      </w:r>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n</m:t>
            </m:r>
          </m:sup>
        </m:sSup>
      </m:oMath>
      <w:r>
        <w:t xml:space="preserve"> is used to approximate the Lorenz curve, we define </w:t>
      </w:r>
      <w:r>
        <w:rPr>
          <w:i/>
        </w:rPr>
        <w:t>n</w:t>
      </w:r>
      <w:r>
        <w:t xml:space="preserve"> as</w:t>
      </w:r>
    </w:p>
    <w:p w14:paraId="7523424A" w14:textId="77777777" w:rsidR="00076B5F" w:rsidRDefault="00076B5F" w:rsidP="00463F7B"/>
    <w:p w14:paraId="64B31162" w14:textId="77777777" w:rsidR="00076B5F" w:rsidRPr="00814951" w:rsidRDefault="00076B5F" w:rsidP="00076B5F">
      <w:pPr>
        <w:ind w:left="360"/>
      </w:pPr>
      <m:oMathPara>
        <m:oMath>
          <m:r>
            <w:rPr>
              <w:rFonts w:ascii="Cambria Math" w:hAnsi="Cambria Math"/>
            </w:rPr>
            <m:t>n=</m:t>
          </m:r>
          <m:f>
            <m:fPr>
              <m:ctrlPr>
                <w:rPr>
                  <w:rFonts w:ascii="Cambria Math" w:hAnsi="Cambria Math"/>
                  <w:i/>
                </w:rPr>
              </m:ctrlPr>
            </m:fPr>
            <m:num>
              <m:r>
                <w:rPr>
                  <w:rFonts w:ascii="Cambria Math" w:hAnsi="Cambria Math"/>
                </w:rPr>
                <m:t>1+G</m:t>
              </m:r>
            </m:num>
            <m:den>
              <m:r>
                <w:rPr>
                  <w:rFonts w:ascii="Cambria Math" w:hAnsi="Cambria Math"/>
                </w:rPr>
                <m:t>1-G</m:t>
              </m:r>
            </m:den>
          </m:f>
        </m:oMath>
      </m:oMathPara>
    </w:p>
    <w:p w14:paraId="44AECA39" w14:textId="77777777" w:rsidR="00814951" w:rsidRDefault="00814951" w:rsidP="00814951"/>
    <w:p w14:paraId="0090BC96" w14:textId="77777777" w:rsidR="00814951" w:rsidRDefault="00814951" w:rsidP="00814951">
      <w:r>
        <w:t xml:space="preserve">This equation has a singularity at </w:t>
      </w:r>
      <m:oMath>
        <m:r>
          <w:rPr>
            <w:rFonts w:ascii="Cambria Math" w:hAnsi="Cambria Math"/>
          </w:rPr>
          <m:t>G=1</m:t>
        </m:r>
      </m:oMath>
      <w:r>
        <w:t xml:space="preserve">; but as noted above, when </w:t>
      </w:r>
      <m:oMath>
        <m:r>
          <w:rPr>
            <w:rFonts w:ascii="Cambria Math" w:hAnsi="Cambria Math"/>
          </w:rPr>
          <m:t>G=1</m:t>
        </m:r>
      </m:oMath>
      <w:r>
        <w:t xml:space="preserve"> one person gets all of the income.  In that exceptional case, we can simply assume that everyone is in poverty.</w:t>
      </w:r>
    </w:p>
    <w:p w14:paraId="4B9F6BBB" w14:textId="77777777" w:rsidR="00835DEE" w:rsidRDefault="00835DEE" w:rsidP="00814951"/>
    <w:p w14:paraId="3DF4C957" w14:textId="77777777" w:rsidR="00814951" w:rsidRPr="00835DEE" w:rsidRDefault="00835DEE" w:rsidP="00835DEE">
      <w:r>
        <w:t xml:space="preserve">Now, the basic Lorenz curve relates fraction of population to fraction of total income.  For our purposes, we want to know the income in absolute terms, rather than as a fraction of the total.  Thus, we define the modified </w:t>
      </w:r>
      <w:r w:rsidR="00814951">
        <w:t>Lorenz curve</w:t>
      </w:r>
      <w:r>
        <w:t xml:space="preserve"> for group </w:t>
      </w:r>
      <w:r>
        <w:rPr>
          <w:i/>
        </w:rPr>
        <w:t>g</w:t>
      </w:r>
      <w:r>
        <w:t xml:space="preserve"> as</w:t>
      </w:r>
    </w:p>
    <w:p w14:paraId="72DCDCD4" w14:textId="77777777" w:rsidR="00814951" w:rsidRDefault="00814951" w:rsidP="00814951"/>
    <w:p w14:paraId="1E10A322" w14:textId="77777777" w:rsidR="00814951" w:rsidRDefault="00C32465" w:rsidP="00814951">
      <w:pPr>
        <w:tabs>
          <w:tab w:val="left" w:pos="3060"/>
        </w:tabs>
        <w:ind w:left="360"/>
      </w:pPr>
      <m:oMathPara>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7F4F1B66" w14:textId="77777777" w:rsidR="00814951" w:rsidRDefault="00814951" w:rsidP="00814951"/>
    <w:p w14:paraId="18DB2645" w14:textId="77777777" w:rsidR="00814951" w:rsidRPr="00835DEE" w:rsidRDefault="00835DEE" w:rsidP="00814951">
      <w:r>
        <w:t xml:space="preserve">where </w:t>
      </w:r>
      <m:oMath>
        <m:sSub>
          <m:sSubPr>
            <m:ctrlPr>
              <w:rPr>
                <w:rFonts w:ascii="Cambria Math" w:hAnsi="Cambria Math"/>
                <w:i/>
              </w:rPr>
            </m:ctrlPr>
          </m:sSubPr>
          <m:e>
            <m:r>
              <w:rPr>
                <w:rFonts w:ascii="Cambria Math" w:hAnsi="Cambria Math"/>
              </w:rPr>
              <m:t>Income</m:t>
            </m:r>
          </m:e>
          <m:sub>
            <m:r>
              <w:rPr>
                <w:rFonts w:ascii="Cambria Math" w:hAnsi="Cambria Math"/>
              </w:rPr>
              <m:t>g</m:t>
            </m:r>
          </m:sub>
        </m:sSub>
      </m:oMath>
      <w:r>
        <w:t xml:space="preserve"> is the total weekly income of the </w:t>
      </w:r>
      <w:r>
        <w:rPr>
          <w:b/>
        </w:rPr>
        <w:t>pop</w:t>
      </w:r>
      <w:r>
        <w:t xml:space="preserve"> sector of the economy, disaggregated to groups:</w:t>
      </w:r>
    </w:p>
    <w:p w14:paraId="2A57F59E" w14:textId="77777777" w:rsidR="00835DEE" w:rsidRDefault="00835DEE" w:rsidP="00814951"/>
    <w:p w14:paraId="0B766BFE" w14:textId="77777777" w:rsidR="00835DEE" w:rsidRDefault="00C32465" w:rsidP="00835DEE">
      <w:pPr>
        <w:ind w:left="360"/>
      </w:pPr>
      <m:oMathPara>
        <m:oMath>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REV.pop</m:t>
                  </m:r>
                </m:num>
                <m:den>
                  <m:r>
                    <w:rPr>
                      <w:rFonts w:ascii="Cambria Math" w:hAnsi="Cambria Math"/>
                    </w:rPr>
                    <m:t>52</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Employed</m:t>
                      </m:r>
                    </m:e>
                    <m:sub>
                      <m:r>
                        <w:rPr>
                          <w:rFonts w:ascii="Cambria Math" w:hAnsi="Cambria Math"/>
                        </w:rPr>
                        <m:t>g</m:t>
                      </m:r>
                    </m:sub>
                  </m:sSub>
                </m:num>
                <m:den>
                  <m:nary>
                    <m:naryPr>
                      <m:chr m:val="∑"/>
                      <m:limLoc m:val="subSup"/>
                      <m:supHide m:val="1"/>
                      <m:ctrlPr>
                        <w:rPr>
                          <w:rFonts w:ascii="Cambria Math" w:hAnsi="Cambria Math"/>
                          <w:i/>
                        </w:rPr>
                      </m:ctrlPr>
                    </m:naryPr>
                    <m:sub>
                      <m:r>
                        <w:rPr>
                          <w:rFonts w:ascii="Cambria Math" w:hAnsi="Cambria Math"/>
                        </w:rPr>
                        <m:t>f</m:t>
                      </m:r>
                    </m:sub>
                    <m:sup/>
                    <m:e>
                      <m:sSub>
                        <m:sSubPr>
                          <m:ctrlPr>
                            <w:rPr>
                              <w:rFonts w:ascii="Cambria Math" w:hAnsi="Cambria Math"/>
                              <w:i/>
                            </w:rPr>
                          </m:ctrlPr>
                        </m:sSubPr>
                        <m:e>
                          <m:r>
                            <w:rPr>
                              <w:rFonts w:ascii="Cambria Math" w:hAnsi="Cambria Math"/>
                            </w:rPr>
                            <m:t>Employed</m:t>
                          </m:r>
                        </m:e>
                        <m:sub>
                          <m:r>
                            <w:rPr>
                              <w:rFonts w:ascii="Cambria Math" w:hAnsi="Cambria Math"/>
                            </w:rPr>
                            <m:t>f</m:t>
                          </m:r>
                        </m:sub>
                      </m:sSub>
                    </m:e>
                  </m:nary>
                </m:den>
              </m:f>
            </m:e>
          </m:d>
        </m:oMath>
      </m:oMathPara>
    </w:p>
    <w:p w14:paraId="5919AE96" w14:textId="77777777" w:rsidR="00814951" w:rsidRDefault="00814951" w:rsidP="00814951"/>
    <w:p w14:paraId="494B9CFD" w14:textId="77777777" w:rsidR="00835DEE" w:rsidRDefault="00835DEE" w:rsidP="00814951">
      <w:r>
        <w:t xml:space="preserve">The function </w:t>
      </w:r>
      <m:oMath>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oMath>
      <w:r>
        <w:t xml:space="preserve"> tells us the income of the poorest fraction </w:t>
      </w:r>
      <w:r>
        <w:rPr>
          <w:i/>
        </w:rPr>
        <w:t>x</w:t>
      </w:r>
      <w:r>
        <w:t xml:space="preserve"> of group </w:t>
      </w:r>
      <w:r>
        <w:rPr>
          <w:i/>
        </w:rPr>
        <w:t>g</w:t>
      </w:r>
      <w:r>
        <w:t>.  We will use this to construct a consumption curve.</w:t>
      </w:r>
    </w:p>
    <w:p w14:paraId="74D27059" w14:textId="77777777" w:rsidR="00835DEE" w:rsidRDefault="00835DEE" w:rsidP="00835DEE">
      <w:pPr>
        <w:pStyle w:val="Heading4"/>
      </w:pPr>
      <w:bookmarkStart w:id="290" w:name="_Toc380578316"/>
      <w:r>
        <w:t>The Consumption Curve</w:t>
      </w:r>
      <w:bookmarkEnd w:id="290"/>
    </w:p>
    <w:p w14:paraId="482CE963" w14:textId="77777777" w:rsidR="00835DEE" w:rsidRDefault="00835DEE" w:rsidP="00835DEE">
      <w:r>
        <w:t xml:space="preserve">Group </w:t>
      </w:r>
      <w:r>
        <w:rPr>
          <w:i/>
        </w:rPr>
        <w:t>g</w:t>
      </w:r>
      <w:r>
        <w:t xml:space="preserve"> doesn't spend all of its income on goods, but only a fraction.  Thus, we can say that the poorest fraction </w:t>
      </w:r>
      <w:r>
        <w:rPr>
          <w:i/>
        </w:rPr>
        <w:t>x</w:t>
      </w:r>
      <w:r>
        <w:t xml:space="preserve"> of group </w:t>
      </w:r>
      <w:r>
        <w:rPr>
          <w:i/>
        </w:rPr>
        <w:t>g</w:t>
      </w:r>
      <w:r>
        <w:t xml:space="preserve"> consumes the following number of goods baskets each week:</w:t>
      </w:r>
    </w:p>
    <w:p w14:paraId="7E0259E5" w14:textId="77777777" w:rsidR="00835DEE" w:rsidRDefault="00835DEE" w:rsidP="00835DEE"/>
    <w:p w14:paraId="3B3FABB7" w14:textId="77777777" w:rsidR="00835DEE" w:rsidRPr="00835DEE" w:rsidRDefault="00C32465" w:rsidP="00835DEE">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m:oMathPara>
    </w:p>
    <w:p w14:paraId="14AB5955" w14:textId="77777777" w:rsidR="00835DEE" w:rsidRDefault="00835DEE" w:rsidP="00835DEE"/>
    <w:p w14:paraId="0C8EE128" w14:textId="77777777" w:rsidR="00835DEE" w:rsidRDefault="00835DEE" w:rsidP="00835DEE">
      <w:r>
        <w:lastRenderedPageBreak/>
        <w:t xml:space="preserve">where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t xml:space="preserve"> is the fraction of income the poorest fraction </w:t>
      </w:r>
      <w:r>
        <w:rPr>
          <w:i/>
        </w:rPr>
        <w:t xml:space="preserve">x </w:t>
      </w:r>
      <w:r w:rsidR="00301755">
        <w:t xml:space="preserve">uses to purchase goods.  In this model, we assume that </w:t>
      </w:r>
      <m:oMath>
        <m:sSub>
          <m:sSubPr>
            <m:ctrlPr>
              <w:rPr>
                <w:rFonts w:ascii="Cambria Math" w:hAnsi="Cambria Math"/>
                <w:i/>
              </w:rPr>
            </m:ctrlPr>
          </m:sSubPr>
          <m:e>
            <m:r>
              <w:rPr>
                <w:rFonts w:ascii="Cambria Math" w:hAnsi="Cambria Math"/>
              </w:rPr>
              <m:t>f</m:t>
            </m:r>
          </m:e>
          <m:sub>
            <m:r>
              <w:rPr>
                <w:rFonts w:ascii="Cambria Math" w:hAnsi="Cambria Math"/>
              </w:rPr>
              <m:t>goods</m:t>
            </m:r>
          </m:sub>
        </m:sSub>
        <m:r>
          <w:rPr>
            <w:rFonts w:ascii="Cambria Math" w:hAnsi="Cambria Math"/>
          </w:rPr>
          <m:t>(x)</m:t>
        </m:r>
      </m:oMath>
      <w:r w:rsidR="00301755">
        <w:t xml:space="preserve"> is constant for all fractions </w:t>
      </w:r>
      <w:r w:rsidR="00301755">
        <w:rPr>
          <w:i/>
        </w:rPr>
        <w:t>x</w:t>
      </w:r>
      <w:r w:rsidR="00301755">
        <w:t>,</w:t>
      </w:r>
      <w:r w:rsidR="00301755">
        <w:rPr>
          <w:rStyle w:val="FootnoteReference"/>
        </w:rPr>
        <w:footnoteReference w:id="83"/>
      </w:r>
      <w:r w:rsidR="00301755">
        <w:t xml:space="preserve"> and is simply</w:t>
      </w:r>
    </w:p>
    <w:p w14:paraId="606075C0" w14:textId="77777777" w:rsidR="00301755" w:rsidRDefault="00301755" w:rsidP="00835DEE"/>
    <w:p w14:paraId="6F9225C2" w14:textId="77777777" w:rsidR="00301755" w:rsidRPr="00301755" w:rsidRDefault="00C32465" w:rsidP="00301755">
      <w:pPr>
        <w:ind w:left="360"/>
      </w:pPr>
      <m:oMathPara>
        <m:oMath>
          <m:sSub>
            <m:sSubPr>
              <m:ctrlPr>
                <w:rPr>
                  <w:rFonts w:ascii="Cambria Math" w:hAnsi="Cambria Math"/>
                  <w:i/>
                </w:rPr>
              </m:ctrlPr>
            </m:sSubPr>
            <m:e>
              <m:r>
                <w:rPr>
                  <w:rFonts w:ascii="Cambria Math" w:hAnsi="Cambria Math"/>
                </w:rPr>
                <m:t>f</m:t>
              </m:r>
            </m:e>
            <m:sub>
              <m:r>
                <w:rPr>
                  <w:rFonts w:ascii="Cambria Math" w:hAnsi="Cambria Math"/>
                </w:rPr>
                <m:t>goods</m:t>
              </m:r>
            </m:sub>
          </m:sSub>
          <m:d>
            <m:dPr>
              <m:ctrlPr>
                <w:rPr>
                  <w:rFonts w:ascii="Cambria Math" w:hAnsi="Cambria Math"/>
                  <w:i/>
                </w:rPr>
              </m:ctrlPr>
            </m:dPr>
            <m:e>
              <m:r>
                <w:rPr>
                  <w:rFonts w:ascii="Cambria Math" w:hAnsi="Cambria Math"/>
                </w:rPr>
                <m:t>x</m:t>
              </m:r>
            </m:e>
          </m:d>
          <m:r>
            <w:rPr>
              <w:rFonts w:ascii="Cambria Math" w:hAnsi="Cambria Math"/>
            </w:rPr>
            <m:t>=f=</m:t>
          </m:r>
          <m:f>
            <m:fPr>
              <m:ctrlPr>
                <w:rPr>
                  <w:rFonts w:ascii="Cambria Math" w:hAnsi="Cambria Math"/>
                  <w:i/>
                </w:rPr>
              </m:ctrlPr>
            </m:fPr>
            <m:num>
              <m:r>
                <w:rPr>
                  <w:rFonts w:ascii="Cambria Math" w:hAnsi="Cambria Math"/>
                </w:rPr>
                <m:t>X.goods.pop</m:t>
              </m:r>
            </m:num>
            <m:den>
              <m:r>
                <w:rPr>
                  <w:rFonts w:ascii="Cambria Math" w:hAnsi="Cambria Math"/>
                </w:rPr>
                <m:t>REV.pop</m:t>
              </m:r>
            </m:den>
          </m:f>
        </m:oMath>
      </m:oMathPara>
    </w:p>
    <w:p w14:paraId="54BF699A" w14:textId="77777777" w:rsidR="00301755" w:rsidRDefault="00301755" w:rsidP="00301755">
      <w:pPr>
        <w:ind w:left="360"/>
      </w:pPr>
    </w:p>
    <w:p w14:paraId="4E4328F6" w14:textId="77777777" w:rsidR="00301755" w:rsidRDefault="00AE0769" w:rsidP="00301755">
      <w:r>
        <w:t>The consumption curve is then just</w:t>
      </w:r>
    </w:p>
    <w:p w14:paraId="0187546A" w14:textId="77777777" w:rsidR="00AE0769" w:rsidRDefault="00AE0769" w:rsidP="00301755"/>
    <w:p w14:paraId="3FBE2154" w14:textId="77777777" w:rsidR="00AE0769" w:rsidRPr="00AE0769" w:rsidRDefault="00C32465"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=f∙</m:t>
          </m:r>
          <m:sSub>
            <m:sSubPr>
              <m:ctrlPr>
                <w:rPr>
                  <w:rFonts w:ascii="Cambria Math" w:hAnsi="Cambria Math"/>
                  <w:i/>
                </w:rPr>
              </m:ctrlPr>
            </m:sSubPr>
            <m:e>
              <m:r>
                <w:rPr>
                  <w:rFonts w:ascii="Cambria Math" w:hAnsi="Cambria Math"/>
                </w:rPr>
                <m:t>Income</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7C115D8B" w14:textId="77777777" w:rsidR="00AE0769" w:rsidRPr="00AE0769" w:rsidRDefault="00AE0769" w:rsidP="00AE0769"/>
    <w:p w14:paraId="413E947C" w14:textId="77777777" w:rsidR="00AE0769" w:rsidRDefault="00AE0769" w:rsidP="00AE0769">
      <w:r>
        <w:t>or, equivalently,</w:t>
      </w:r>
    </w:p>
    <w:p w14:paraId="18D31D9C" w14:textId="77777777" w:rsidR="00AE0769" w:rsidRDefault="00AE0769" w:rsidP="00AE0769"/>
    <w:p w14:paraId="7623A4DD" w14:textId="77777777" w:rsidR="00AE0769" w:rsidRPr="00AE0769" w:rsidRDefault="00C32465"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14:paraId="50789F28" w14:textId="77777777" w:rsidR="00AE0769" w:rsidRPr="00AE0769" w:rsidRDefault="00AE0769" w:rsidP="00AE0769"/>
    <w:p w14:paraId="3E7E9886" w14:textId="77777777" w:rsidR="00AE0769" w:rsidRPr="00AE0769" w:rsidRDefault="00AE0769" w:rsidP="00AE0769">
      <w:r>
        <w:t xml:space="preserve">where </w:t>
      </w:r>
      <m:oMath>
        <m:sSub>
          <m:sSubPr>
            <m:ctrlPr>
              <w:rPr>
                <w:rFonts w:ascii="Cambria Math" w:hAnsi="Cambria Math"/>
                <w:i/>
              </w:rPr>
            </m:ctrlPr>
          </m:sSubPr>
          <m:e>
            <m:r>
              <w:rPr>
                <w:rFonts w:ascii="Cambria Math" w:hAnsi="Cambria Math"/>
              </w:rPr>
              <m:t>TCOC</m:t>
            </m:r>
          </m:e>
          <m:sub>
            <m:r>
              <w:rPr>
                <w:rFonts w:ascii="Cambria Math" w:hAnsi="Cambria Math"/>
              </w:rPr>
              <m:t>g</m:t>
            </m:r>
          </m:sub>
        </m:sSub>
      </m:oMath>
      <w:r>
        <w:t xml:space="preserve"> is the total cost of consumption for group </w:t>
      </w:r>
      <w:r>
        <w:rPr>
          <w:i/>
        </w:rPr>
        <w:t>g</w:t>
      </w:r>
      <w:r>
        <w:t>.</w:t>
      </w:r>
    </w:p>
    <w:p w14:paraId="19AE221A" w14:textId="77777777" w:rsidR="00814951" w:rsidRPr="00814951" w:rsidRDefault="00814951" w:rsidP="00814951">
      <w:pPr>
        <w:pStyle w:val="Heading4"/>
      </w:pPr>
      <w:bookmarkStart w:id="291" w:name="_Toc380578317"/>
      <w:r>
        <w:t>The Poverty Fraction</w:t>
      </w:r>
      <w:bookmarkEnd w:id="291"/>
    </w:p>
    <w:p w14:paraId="485EF59E" w14:textId="77777777" w:rsidR="00AE0769" w:rsidRDefault="00814951" w:rsidP="00814951">
      <w:r>
        <w:t xml:space="preserve">Our goal in using the Lorenz curve is to determine the fraction of group </w:t>
      </w:r>
      <w:r>
        <w:rPr>
          <w:i/>
        </w:rPr>
        <w:t>g</w:t>
      </w:r>
      <w:r>
        <w:t xml:space="preserve"> that is living in poverty</w:t>
      </w:r>
      <w:r w:rsidR="00341CFE">
        <w:t xml:space="preserve">.  The poverty line, as defined in Section </w:t>
      </w:r>
      <w:r w:rsidR="001F15B9">
        <w:fldChar w:fldCharType="begin"/>
      </w:r>
      <w:r w:rsidR="00341CFE">
        <w:instrText xml:space="preserve"> REF _Ref349562050 \r \h </w:instrText>
      </w:r>
      <w:r w:rsidR="001F15B9">
        <w:fldChar w:fldCharType="separate"/>
      </w:r>
      <w:r w:rsidR="000135AC">
        <w:t>9.8.4</w:t>
      </w:r>
      <w:r w:rsidR="001F15B9">
        <w:fldChar w:fldCharType="end"/>
      </w:r>
      <w:r w:rsidR="00341CFE">
        <w:t xml:space="preserve">, is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rsidR="00341CFE">
        <w:t xml:space="preserve">, the required level of consumption, expressed in goods baskets per capita per week.  </w:t>
      </w:r>
      <w:r w:rsidR="00AE0769">
        <w:t xml:space="preserve">We can equivalently express this as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AE0769">
        <w:t>, the required cost of consumption in dollars per capita per week, where</w:t>
      </w:r>
    </w:p>
    <w:p w14:paraId="7E0194BF" w14:textId="77777777" w:rsidR="00AE0769" w:rsidRDefault="00AE0769" w:rsidP="00814951"/>
    <w:p w14:paraId="1DB4683D" w14:textId="77777777" w:rsidR="00AE0769" w:rsidRDefault="00C32465" w:rsidP="00AE0769">
      <w:pPr>
        <w:ind w:left="360"/>
      </w:pPr>
      <m:oMathPara>
        <m:oMath>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R</m:t>
              </m:r>
              <m:r>
                <w:rPr>
                  <w:rFonts w:ascii="Cambria Math" w:hAnsi="Cambria Math"/>
                </w:rPr>
                <m:t>LOC</m:t>
              </m:r>
            </m:e>
            <m:sub>
              <m:r>
                <w:rPr>
                  <w:rFonts w:ascii="Cambria Math" w:hAnsi="Cambria Math"/>
                </w:rPr>
                <m:t>g</m:t>
              </m:r>
            </m:sub>
          </m:sSub>
          <m:r>
            <w:rPr>
              <w:rFonts w:ascii="Cambria Math" w:hAnsi="Cambria Math"/>
            </w:rPr>
            <m:t>∙P.goods</m:t>
          </m:r>
        </m:oMath>
      </m:oMathPara>
    </w:p>
    <w:p w14:paraId="2D0FA196" w14:textId="77777777" w:rsidR="00AE0769" w:rsidRDefault="00AE0769" w:rsidP="00814951"/>
    <w:p w14:paraId="4BB6BE86" w14:textId="77777777" w:rsidR="00AE0769" w:rsidRDefault="00AE0769" w:rsidP="00814951">
      <w:r>
        <w:t xml:space="preserve">where  </w:t>
      </w:r>
      <m:oMath>
        <m:r>
          <w:rPr>
            <w:rFonts w:ascii="Cambria Math" w:hAnsi="Cambria Math"/>
          </w:rPr>
          <m:t>P.goods</m:t>
        </m:r>
      </m:oMath>
      <w:r>
        <w:t xml:space="preserve">  is the cost of one goods basket in dollars.</w:t>
      </w:r>
    </w:p>
    <w:p w14:paraId="3CB7FC03" w14:textId="77777777" w:rsidR="00AE0769" w:rsidRDefault="00AE0769" w:rsidP="00814951"/>
    <w:p w14:paraId="794BD70D" w14:textId="77777777" w:rsidR="00814951" w:rsidRDefault="00AE0769" w:rsidP="00814951">
      <w:r>
        <w:t>Then</w:t>
      </w:r>
      <w:r w:rsidR="00341CFE">
        <w:t xml:space="preserve">, we want to find the fraction of the group that receives less than or equal to </w:t>
      </w:r>
      <m:oMath>
        <m:sSub>
          <m:sSubPr>
            <m:ctrlPr>
              <w:rPr>
                <w:rFonts w:ascii="Cambria Math" w:hAnsi="Cambria Math"/>
                <w:i/>
              </w:rPr>
            </m:ctrlPr>
          </m:sSubPr>
          <m:e>
            <m:r>
              <w:rPr>
                <w:rFonts w:ascii="Cambria Math" w:hAnsi="Cambria Math"/>
              </w:rPr>
              <m:t>RCOC</m:t>
            </m:r>
          </m:e>
          <m:sub>
            <m:r>
              <w:rPr>
                <w:rFonts w:ascii="Cambria Math" w:hAnsi="Cambria Math"/>
              </w:rPr>
              <m:t>g</m:t>
            </m:r>
          </m:sub>
        </m:sSub>
      </m:oMath>
      <w:r w:rsidR="00341CFE">
        <w:t>.</w:t>
      </w:r>
    </w:p>
    <w:p w14:paraId="6D86175D" w14:textId="77777777" w:rsidR="00341CFE" w:rsidRPr="00814951" w:rsidRDefault="00341CFE" w:rsidP="00814951"/>
    <w:p w14:paraId="4C3B3E8D" w14:textId="77777777" w:rsidR="00814951" w:rsidRDefault="00AE0769" w:rsidP="00814951">
      <w:r>
        <w:t xml:space="preserve">The civilians in </w:t>
      </w:r>
      <w:r>
        <w:rPr>
          <w:i/>
        </w:rPr>
        <w:t>g</w:t>
      </w:r>
      <w:r>
        <w:t xml:space="preserve"> lie along the </w:t>
      </w:r>
      <w:r>
        <w:rPr>
          <w:i/>
        </w:rPr>
        <w:t>x</w:t>
      </w:r>
      <w:r>
        <w:t xml:space="preserve">-axis of the consumption curve, which has been normalized by </w:t>
      </w:r>
      <w:r>
        <w:rPr>
          <w:i/>
        </w:rPr>
        <w:t>g</w:t>
      </w:r>
      <w:r>
        <w:t xml:space="preserve">'s population.  For person with index </w:t>
      </w:r>
      <w:r>
        <w:rPr>
          <w:i/>
        </w:rPr>
        <w:t>r</w:t>
      </w:r>
      <w:r>
        <w:t xml:space="preserve"> at position </w:t>
      </w:r>
      <w:r>
        <w:rPr>
          <w:i/>
        </w:rPr>
        <w:t>x</w:t>
      </w:r>
      <w:r>
        <w:t>, we have</w:t>
      </w:r>
    </w:p>
    <w:p w14:paraId="17DB7321" w14:textId="77777777" w:rsidR="00AE0769" w:rsidRDefault="00AE0769" w:rsidP="00814951"/>
    <w:p w14:paraId="58DC6C8A" w14:textId="77777777" w:rsidR="00AE0769" w:rsidRPr="00AE0769" w:rsidRDefault="00C32465" w:rsidP="00AE0769">
      <w:pPr>
        <w:ind w:left="360"/>
      </w:pPr>
      <m:oMathPara>
        <m:oMath>
          <m:sSub>
            <m:sSubPr>
              <m:ctrlPr>
                <w:rPr>
                  <w:rFonts w:ascii="Cambria Math" w:hAnsi="Cambria Math"/>
                  <w:i/>
                </w:rPr>
              </m:ctrlPr>
            </m:sSubPr>
            <m:e>
              <m:r>
                <w:rPr>
                  <w:rFonts w:ascii="Cambria Math" w:hAnsi="Cambria Math"/>
                </w:rPr>
                <m:t>C</m:t>
              </m:r>
            </m:e>
            <m:sub>
              <m:r>
                <w:rPr>
                  <w:rFonts w:ascii="Cambria Math" w:hAnsi="Cambria Math"/>
                </w:rPr>
                <m:t>g</m:t>
              </m:r>
            </m:sub>
          </m:sSub>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TCOC</m:t>
              </m:r>
            </m:e>
            <m:sub>
              <m:r>
                <w:rPr>
                  <w:rFonts w:ascii="Cambria Math" w:hAnsi="Cambria Math"/>
                </w:rPr>
                <m:t>g</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e>
              </m:d>
            </m:e>
            <m:sup>
              <m:r>
                <w:rPr>
                  <w:rFonts w:ascii="Cambria Math" w:hAnsi="Cambria Math"/>
                </w:rPr>
                <m:t>n</m:t>
              </m:r>
            </m:sup>
          </m:sSup>
        </m:oMath>
      </m:oMathPara>
    </w:p>
    <w:p w14:paraId="1B3CC2C7" w14:textId="77777777" w:rsidR="00AE0769" w:rsidRDefault="00AE0769" w:rsidP="00814951"/>
    <w:p w14:paraId="0508FB34" w14:textId="77777777" w:rsidR="00814951" w:rsidRDefault="00AE0769" w:rsidP="00814951">
      <w:r>
        <w:t xml:space="preserve">This is the cumulative distribution of </w:t>
      </w:r>
      <w:r>
        <w:rPr>
          <w:i/>
        </w:rPr>
        <w:t>g</w:t>
      </w:r>
      <w:r>
        <w:t xml:space="preserve">'s consumption.  We take the derivative with respect to </w:t>
      </w:r>
      <w:r>
        <w:rPr>
          <w:i/>
        </w:rPr>
        <w:t>r</w:t>
      </w:r>
      <w:r>
        <w:t xml:space="preserve"> to find the consumption of the individual with index </w:t>
      </w:r>
      <w:r>
        <w:rPr>
          <w:i/>
        </w:rPr>
        <w:t>r</w:t>
      </w:r>
      <w:r>
        <w:t xml:space="preserve"> corresponding to </w:t>
      </w:r>
      <w:r>
        <w:rPr>
          <w:i/>
        </w:rPr>
        <w:t>x</w:t>
      </w:r>
      <w:r w:rsidR="00E9429D">
        <w:t>:</w:t>
      </w:r>
    </w:p>
    <w:p w14:paraId="4499A221" w14:textId="77777777" w:rsidR="00E9429D" w:rsidRDefault="00E9429D" w:rsidP="00814951"/>
    <w:p w14:paraId="54ED9438" w14:textId="77777777" w:rsidR="00E9429D" w:rsidRPr="00E9429D" w:rsidRDefault="00C32465" w:rsidP="00E9429D">
      <w:pPr>
        <w:ind w:left="360"/>
      </w:pPr>
      <m:oMathPara>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num>
                <m:den>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den>
              </m:f>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n-1</m:t>
              </m:r>
            </m:sup>
          </m:sSup>
        </m:oMath>
      </m:oMathPara>
    </w:p>
    <w:p w14:paraId="395C0614" w14:textId="77777777" w:rsidR="00E9429D" w:rsidRPr="00E9429D" w:rsidRDefault="00E9429D" w:rsidP="00E9429D"/>
    <w:p w14:paraId="1A621006" w14:textId="77777777" w:rsidR="00E9429D" w:rsidRDefault="00E9429D" w:rsidP="00E9429D">
      <w:r>
        <w:t xml:space="preserve">We set </w:t>
      </w:r>
      <m:oMath>
        <m:sSubSup>
          <m:sSubSupPr>
            <m:ctrlPr>
              <w:rPr>
                <w:rFonts w:ascii="Cambria Math" w:hAnsi="Cambria Math"/>
                <w:i/>
              </w:rPr>
            </m:ctrlPr>
          </m:sSubSupPr>
          <m:e>
            <m:r>
              <w:rPr>
                <w:rFonts w:ascii="Cambria Math" w:hAnsi="Cambria Math"/>
              </w:rPr>
              <m:t>C</m:t>
            </m:r>
          </m:e>
          <m:sub>
            <m:r>
              <w:rPr>
                <w:rFonts w:ascii="Cambria Math" w:hAnsi="Cambria Math"/>
              </w:rPr>
              <m:t>g</m:t>
            </m:r>
          </m:sub>
          <m:sup>
            <m:r>
              <w:rPr>
                <w:rFonts w:ascii="Cambria Math" w:hAnsi="Cambria Math"/>
              </w:rPr>
              <m:t>'</m:t>
            </m:r>
          </m:sup>
        </m:sSubSup>
        <m:d>
          <m:dPr>
            <m:ctrlPr>
              <w:rPr>
                <w:rFonts w:ascii="Cambria Math" w:hAnsi="Cambria Math"/>
                <w:i/>
              </w:rPr>
            </m:ctrlPr>
          </m:dPr>
          <m:e>
            <m:r>
              <w:rPr>
                <w:rFonts w:ascii="Cambria Math" w:hAnsi="Cambria Math"/>
              </w:rPr>
              <m:t>r</m:t>
            </m:r>
          </m:e>
        </m:d>
        <m:r>
          <w:rPr>
            <w:rFonts w:ascii="Cambria Math" w:hAnsi="Cambria Math"/>
          </w:rPr>
          <m:t xml:space="preserve">= </m:t>
        </m:r>
        <m:sSub>
          <m:sSubPr>
            <m:ctrlPr>
              <w:rPr>
                <w:rFonts w:ascii="Cambria Math" w:hAnsi="Cambria Math"/>
                <w:i/>
              </w:rPr>
            </m:ctrlPr>
          </m:sSubPr>
          <m:e>
            <m:r>
              <w:rPr>
                <w:rFonts w:ascii="Cambria Math" w:hAnsi="Cambria Math"/>
              </w:rPr>
              <m:t>RCOC</m:t>
            </m:r>
          </m:e>
          <m:sub>
            <m:r>
              <w:rPr>
                <w:rFonts w:ascii="Cambria Math" w:hAnsi="Cambria Math"/>
              </w:rPr>
              <m:t>g</m:t>
            </m:r>
          </m:sub>
        </m:sSub>
      </m:oMath>
      <w:r>
        <w:t xml:space="preserve">, and solve for </w:t>
      </w:r>
      <w:r>
        <w:rPr>
          <w:i/>
        </w:rPr>
        <w:t>r</w:t>
      </w:r>
      <w:r>
        <w:t>, which yields the index of the person living right at the poverty line:</w:t>
      </w:r>
    </w:p>
    <w:p w14:paraId="3F0D7917" w14:textId="77777777" w:rsidR="00E9429D" w:rsidRDefault="00E9429D" w:rsidP="00E9429D"/>
    <w:p w14:paraId="02EB4911" w14:textId="77777777" w:rsidR="00E9429D" w:rsidRPr="00E9429D" w:rsidRDefault="00E9429D" w:rsidP="00E9429D">
      <w:pPr>
        <w:ind w:left="360"/>
      </w:pPr>
      <m:oMathPara>
        <m:oMath>
          <m:r>
            <w:rPr>
              <w:rFonts w:ascii="Cambria Math" w:hAnsi="Cambria Math"/>
            </w:rPr>
            <m:t>r=</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Sup>
                        <m:sSubSupPr>
                          <m:ctrlPr>
                            <w:rPr>
                              <w:rFonts w:ascii="Cambria Math" w:hAnsi="Cambria Math"/>
                              <w:i/>
                            </w:rPr>
                          </m:ctrlPr>
                        </m:sSubSupPr>
                        <m:e>
                          <m:r>
                            <w:rPr>
                              <w:rFonts w:ascii="Cambria Math" w:hAnsi="Cambria Math"/>
                            </w:rPr>
                            <m:t>POP</m:t>
                          </m:r>
                        </m:e>
                        <m:sub>
                          <m:r>
                            <w:rPr>
                              <w:rFonts w:ascii="Cambria Math" w:hAnsi="Cambria Math"/>
                            </w:rPr>
                            <m:t>g</m:t>
                          </m:r>
                        </m:sub>
                        <m:sup>
                          <m:r>
                            <w:rPr>
                              <w:rFonts w:ascii="Cambria Math" w:hAnsi="Cambria Math"/>
                            </w:rPr>
                            <m:t>n</m:t>
                          </m:r>
                        </m:sup>
                      </m:sSubSup>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175EBF42" w14:textId="77777777" w:rsidR="00E9429D" w:rsidRPr="00E9429D" w:rsidRDefault="00E9429D" w:rsidP="00E9429D"/>
    <w:p w14:paraId="28DC15A8" w14:textId="77777777" w:rsidR="00E9429D" w:rsidRDefault="00E9429D" w:rsidP="00E9429D">
      <w:r>
        <w:t xml:space="preserve">We can then compute the fraction of the group living below the poverty line by dividing by the population of </w:t>
      </w:r>
      <w:r>
        <w:rPr>
          <w:i/>
        </w:rPr>
        <w:t>g</w:t>
      </w:r>
      <w:r>
        <w:t>:</w:t>
      </w:r>
    </w:p>
    <w:p w14:paraId="1E378DDF" w14:textId="77777777" w:rsidR="00E9429D" w:rsidRDefault="00E9429D" w:rsidP="00E9429D"/>
    <w:p w14:paraId="544A748F" w14:textId="77777777" w:rsidR="00E9429D" w:rsidRPr="00C41ED0" w:rsidRDefault="00C32465" w:rsidP="00E9429D">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RCOC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TCOC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476675E7" w14:textId="77777777" w:rsidR="00C41ED0" w:rsidRPr="00C41ED0" w:rsidRDefault="00C41ED0" w:rsidP="00C41ED0"/>
    <w:p w14:paraId="40C60499" w14:textId="77777777" w:rsidR="00C41ED0" w:rsidRPr="00C41ED0" w:rsidRDefault="00C41ED0" w:rsidP="00C41ED0">
      <w:r>
        <w:t xml:space="preserve">The fraction contains </w:t>
      </w:r>
      <w:r>
        <w:rPr>
          <w:i/>
        </w:rPr>
        <w:t>P.goods</w:t>
      </w:r>
      <w:r>
        <w:t xml:space="preserve"> in both the numerator and the denominator, so we can further simplify this to</w:t>
      </w:r>
    </w:p>
    <w:p w14:paraId="07AB27B8" w14:textId="77777777" w:rsidR="00C41ED0" w:rsidRDefault="00C41ED0" w:rsidP="00C41ED0"/>
    <w:p w14:paraId="4C1F71EB" w14:textId="77777777" w:rsidR="00C41ED0" w:rsidRPr="00C41ED0" w:rsidRDefault="00C32465"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POP</m:t>
                  </m:r>
                </m:e>
                <m:sub>
                  <m:r>
                    <w:rPr>
                      <w:rFonts w:ascii="Cambria Math" w:hAnsi="Cambria Math"/>
                    </w:rPr>
                    <m:t>g</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oMath>
      </m:oMathPara>
    </w:p>
    <w:p w14:paraId="6D62276D" w14:textId="77777777" w:rsidR="00C41ED0" w:rsidRDefault="00C41ED0" w:rsidP="00C41ED0"/>
    <w:p w14:paraId="698F5F61" w14:textId="77777777" w:rsidR="00C41ED0" w:rsidRDefault="00C41ED0" w:rsidP="00C41ED0">
      <w:r>
        <w:t xml:space="preserve">As </w:t>
      </w:r>
      <m:oMath>
        <m:sSub>
          <m:sSubPr>
            <m:ctrlPr>
              <w:rPr>
                <w:rFonts w:ascii="Cambria Math" w:hAnsi="Cambria Math"/>
                <w:i/>
              </w:rPr>
            </m:ctrlPr>
          </m:sSubPr>
          <m:e>
            <m:r>
              <w:rPr>
                <w:rFonts w:ascii="Cambria Math" w:hAnsi="Cambria Math"/>
              </w:rPr>
              <m:t>TC</m:t>
            </m:r>
          </m:e>
          <m:sub>
            <m:r>
              <w:rPr>
                <w:rFonts w:ascii="Cambria Math" w:hAnsi="Cambria Math"/>
              </w:rPr>
              <m:t>g</m:t>
            </m:r>
          </m:sub>
        </m:sSub>
      </m:oMath>
      <w:r>
        <w:t xml:space="preserve"> drops below </w:t>
      </w:r>
      <m:oMath>
        <m:sSub>
          <m:sSubPr>
            <m:ctrlPr>
              <w:rPr>
                <w:rFonts w:ascii="Cambria Math" w:hAnsi="Cambria Math"/>
                <w:i/>
              </w:rPr>
            </m:ctrlPr>
          </m:sSubPr>
          <m:e>
            <m:r>
              <w:rPr>
                <w:rFonts w:ascii="Cambria Math" w:hAnsi="Cambria Math"/>
              </w:rPr>
              <m:t>RLOC</m:t>
            </m:r>
          </m:e>
          <m:sub>
            <m:r>
              <w:rPr>
                <w:rFonts w:ascii="Cambria Math" w:hAnsi="Cambria Math"/>
              </w:rPr>
              <m:t>g</m:t>
            </m:r>
          </m:sub>
        </m:sSub>
      </m:oMath>
      <w:r>
        <w:t xml:space="preserve"> the value of </w:t>
      </w:r>
      <m:oMath>
        <m:sSub>
          <m:sSubPr>
            <m:ctrlPr>
              <w:rPr>
                <w:rFonts w:ascii="Cambria Math" w:hAnsi="Cambria Math"/>
                <w:i/>
              </w:rPr>
            </m:ctrlPr>
          </m:sSubPr>
          <m:e>
            <m:r>
              <w:rPr>
                <w:rFonts w:ascii="Cambria Math" w:hAnsi="Cambria Math"/>
              </w:rPr>
              <m:t>povfrac</m:t>
            </m:r>
          </m:e>
          <m:sub>
            <m:r>
              <w:rPr>
                <w:rFonts w:ascii="Cambria Math" w:hAnsi="Cambria Math"/>
              </w:rPr>
              <m:t>g</m:t>
            </m:r>
          </m:sub>
        </m:sSub>
      </m:oMath>
      <w:r>
        <w:t xml:space="preserve"> as defined here can exceed 1.0, rising to ∞ at </w:t>
      </w:r>
      <m:oMath>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=0.</m:t>
        </m:r>
      </m:oMath>
      <w:r>
        <w:t xml:space="preserve">  Thus, we define</w:t>
      </w:r>
    </w:p>
    <w:p w14:paraId="3C4B03E6" w14:textId="77777777" w:rsidR="00C41ED0" w:rsidRDefault="00C41ED0" w:rsidP="00C41ED0"/>
    <w:p w14:paraId="24E16B78" w14:textId="77777777" w:rsidR="00C41ED0" w:rsidRPr="00C41ED0" w:rsidRDefault="00C32465" w:rsidP="00C41ED0">
      <w:pPr>
        <w:ind w:left="360"/>
      </w:pPr>
      <m:oMathPara>
        <m:oMath>
          <m:sSub>
            <m:sSubPr>
              <m:ctrlPr>
                <w:rPr>
                  <w:rFonts w:ascii="Cambria Math" w:hAnsi="Cambria Math"/>
                  <w:i/>
                </w:rPr>
              </m:ctrlPr>
            </m:sSubPr>
            <m:e>
              <m:r>
                <w:rPr>
                  <w:rFonts w:ascii="Cambria Math" w:hAnsi="Cambria Math"/>
                </w:rPr>
                <m:t>povfrac</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1.0</m:t>
                    </m:r>
                  </m:e>
                  <m:e>
                    <m:r>
                      <m:rPr>
                        <m:nor/>
                      </m:rPr>
                      <w:rPr>
                        <w:rFonts w:ascii="Cambria Math" w:hAnsi="Cambria Math"/>
                      </w:rPr>
                      <m:t xml:space="preserve">if </m:t>
                    </m:r>
                    <m:sSub>
                      <m:sSubPr>
                        <m:ctrlPr>
                          <w:rPr>
                            <w:rFonts w:ascii="Cambria Math" w:hAnsi="Cambria Math"/>
                            <w:i/>
                          </w:rPr>
                        </m:ctrlPr>
                      </m:sSubPr>
                      <m:e>
                        <m:r>
                          <w:rPr>
                            <w:rFonts w:ascii="Cambria Math" w:hAnsi="Cambria Math"/>
                          </w:rPr>
                          <m:t>TC</m:t>
                        </m:r>
                      </m:e>
                      <m:sub>
                        <m:r>
                          <w:rPr>
                            <w:rFonts w:ascii="Cambria Math" w:hAnsi="Cambria Math"/>
                          </w:rPr>
                          <m:t>g</m:t>
                        </m:r>
                      </m:sub>
                    </m:sSub>
                    <m:r>
                      <w:rPr>
                        <w:rFonts w:ascii="Cambria Math" w:hAnsi="Cambria Math"/>
                      </w:rPr>
                      <m:t xml:space="preserve">=0 </m:t>
                    </m:r>
                  </m:e>
                </m:mr>
                <m:mr>
                  <m:e>
                    <m:r>
                      <m:rPr>
                        <m:sty m:val="p"/>
                      </m:rPr>
                      <w:rPr>
                        <w:rFonts w:ascii="Cambria Math" w:hAnsi="Cambria Math"/>
                      </w:rPr>
                      <m:t>min⁡</m:t>
                    </m:r>
                    <m:d>
                      <m:dPr>
                        <m:begChr m:val="["/>
                        <m:endChr m:val="]"/>
                        <m:ctrlPr>
                          <w:rPr>
                            <w:rFonts w:ascii="Cambria Math" w:hAnsi="Cambria Math"/>
                            <w:i/>
                          </w:rPr>
                        </m:ctrlPr>
                      </m:dPr>
                      <m:e>
                        <m:r>
                          <w:rPr>
                            <w:rFonts w:ascii="Cambria Math" w:hAnsi="Cambria Math"/>
                          </w:rPr>
                          <m:t>1.0,</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RLOC</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POP</m:t>
                                        </m:r>
                                      </m:e>
                                      <m:sub>
                                        <m:r>
                                          <w:rPr>
                                            <w:rFonts w:ascii="Cambria Math" w:hAnsi="Cambria Math"/>
                                          </w:rPr>
                                          <m:t>g</m:t>
                                        </m:r>
                                      </m:sub>
                                    </m:sSub>
                                  </m:num>
                                  <m:den>
                                    <m:r>
                                      <w:rPr>
                                        <w:rFonts w:ascii="Cambria Math" w:hAnsi="Cambria Math"/>
                                      </w:rPr>
                                      <m:t>n∙</m:t>
                                    </m:r>
                                    <m:sSub>
                                      <m:sSubPr>
                                        <m:ctrlPr>
                                          <w:rPr>
                                            <w:rFonts w:ascii="Cambria Math" w:hAnsi="Cambria Math"/>
                                            <w:i/>
                                          </w:rPr>
                                        </m:ctrlPr>
                                      </m:sSubPr>
                                      <m:e>
                                        <m:r>
                                          <w:rPr>
                                            <w:rFonts w:ascii="Cambria Math" w:hAnsi="Cambria Math"/>
                                          </w:rPr>
                                          <m:t>TC</m:t>
                                        </m:r>
                                      </m:e>
                                      <m:sub>
                                        <m:r>
                                          <w:rPr>
                                            <w:rFonts w:ascii="Cambria Math" w:hAnsi="Cambria Math"/>
                                          </w:rPr>
                                          <m:t>g</m:t>
                                        </m:r>
                                      </m:sub>
                                    </m:sSub>
                                  </m:den>
                                </m:f>
                              </m:e>
                            </m:d>
                          </m:e>
                          <m:sup>
                            <m:f>
                              <m:fPr>
                                <m:ctrlPr>
                                  <w:rPr>
                                    <w:rFonts w:ascii="Cambria Math" w:hAnsi="Cambria Math"/>
                                    <w:i/>
                                  </w:rPr>
                                </m:ctrlPr>
                              </m:fPr>
                              <m:num>
                                <m:r>
                                  <w:rPr>
                                    <w:rFonts w:ascii="Cambria Math" w:hAnsi="Cambria Math"/>
                                  </w:rPr>
                                  <m:t>1</m:t>
                                </m:r>
                              </m:num>
                              <m:den>
                                <m:r>
                                  <w:rPr>
                                    <w:rFonts w:ascii="Cambria Math" w:hAnsi="Cambria Math"/>
                                  </w:rPr>
                                  <m:t>n-1</m:t>
                                </m:r>
                              </m:den>
                            </m:f>
                          </m:sup>
                        </m:sSup>
                        <m:r>
                          <w:rPr>
                            <w:rFonts w:ascii="Cambria Math" w:hAnsi="Cambria Math"/>
                          </w:rPr>
                          <m:t xml:space="preserve"> </m:t>
                        </m:r>
                      </m:e>
                    </m:d>
                  </m:e>
                  <m:e>
                    <m:r>
                      <m:rPr>
                        <m:nor/>
                      </m:rPr>
                      <w:rPr>
                        <w:rFonts w:ascii="Cambria Math" w:hAnsi="Cambria Math"/>
                      </w:rPr>
                      <m:t>otherwise</m:t>
                    </m:r>
                  </m:e>
                </m:mr>
              </m:m>
            </m:e>
          </m:d>
        </m:oMath>
      </m:oMathPara>
    </w:p>
    <w:p w14:paraId="76E4970F" w14:textId="77777777" w:rsidR="00C41ED0" w:rsidRDefault="00C41ED0" w:rsidP="00C41ED0">
      <w:pPr>
        <w:pStyle w:val="Heading4"/>
      </w:pPr>
      <w:bookmarkStart w:id="292" w:name="_Toc380578318"/>
      <w:r>
        <w:t>The Poverty Factor</w:t>
      </w:r>
      <w:bookmarkEnd w:id="292"/>
    </w:p>
    <w:p w14:paraId="3A840AB1" w14:textId="77777777" w:rsidR="00C41ED0" w:rsidRDefault="00C41ED0" w:rsidP="00C41ED0">
      <w:r>
        <w:t xml:space="preserve">As with expectations, we define a multiplicative factor, based on the poverty fraction, for use in rule sets.  The poverty factor, </w:t>
      </w:r>
      <w:r>
        <w:rPr>
          <w:i/>
        </w:rPr>
        <w:t>povf</w:t>
      </w:r>
      <w:r>
        <w:t xml:space="preserve">, is defined using a Z-curve, </w:t>
      </w:r>
      <m:oMath>
        <m:sSub>
          <m:sSubPr>
            <m:ctrlPr>
              <w:rPr>
                <w:rFonts w:ascii="Cambria Math" w:hAnsi="Cambria Math"/>
                <w:i/>
              </w:rPr>
            </m:ctrlPr>
          </m:sSubPr>
          <m:e>
            <m:r>
              <w:rPr>
                <w:rFonts w:ascii="Cambria Math" w:hAnsi="Cambria Math"/>
              </w:rPr>
              <m:t>Z</m:t>
            </m:r>
          </m:e>
          <m:sub>
            <m:r>
              <w:rPr>
                <w:rFonts w:ascii="Cambria Math" w:hAnsi="Cambria Math"/>
              </w:rPr>
              <m:t>povf</m:t>
            </m:r>
          </m:sub>
        </m:sSub>
      </m:oMath>
      <w:r w:rsidR="003D7B9B">
        <w:t>:</w:t>
      </w:r>
      <w:r w:rsidR="003D7B9B">
        <w:rPr>
          <w:rStyle w:val="FootnoteReference"/>
        </w:rPr>
        <w:footnoteReference w:id="84"/>
      </w:r>
    </w:p>
    <w:p w14:paraId="769B0608" w14:textId="77777777" w:rsidR="003D7B9B" w:rsidRDefault="003D7B9B" w:rsidP="00C41ED0"/>
    <w:p w14:paraId="34436A07" w14:textId="77777777" w:rsidR="003D7B9B" w:rsidRPr="003D7B9B" w:rsidRDefault="003D7B9B" w:rsidP="003D7B9B">
      <w:pPr>
        <w:ind w:left="360"/>
      </w:pPr>
      <m:oMathPara>
        <m:oMath>
          <m:r>
            <w:rPr>
              <w:rFonts w:ascii="Cambria Math" w:hAnsi="Cambria Math"/>
            </w:rPr>
            <m:t>povf=</m:t>
          </m:r>
          <m:sSub>
            <m:sSubPr>
              <m:ctrlPr>
                <w:rPr>
                  <w:rFonts w:ascii="Cambria Math" w:hAnsi="Cambria Math"/>
                  <w:i/>
                </w:rPr>
              </m:ctrlPr>
            </m:sSubPr>
            <m:e>
              <m:r>
                <w:rPr>
                  <w:rFonts w:ascii="Cambria Math" w:hAnsi="Cambria Math"/>
                </w:rPr>
                <m:t>Z</m:t>
              </m:r>
            </m:e>
            <m:sub>
              <m:r>
                <w:rPr>
                  <w:rFonts w:ascii="Cambria Math" w:hAnsi="Cambria Math"/>
                </w:rPr>
                <m:t>povf</m:t>
              </m:r>
            </m:sub>
          </m:sSub>
          <m:r>
            <w:rPr>
              <w:rFonts w:ascii="Cambria Math" w:hAnsi="Cambria Math"/>
            </w:rPr>
            <m:t>(povfrac)</m:t>
          </m:r>
        </m:oMath>
      </m:oMathPara>
    </w:p>
    <w:p w14:paraId="1947519B" w14:textId="77777777" w:rsidR="003D7B9B" w:rsidRDefault="003D7B9B" w:rsidP="003D7B9B"/>
    <w:p w14:paraId="60127096" w14:textId="77777777" w:rsidR="003D7B9B" w:rsidRDefault="003D7B9B" w:rsidP="003D7B9B">
      <w:r>
        <w:lastRenderedPageBreak/>
        <w:t>The default parameters of the Z-curve are {</w:t>
      </w:r>
      <m:oMath>
        <m:r>
          <w:rPr>
            <w:rFonts w:ascii="Cambria Math" w:hAnsi="Cambria Math"/>
          </w:rPr>
          <m:t xml:space="preserve">lo=0, a=0.05, b=1.0, </m:t>
        </m:r>
        <m:r>
          <w:rPr>
            <w:rFonts w:ascii="Cambria Math" w:hAnsi="Cambria Math"/>
          </w:rPr>
          <m:t>hi=1.0</m:t>
        </m:r>
      </m:oMath>
      <w:r>
        <w:t xml:space="preserve">}, i.e., </w:t>
      </w:r>
      <w:r>
        <w:rPr>
          <w:i/>
        </w:rPr>
        <w:t>povf</w:t>
      </w:r>
      <w:r>
        <w:t xml:space="preserve"> is 0.0 for poverty fractions less than or equal to 5%, and scales smoothly up to 1.0 from there.</w:t>
      </w:r>
    </w:p>
    <w:p w14:paraId="3E761D0F" w14:textId="77777777" w:rsidR="003D7B9B" w:rsidRPr="003D7B9B" w:rsidRDefault="003D7B9B" w:rsidP="003D7B9B"/>
    <w:p w14:paraId="544597DF" w14:textId="77777777" w:rsidR="003D7B9B" w:rsidRDefault="003D7B9B" w:rsidP="003D7B9B">
      <w:r>
        <w:t>The Z-curve has two purposes:  first, it allows the analyst to scale the effect of the poverty fraction as desired; second, the default parameters reflect the fact that some degree of poverty is inevitable, and is unlikely to affect attitudes significantly.</w:t>
      </w:r>
      <w:r>
        <w:rPr>
          <w:rStyle w:val="FootnoteReference"/>
        </w:rPr>
        <w:footnoteReference w:id="85"/>
      </w:r>
    </w:p>
    <w:p w14:paraId="0CE03489" w14:textId="77777777" w:rsidR="002C6245" w:rsidRDefault="002C6245" w:rsidP="003D7B9B"/>
    <w:p w14:paraId="104C1C2D" w14:textId="77777777" w:rsidR="002C6245" w:rsidRDefault="002C6245" w:rsidP="002C6245">
      <w:pPr>
        <w:pStyle w:val="Heading4"/>
      </w:pPr>
      <w:bookmarkStart w:id="293" w:name="_Toc380578319"/>
      <w:r>
        <w:t>Consumption Situations</w:t>
      </w:r>
      <w:bookmarkEnd w:id="293"/>
    </w:p>
    <w:p w14:paraId="52E1AADC" w14:textId="77777777" w:rsidR="002C6245" w:rsidRPr="002C6245" w:rsidRDefault="002C6245" w:rsidP="002C6245">
      <w:r>
        <w:t xml:space="preserve">The </w:t>
      </w:r>
      <w:r>
        <w:rPr>
          <w:i/>
        </w:rPr>
        <w:t>Athena Rules</w:t>
      </w:r>
      <w:r>
        <w:t xml:space="preserve"> document defines the CONSUMP rule set, which assesses consumption situations.  A consumption situation obtains for group </w:t>
      </w:r>
      <w:r>
        <w:rPr>
          <w:i/>
        </w:rPr>
        <w:t xml:space="preserve">g </w:t>
      </w:r>
      <w:r>
        <w:t xml:space="preserve">if </w:t>
      </w:r>
      <m:oMath>
        <m:r>
          <w:rPr>
            <w:rFonts w:ascii="Cambria Math" w:hAnsi="Cambria Math"/>
          </w:rPr>
          <m:t>povf&gt;0</m:t>
        </m:r>
      </m:oMath>
      <w:r>
        <w:t xml:space="preserve"> or </w:t>
      </w:r>
      <m:oMath>
        <m:r>
          <w:rPr>
            <w:rFonts w:ascii="Cambria Math" w:hAnsi="Cambria Math"/>
          </w:rPr>
          <m:t>expectf≠0</m:t>
        </m:r>
      </m:oMath>
      <w:r>
        <w:t xml:space="preserve"> for group </w:t>
      </w:r>
      <w:r>
        <w:rPr>
          <w:i/>
        </w:rPr>
        <w:t>g</w:t>
      </w:r>
      <w:r>
        <w:t xml:space="preserve">.  See the </w:t>
      </w:r>
      <w:r>
        <w:rPr>
          <w:i/>
        </w:rPr>
        <w:t>Athena Rules</w:t>
      </w:r>
      <w:r>
        <w:t xml:space="preserve"> document for details.</w:t>
      </w:r>
    </w:p>
    <w:p w14:paraId="3664A2D3" w14:textId="77777777" w:rsidR="004F6A40" w:rsidRDefault="004F6A40" w:rsidP="004F6A40">
      <w:pPr>
        <w:pStyle w:val="Heading2"/>
      </w:pPr>
      <w:bookmarkStart w:id="294" w:name="_Toc310421868"/>
      <w:bookmarkStart w:id="295" w:name="_Toc380578320"/>
      <w:r>
        <w:lastRenderedPageBreak/>
        <w:t>Economics</w:t>
      </w:r>
      <w:bookmarkEnd w:id="294"/>
      <w:bookmarkEnd w:id="295"/>
    </w:p>
    <w:p w14:paraId="4DC73784" w14:textId="77777777" w:rsidR="00924B1D" w:rsidRDefault="004F6A40" w:rsidP="001342B4">
      <w:r>
        <w:t xml:space="preserve">The Athena Economics </w:t>
      </w:r>
      <w:r w:rsidR="006717D2">
        <w:t>area</w:t>
      </w:r>
      <w:r>
        <w:t xml:space="preserve"> models the economy of the region of interest, which can be an entire country, a portion of a country, or several small countries taken together.  We will refer to this as the </w:t>
      </w:r>
      <w:r>
        <w:rPr>
          <w:i/>
          <w:iCs/>
        </w:rPr>
        <w:t>local economy</w:t>
      </w:r>
      <w:r>
        <w:t xml:space="preserve">.  The core of </w:t>
      </w:r>
      <w:r w:rsidR="006717D2">
        <w:t>the Economics area</w:t>
      </w:r>
      <w:r w:rsidR="00CD4845">
        <w:t xml:space="preserve"> is a 6</w:t>
      </w:r>
      <w:r>
        <w:t xml:space="preserve">-sector Computable General Equilibrium (CGE) model solved as a system of non-linear equations using the Gauss-Seidel algorithm.  </w:t>
      </w:r>
      <w:r w:rsidR="00CD4845">
        <w:t>The inputs to the CGE come from a Social Accounting Matrix (SAM) that the user populates with “base case” data to determine the shape of the economy.  Other inputs come from the definitions of the actors and their s</w:t>
      </w:r>
      <w:r w:rsidR="004A0845">
        <w:t>trategies and other scalar</w:t>
      </w:r>
      <w:r w:rsidR="00CD4845">
        <w:t xml:space="preserve">s such as remittances.  Once all inputs are defined, the CGE is calibrated using initial values from the SAM.  </w:t>
      </w:r>
      <w:r w:rsidR="006717D2">
        <w:t>T</w:t>
      </w:r>
      <w:r w:rsidR="00CD4845">
        <w:t xml:space="preserve">his document will give an </w:t>
      </w:r>
      <w:r>
        <w:t>overview</w:t>
      </w:r>
      <w:r w:rsidR="006717D2">
        <w:t xml:space="preserve"> of the Economics area</w:t>
      </w:r>
      <w:r>
        <w:t xml:space="preserve">, </w:t>
      </w:r>
      <w:r w:rsidR="00CD4845">
        <w:t xml:space="preserve">with focus on how the SAM is computed and how actors’ incomes, expenditures and strategies affect the economy. It </w:t>
      </w:r>
      <w:r>
        <w:t>then explain</w:t>
      </w:r>
      <w:r w:rsidR="00CD4845">
        <w:t>s</w:t>
      </w:r>
      <w:r>
        <w:t xml:space="preserve"> how the CGE is embedded in </w:t>
      </w:r>
      <w:r w:rsidR="006717D2">
        <w:t>it</w:t>
      </w:r>
      <w:r>
        <w:t xml:space="preserve"> and how it relates to the rest of Athena.  </w:t>
      </w:r>
    </w:p>
    <w:p w14:paraId="6EA9AC00" w14:textId="77777777" w:rsidR="001B0A88" w:rsidRDefault="001B0A88" w:rsidP="001342B4"/>
    <w:p w14:paraId="7E386F29" w14:textId="77777777" w:rsidR="00924B1D" w:rsidRDefault="00924B1D" w:rsidP="001342B4">
      <w:r>
        <w:t xml:space="preserve">For comprehensive and detailed documentation on the CGE and the theory behind it, see </w:t>
      </w:r>
      <w:r w:rsidR="0088339C">
        <w:t xml:space="preserve">JPL Publication 12-28, </w:t>
      </w:r>
      <w:r>
        <w:t>“Athena’s Computable General Equilibrium Model</w:t>
      </w:r>
      <w:r w:rsidR="0088339C">
        <w:t>,</w:t>
      </w:r>
      <w:r>
        <w:t xml:space="preserve">” </w:t>
      </w:r>
      <w:r w:rsidR="001B0A88">
        <w:t>by Chamberlain, Duquette</w:t>
      </w:r>
      <w:r>
        <w:t xml:space="preserve"> and Kahovec</w:t>
      </w:r>
      <w:r w:rsidR="0088339C">
        <w:t>, which is</w:t>
      </w:r>
      <w:r>
        <w:t xml:space="preserve"> included with the Athena documentation.</w:t>
      </w:r>
    </w:p>
    <w:p w14:paraId="560D7F24" w14:textId="77777777" w:rsidR="004F6A40" w:rsidRDefault="004F6A40" w:rsidP="004F6A40">
      <w:pPr>
        <w:pStyle w:val="Heading3"/>
      </w:pPr>
      <w:bookmarkStart w:id="296" w:name="__RefHeading__1441_2040446466"/>
      <w:bookmarkStart w:id="297" w:name="_Toc310421869"/>
      <w:bookmarkStart w:id="298" w:name="_Toc380578321"/>
      <w:r>
        <w:t>Sectors</w:t>
      </w:r>
      <w:bookmarkEnd w:id="296"/>
      <w:bookmarkEnd w:id="297"/>
      <w:bookmarkEnd w:id="298"/>
    </w:p>
    <w:p w14:paraId="5ED35CAC" w14:textId="77777777" w:rsidR="004F6A40" w:rsidRDefault="00637119" w:rsidP="001342B4">
      <w:r>
        <w:t xml:space="preserve">Athena </w:t>
      </w:r>
      <w:r w:rsidR="004F6A40">
        <w:t xml:space="preserve">partitions the local economy into </w:t>
      </w:r>
      <w:r w:rsidR="00021E06">
        <w:t>six</w:t>
      </w:r>
      <w:r w:rsidR="004F6A40">
        <w:t xml:space="preserve"> sectors: </w:t>
      </w:r>
      <w:r w:rsidR="004F6A40">
        <w:rPr>
          <w:b/>
          <w:bCs/>
        </w:rPr>
        <w:t>goods</w:t>
      </w:r>
      <w:r w:rsidR="004F6A40">
        <w:t xml:space="preserve">, </w:t>
      </w:r>
      <w:r w:rsidR="004F6A40">
        <w:rPr>
          <w:b/>
          <w:bCs/>
        </w:rPr>
        <w:t>pop</w:t>
      </w:r>
      <w:r w:rsidR="004F6A40">
        <w:t xml:space="preserve">, </w:t>
      </w:r>
      <w:r w:rsidR="00021E06" w:rsidRPr="00021E06">
        <w:rPr>
          <w:b/>
        </w:rPr>
        <w:t>black</w:t>
      </w:r>
      <w:r w:rsidR="00021E06">
        <w:t xml:space="preserve">, </w:t>
      </w:r>
      <w:r w:rsidR="005264EC" w:rsidRPr="005264EC">
        <w:rPr>
          <w:b/>
        </w:rPr>
        <w:t>actors</w:t>
      </w:r>
      <w:r w:rsidR="005264EC">
        <w:t xml:space="preserve">, </w:t>
      </w:r>
      <w:r w:rsidR="00021E06" w:rsidRPr="00021E06">
        <w:rPr>
          <w:b/>
        </w:rPr>
        <w:t>region</w:t>
      </w:r>
      <w:r w:rsidR="00021E06">
        <w:t xml:space="preserve"> and</w:t>
      </w:r>
      <w:r w:rsidR="004F6A40">
        <w:t xml:space="preserve"> </w:t>
      </w:r>
      <w:r w:rsidR="00021E06">
        <w:rPr>
          <w:b/>
          <w:bCs/>
        </w:rPr>
        <w:t>world</w:t>
      </w:r>
      <w:r w:rsidR="004F6A40">
        <w:t>.</w:t>
      </w:r>
    </w:p>
    <w:p w14:paraId="6D970F18" w14:textId="77777777" w:rsidR="001342B4" w:rsidRDefault="001342B4" w:rsidP="001342B4"/>
    <w:p w14:paraId="572AF90A" w14:textId="77777777" w:rsidR="004F6A40" w:rsidRDefault="004F6A40" w:rsidP="001342B4">
      <w:r>
        <w:rPr>
          <w:b/>
          <w:bCs/>
        </w:rPr>
        <w:t>The "goods" Sector:</w:t>
      </w:r>
      <w:r>
        <w:t xml:space="preserve">  The </w:t>
      </w:r>
      <w:r>
        <w:rPr>
          <w:b/>
          <w:bCs/>
        </w:rPr>
        <w:t>goods</w:t>
      </w:r>
      <w:r>
        <w:t xml:space="preserve"> sector includes all production of goods and services in the local region.  The unit of production is the </w:t>
      </w:r>
      <w:r>
        <w:rPr>
          <w:i/>
          <w:iCs/>
        </w:rPr>
        <w:t>goods basket</w:t>
      </w:r>
      <w:r>
        <w:t xml:space="preserve"> (GBasket), a notional basket of goods and services </w:t>
      </w:r>
      <w:r w:rsidR="00220A28">
        <w:t>sized so that it costs</w:t>
      </w:r>
      <w:r>
        <w:t xml:space="preserve"> $1.</w:t>
      </w:r>
    </w:p>
    <w:p w14:paraId="26A0CF13" w14:textId="77777777" w:rsidR="001342B4" w:rsidRDefault="001342B4" w:rsidP="001342B4">
      <w:pPr>
        <w:rPr>
          <w:b/>
          <w:bCs/>
        </w:rPr>
      </w:pPr>
    </w:p>
    <w:p w14:paraId="0234C899" w14:textId="77777777" w:rsidR="004F6A40" w:rsidRDefault="004F6A40" w:rsidP="001342B4">
      <w:r>
        <w:rPr>
          <w:b/>
          <w:bCs/>
        </w:rPr>
        <w:t>The "pop" Sector:</w:t>
      </w:r>
      <w:r>
        <w:t xml:space="preserve">  The </w:t>
      </w:r>
      <w:r>
        <w:rPr>
          <w:b/>
          <w:bCs/>
        </w:rPr>
        <w:t>pop</w:t>
      </w:r>
      <w:r>
        <w:t xml:space="preserve"> sector includes all labor by the workers in the local region, and all consumption by the population of the local region.  The unit of production is the work-year of an </w:t>
      </w:r>
      <w:r>
        <w:rPr>
          <w:i/>
          <w:iCs/>
        </w:rPr>
        <w:t>average worker</w:t>
      </w:r>
      <w:r>
        <w:t>.  Just as the goods basket represents a notional bundle of goods and services, the average worker represents a notional bundle of skills and kinds of work.</w:t>
      </w:r>
    </w:p>
    <w:p w14:paraId="3E004E01" w14:textId="77777777" w:rsidR="00021E06" w:rsidRDefault="00021E06" w:rsidP="001342B4"/>
    <w:p w14:paraId="2CBD4D97" w14:textId="77777777" w:rsidR="00021E06" w:rsidRDefault="00021E06" w:rsidP="001342B4">
      <w:r w:rsidRPr="00021E06">
        <w:rPr>
          <w:b/>
        </w:rPr>
        <w:t>The</w:t>
      </w:r>
      <w:r>
        <w:t xml:space="preserve"> </w:t>
      </w:r>
      <w:r>
        <w:rPr>
          <w:b/>
          <w:bCs/>
        </w:rPr>
        <w:t>"black"</w:t>
      </w:r>
      <w:r>
        <w:t xml:space="preserve"> </w:t>
      </w:r>
      <w:r w:rsidRPr="00021E06">
        <w:rPr>
          <w:b/>
        </w:rPr>
        <w:t>Sector</w:t>
      </w:r>
      <w:r>
        <w:t xml:space="preserve">: The </w:t>
      </w:r>
      <w:r w:rsidRPr="00021E06">
        <w:rPr>
          <w:b/>
        </w:rPr>
        <w:t>black</w:t>
      </w:r>
      <w:r>
        <w:t xml:space="preserve"> sector includes any illicit products that are appropriate for the scenario.  This could include narcotics, illegal weapons or human trafficking.  The unit of production is the metric ton (or tonne).  </w:t>
      </w:r>
      <w:r w:rsidR="00F30BAB">
        <w:t>The</w:t>
      </w:r>
      <w:r>
        <w:t xml:space="preserve"> </w:t>
      </w:r>
      <w:r w:rsidRPr="00021E06">
        <w:rPr>
          <w:b/>
        </w:rPr>
        <w:t>black</w:t>
      </w:r>
      <w:r>
        <w:t xml:space="preserve"> sector has a unit price</w:t>
      </w:r>
      <w:r w:rsidR="00F30BAB">
        <w:t>,</w:t>
      </w:r>
      <w:r>
        <w:t xml:space="preserve"> which is exogenous (</w:t>
      </w:r>
      <w:r w:rsidR="004A0845">
        <w:t>i.e.</w:t>
      </w:r>
      <w:r>
        <w:t xml:space="preserve"> it is determined</w:t>
      </w:r>
      <w:r w:rsidR="00F30BAB">
        <w:t xml:space="preserve"> by international competition), and is</w:t>
      </w:r>
      <w:r>
        <w:t xml:space="preserve"> based on one tonne of finished product. The black sector </w:t>
      </w:r>
      <w:r w:rsidR="00EA0CED">
        <w:t>may also need an imported</w:t>
      </w:r>
      <w:r>
        <w:t xml:space="preserve"> feedstock</w:t>
      </w:r>
      <w:r w:rsidR="00F30BAB">
        <w:t>, the material from which the finished product is made</w:t>
      </w:r>
      <w:r>
        <w:t xml:space="preserve">.  </w:t>
      </w:r>
      <w:r w:rsidR="00A47FC3">
        <w:t>So, for example, i</w:t>
      </w:r>
      <w:r>
        <w:t>f the product of the black market i</w:t>
      </w:r>
      <w:r w:rsidR="00EA0CED">
        <w:t>s opium then the feedstock might</w:t>
      </w:r>
      <w:r>
        <w:t xml:space="preserve"> be</w:t>
      </w:r>
      <w:r w:rsidR="00EA0CED">
        <w:t xml:space="preserve"> imported</w:t>
      </w:r>
      <w:r>
        <w:t xml:space="preserve"> poppies</w:t>
      </w:r>
      <w:r w:rsidR="00EA0CED">
        <w:t xml:space="preserve"> or even imported opium</w:t>
      </w:r>
      <w:r>
        <w:t xml:space="preserve">. The feedstock price and how </w:t>
      </w:r>
      <w:r w:rsidR="00E344B1">
        <w:t>many</w:t>
      </w:r>
      <w:r>
        <w:t xml:space="preserve"> unit</w:t>
      </w:r>
      <w:r w:rsidR="00E344B1">
        <w:t>s</w:t>
      </w:r>
      <w:r>
        <w:t xml:space="preserve"> of feedstock </w:t>
      </w:r>
      <w:r w:rsidR="00E344B1">
        <w:t>are</w:t>
      </w:r>
      <w:r>
        <w:t xml:space="preserve"> required for one unit of product are also parts of </w:t>
      </w:r>
      <w:r w:rsidR="00E344B1">
        <w:t xml:space="preserve">the data for </w:t>
      </w:r>
      <w:r>
        <w:t>this sector.</w:t>
      </w:r>
      <w:r w:rsidR="00EA0CED">
        <w:t xml:space="preserve"> If the feedstock is not imported, it is obtained from the goods sector and is not modeled explicitly.</w:t>
      </w:r>
    </w:p>
    <w:p w14:paraId="7556606F" w14:textId="77777777" w:rsidR="001342B4" w:rsidRDefault="001342B4" w:rsidP="001342B4">
      <w:pPr>
        <w:rPr>
          <w:b/>
          <w:bCs/>
        </w:rPr>
      </w:pPr>
    </w:p>
    <w:p w14:paraId="0DBE8693" w14:textId="77777777" w:rsidR="00606936" w:rsidRDefault="00606936" w:rsidP="001342B4">
      <w:r w:rsidRPr="00021E06">
        <w:rPr>
          <w:b/>
        </w:rPr>
        <w:lastRenderedPageBreak/>
        <w:t>The</w:t>
      </w:r>
      <w:r>
        <w:t xml:space="preserve"> </w:t>
      </w:r>
      <w:r>
        <w:rPr>
          <w:b/>
          <w:bCs/>
        </w:rPr>
        <w:t>"actors"</w:t>
      </w:r>
      <w:r>
        <w:t xml:space="preserve"> </w:t>
      </w:r>
      <w:r w:rsidRPr="00021E06">
        <w:rPr>
          <w:b/>
        </w:rPr>
        <w:t>Sector</w:t>
      </w:r>
      <w:r>
        <w:t xml:space="preserve">: The </w:t>
      </w:r>
      <w:r w:rsidRPr="00606936">
        <w:rPr>
          <w:b/>
        </w:rPr>
        <w:t>actors</w:t>
      </w:r>
      <w:r>
        <w:t xml:space="preserve"> sector is an aggregation of each of the actor</w:t>
      </w:r>
      <w:r w:rsidR="003B4A3E">
        <w:t>'s</w:t>
      </w:r>
      <w:r>
        <w:t xml:space="preserve"> revenues and expenditures as they are defined in Athena.  This sector</w:t>
      </w:r>
      <w:r w:rsidR="00A47FC3">
        <w:t>’</w:t>
      </w:r>
      <w:r>
        <w:t>s revenue is determined by individual actors’ incomes from the various sectors</w:t>
      </w:r>
      <w:r w:rsidR="00A47FC3">
        <w:t xml:space="preserve"> and what cut, if any, an actor receives from black market profits</w:t>
      </w:r>
      <w:r>
        <w:t>.</w:t>
      </w:r>
      <w:r w:rsidR="00A47FC3">
        <w:rPr>
          <w:rStyle w:val="FootnoteReference"/>
        </w:rPr>
        <w:footnoteReference w:id="86"/>
      </w:r>
      <w:r>
        <w:t xml:space="preserve">  The expenditures in this sector are determine</w:t>
      </w:r>
      <w:r w:rsidR="00FA5791">
        <w:t>d by actors’ strategies</w:t>
      </w:r>
      <w:r w:rsidR="004A0845">
        <w:t>.  Actors in the scenario defined as BUDGET actors can infuse money into the economy increasing the GDP</w:t>
      </w:r>
      <w:r w:rsidR="00FA5791">
        <w:t>.  Actors in the scenario defined as INCOME actors cannot since the money they spend came from the economy.</w:t>
      </w:r>
    </w:p>
    <w:p w14:paraId="613D7FCE" w14:textId="77777777" w:rsidR="00606936" w:rsidRDefault="00606936" w:rsidP="001342B4">
      <w:pPr>
        <w:rPr>
          <w:b/>
          <w:bCs/>
        </w:rPr>
      </w:pPr>
    </w:p>
    <w:p w14:paraId="0F5CE9D7" w14:textId="77777777" w:rsidR="005E6D2F" w:rsidRDefault="004F6A40" w:rsidP="001342B4">
      <w:r>
        <w:rPr>
          <w:b/>
          <w:bCs/>
        </w:rPr>
        <w:t>The</w:t>
      </w:r>
      <w:r w:rsidR="005E6D2F">
        <w:rPr>
          <w:b/>
          <w:bCs/>
        </w:rPr>
        <w:t xml:space="preserve"> (rest of the)</w:t>
      </w:r>
      <w:r>
        <w:rPr>
          <w:b/>
          <w:bCs/>
        </w:rPr>
        <w:t xml:space="preserve"> "</w:t>
      </w:r>
      <w:r w:rsidR="00021E06">
        <w:rPr>
          <w:b/>
          <w:bCs/>
        </w:rPr>
        <w:t>region</w:t>
      </w:r>
      <w:r>
        <w:rPr>
          <w:b/>
          <w:bCs/>
        </w:rPr>
        <w:t>" Sector:</w:t>
      </w:r>
      <w:r>
        <w:t xml:space="preserve">  </w:t>
      </w:r>
      <w:r w:rsidR="005E6D2F" w:rsidRPr="005E6D2F">
        <w:t>The </w:t>
      </w:r>
      <w:r w:rsidR="005E6D2F">
        <w:rPr>
          <w:b/>
          <w:bCs/>
        </w:rPr>
        <w:t>r</w:t>
      </w:r>
      <w:r w:rsidR="005E6D2F" w:rsidRPr="005E6D2F">
        <w:rPr>
          <w:b/>
          <w:bCs/>
        </w:rPr>
        <w:t>egion</w:t>
      </w:r>
      <w:r w:rsidR="005E6D2F" w:rsidRPr="005E6D2F">
        <w:t> sector is involved in every transaction in the local economy that isn't included in the other sectors. That is, the </w:t>
      </w:r>
      <w:r w:rsidR="005E6D2F">
        <w:rPr>
          <w:b/>
          <w:bCs/>
        </w:rPr>
        <w:t>r</w:t>
      </w:r>
      <w:r w:rsidR="005E6D2F" w:rsidRPr="005E6D2F">
        <w:rPr>
          <w:b/>
          <w:bCs/>
        </w:rPr>
        <w:t>egion</w:t>
      </w:r>
      <w:r w:rsidR="005E6D2F" w:rsidRPr="005E6D2F">
        <w:t> sector includes transactions involving transportation, electrical power, small businesses, education, religion, and everything else other than products of the </w:t>
      </w:r>
      <w:r w:rsidR="005E6D2F" w:rsidRPr="005E6D2F">
        <w:rPr>
          <w:b/>
          <w:bCs/>
        </w:rPr>
        <w:t>goods</w:t>
      </w:r>
      <w:r w:rsidR="005E6D2F" w:rsidRPr="005E6D2F">
        <w:t> sector, </w:t>
      </w:r>
      <w:r w:rsidR="005E6D2F" w:rsidRPr="005E6D2F">
        <w:rPr>
          <w:b/>
          <w:bCs/>
        </w:rPr>
        <w:t>black</w:t>
      </w:r>
      <w:r w:rsidR="005E6D2F">
        <w:rPr>
          <w:b/>
          <w:bCs/>
        </w:rPr>
        <w:t xml:space="preserve"> </w:t>
      </w:r>
      <w:r w:rsidR="005E6D2F" w:rsidRPr="005E6D2F">
        <w:t>market goods, goods or services provided by </w:t>
      </w:r>
      <w:r w:rsidR="005E6D2F" w:rsidRPr="005E6D2F">
        <w:rPr>
          <w:b/>
          <w:bCs/>
        </w:rPr>
        <w:t>actors</w:t>
      </w:r>
      <w:r w:rsidR="005E6D2F" w:rsidRPr="005E6D2F">
        <w:t>, or transactions with the </w:t>
      </w:r>
      <w:r w:rsidR="005E6D2F" w:rsidRPr="005E6D2F">
        <w:rPr>
          <w:b/>
          <w:bCs/>
        </w:rPr>
        <w:t>world</w:t>
      </w:r>
      <w:r w:rsidR="005E6D2F">
        <w:rPr>
          <w:b/>
          <w:bCs/>
        </w:rPr>
        <w:t xml:space="preserve"> </w:t>
      </w:r>
      <w:r w:rsidR="005E6D2F" w:rsidRPr="005E6D2F">
        <w:t>outside of the study region. The (rest of the) </w:t>
      </w:r>
      <w:r w:rsidR="005E6D2F">
        <w:rPr>
          <w:b/>
          <w:bCs/>
        </w:rPr>
        <w:t>r</w:t>
      </w:r>
      <w:r w:rsidR="005E6D2F" w:rsidRPr="005E6D2F">
        <w:rPr>
          <w:b/>
          <w:bCs/>
        </w:rPr>
        <w:t>egion</w:t>
      </w:r>
      <w:r w:rsidR="005E6D2F" w:rsidRPr="005E6D2F">
        <w:t> sector of a CGE with higher resolution (that is, more sectors) would not include those transactions accounted for in the additional sectors.</w:t>
      </w:r>
    </w:p>
    <w:p w14:paraId="7A839513" w14:textId="77777777" w:rsidR="00606936" w:rsidRDefault="00606936" w:rsidP="001342B4"/>
    <w:p w14:paraId="24FAEE0B" w14:textId="77777777" w:rsidR="005264EC" w:rsidRPr="005264EC" w:rsidRDefault="00606936" w:rsidP="005264EC">
      <w:r>
        <w:rPr>
          <w:b/>
          <w:bCs/>
        </w:rPr>
        <w:t xml:space="preserve">The </w:t>
      </w:r>
      <w:r w:rsidR="005E6D2F">
        <w:rPr>
          <w:b/>
          <w:bCs/>
        </w:rPr>
        <w:t xml:space="preserve">(rest of the) </w:t>
      </w:r>
      <w:r>
        <w:rPr>
          <w:b/>
          <w:bCs/>
        </w:rPr>
        <w:t>"world" Sector:</w:t>
      </w:r>
      <w:r>
        <w:t xml:space="preserve">  </w:t>
      </w:r>
      <w:r w:rsidR="005E6D2F" w:rsidRPr="005E6D2F">
        <w:t>The </w:t>
      </w:r>
      <w:r w:rsidR="005E6D2F">
        <w:rPr>
          <w:b/>
          <w:bCs/>
        </w:rPr>
        <w:t>w</w:t>
      </w:r>
      <w:r w:rsidR="005E6D2F" w:rsidRPr="005E6D2F">
        <w:rPr>
          <w:b/>
          <w:bCs/>
        </w:rPr>
        <w:t>orld</w:t>
      </w:r>
      <w:r w:rsidR="005E6D2F" w:rsidRPr="005E6D2F">
        <w:t> sector is involved in every monetary or value transaction that flows across the study region's borders. In practice, this means remittances, imports, exports and foreign aid. Products (including the </w:t>
      </w:r>
      <w:r w:rsidR="005E6D2F" w:rsidRPr="005E6D2F">
        <w:rPr>
          <w:b/>
          <w:bCs/>
        </w:rPr>
        <w:t>black</w:t>
      </w:r>
      <w:r w:rsidR="005E6D2F" w:rsidRPr="005E6D2F">
        <w:t> market) and jobs filled by people from the </w:t>
      </w:r>
      <w:r w:rsidR="005E6D2F" w:rsidRPr="005E6D2F">
        <w:rPr>
          <w:b/>
          <w:bCs/>
        </w:rPr>
        <w:t>pop</w:t>
      </w:r>
      <w:r w:rsidR="005E6D2F" w:rsidRPr="005E6D2F">
        <w:t> sector and paid for by the </w:t>
      </w:r>
      <w:r w:rsidR="005E6D2F" w:rsidRPr="005E6D2F">
        <w:rPr>
          <w:b/>
          <w:bCs/>
        </w:rPr>
        <w:t>world</w:t>
      </w:r>
      <w:r w:rsidR="005E6D2F" w:rsidRPr="005E6D2F">
        <w:t> sector are exports. Products supplied by the </w:t>
      </w:r>
      <w:r w:rsidR="005E6D2F" w:rsidRPr="005E6D2F">
        <w:rPr>
          <w:b/>
          <w:bCs/>
        </w:rPr>
        <w:t>world</w:t>
      </w:r>
      <w:r w:rsidR="005E6D2F" w:rsidRPr="005E6D2F">
        <w:t> sector are imports. Black market feed stocks can also be imports. Flows of money from the </w:t>
      </w:r>
      <w:r w:rsidR="005E6D2F" w:rsidRPr="005E6D2F">
        <w:rPr>
          <w:b/>
          <w:bCs/>
        </w:rPr>
        <w:t>world</w:t>
      </w:r>
      <w:r w:rsidR="005E6D2F" w:rsidRPr="005E6D2F">
        <w:t> sector to the </w:t>
      </w:r>
      <w:r w:rsidR="005E6D2F" w:rsidRPr="005E6D2F">
        <w:rPr>
          <w:b/>
          <w:bCs/>
        </w:rPr>
        <w:t>region</w:t>
      </w:r>
      <w:r w:rsidR="005E6D2F" w:rsidRPr="005E6D2F">
        <w:t> or </w:t>
      </w:r>
      <w:r w:rsidR="005E6D2F" w:rsidRPr="005E6D2F">
        <w:rPr>
          <w:b/>
          <w:bCs/>
        </w:rPr>
        <w:t>actors</w:t>
      </w:r>
      <w:r w:rsidR="005E6D2F">
        <w:rPr>
          <w:b/>
          <w:bCs/>
        </w:rPr>
        <w:t xml:space="preserve"> </w:t>
      </w:r>
      <w:r w:rsidR="005E6D2F" w:rsidRPr="005E6D2F">
        <w:t>sectors are considered to be forms of foreign aid.</w:t>
      </w:r>
    </w:p>
    <w:p w14:paraId="498AE474" w14:textId="77777777" w:rsidR="004F6A40" w:rsidRDefault="004F6A40" w:rsidP="004F6A40">
      <w:pPr>
        <w:pStyle w:val="Heading3"/>
      </w:pPr>
      <w:bookmarkStart w:id="299" w:name="_Toc310421870"/>
      <w:bookmarkStart w:id="300" w:name="_Ref341686785"/>
      <w:bookmarkStart w:id="301" w:name="_Toc380578322"/>
      <w:r>
        <w:t xml:space="preserve">The </w:t>
      </w:r>
      <w:r w:rsidR="005264EC">
        <w:t>Social Accounting Matrix (SAM)</w:t>
      </w:r>
      <w:r>
        <w:t xml:space="preserve"> Tableau</w:t>
      </w:r>
      <w:bookmarkEnd w:id="299"/>
      <w:bookmarkEnd w:id="300"/>
      <w:bookmarkEnd w:id="301"/>
    </w:p>
    <w:p w14:paraId="706B026A" w14:textId="77777777" w:rsidR="003F0707" w:rsidRDefault="003F0707" w:rsidP="003F0707">
      <w:r>
        <w:t xml:space="preserve">During scenario preparation, the Econ tab displays a matrix of money flows and other inputs used to compute salient outputs and the parameters that define the shape of the economy. </w:t>
      </w:r>
      <w:r w:rsidR="00871D7A">
        <w:t>This matrix, along with other inputs</w:t>
      </w:r>
      <w:r w:rsidR="003B4040">
        <w:t>,</w:t>
      </w:r>
      <w:r w:rsidR="00871D7A">
        <w:t xml:space="preserve"> is the Social Accounting Matrix (SAM) for the economy in question.  As the inputs to the SAM are made or modified, we say the “shape” of the economy is determined by computing</w:t>
      </w:r>
      <w:r w:rsidR="003B4040">
        <w:t xml:space="preserve"> a set of</w:t>
      </w:r>
      <w:r w:rsidR="00871D7A">
        <w:t xml:space="preserve"> shape parameters.  </w:t>
      </w:r>
      <w:r>
        <w:t xml:space="preserve"> The shape parameters and other outputs are used as inputs to Athena’s Computable Genera</w:t>
      </w:r>
      <w:r w:rsidR="007240E6">
        <w:t xml:space="preserve">l Equilibrium (CGE) matrix which </w:t>
      </w:r>
      <w:r>
        <w:t>shows the current state of the economy as simulated time advances.</w:t>
      </w:r>
      <w:r w:rsidR="007240E6">
        <w:t xml:space="preserve">  </w:t>
      </w:r>
    </w:p>
    <w:p w14:paraId="54489943" w14:textId="77777777" w:rsidR="00871D7A" w:rsidRDefault="00871D7A" w:rsidP="00871D7A"/>
    <w:p w14:paraId="002C89D1" w14:textId="77777777" w:rsidR="00871D7A" w:rsidRDefault="00871D7A" w:rsidP="00871D7A">
      <w:r>
        <w:t xml:space="preserve">In short, the size of the economy </w:t>
      </w:r>
      <w:r w:rsidR="00AA56FC">
        <w:t xml:space="preserve">is </w:t>
      </w:r>
      <w:r>
        <w:t xml:space="preserve">based upon some assumed number of consumers.  Then, </w:t>
      </w:r>
      <w:r w:rsidR="00AA56FC">
        <w:t>the SAM is used to determine</w:t>
      </w:r>
      <w:r>
        <w:t xml:space="preserve"> the s</w:t>
      </w:r>
      <w:r w:rsidR="00AA56FC">
        <w:t xml:space="preserve">hape of the economy </w:t>
      </w:r>
      <w:r>
        <w:t>which is then handed off to the CGE.  Given a varying number of consumers, the CGE is used to compute money flows and derived va</w:t>
      </w:r>
      <w:r w:rsidR="007C1566">
        <w:t>lues based on those money flows.  The</w:t>
      </w:r>
      <w:r>
        <w:t xml:space="preserve"> Gross Domestic Product and Unemployment Rates</w:t>
      </w:r>
      <w:r w:rsidR="007C1566">
        <w:t xml:space="preserve"> are used to calibrate parameters in the CGE, so they must correspond to the region of interest.  </w:t>
      </w:r>
      <w:r w:rsidR="007C1566">
        <w:lastRenderedPageBreak/>
        <w:t>If possible, the SAM should also correspond to the region</w:t>
      </w:r>
      <w:r>
        <w:t>.</w:t>
      </w:r>
      <w:r w:rsidRPr="00871D7A">
        <w:t xml:space="preserve"> </w:t>
      </w:r>
      <w:r>
        <w:t>The following sub-sections describe the SAM inputs and its computed outputs.</w:t>
      </w:r>
    </w:p>
    <w:p w14:paraId="47AFCEAC" w14:textId="77777777" w:rsidR="007240E6" w:rsidRPr="003F0707" w:rsidRDefault="007240E6" w:rsidP="003F0707">
      <w:r>
        <w:br w:type="page"/>
      </w:r>
    </w:p>
    <w:p w14:paraId="3E987BB8" w14:textId="77777777" w:rsidR="007240E6" w:rsidRDefault="007240E6" w:rsidP="007240E6">
      <w:pPr>
        <w:pStyle w:val="Heading4"/>
      </w:pPr>
      <w:bookmarkStart w:id="302" w:name="_Toc380578323"/>
      <w:r>
        <w:lastRenderedPageBreak/>
        <w:t>SAM Matrix Inputs</w:t>
      </w:r>
      <w:bookmarkEnd w:id="302"/>
    </w:p>
    <w:p w14:paraId="7ACF24E5" w14:textId="77777777" w:rsidR="001342B4" w:rsidRDefault="00FA5791" w:rsidP="001342B4">
      <w:r>
        <w:t>In scenario prep, t</w:t>
      </w:r>
      <w:r w:rsidR="007240E6">
        <w:t>h</w:t>
      </w:r>
      <w:r>
        <w:t>e “input flows”</w:t>
      </w:r>
      <w:r w:rsidR="007240E6">
        <w:t xml:space="preserve"> matrix is used to define money flows between the sectors in a base case. </w:t>
      </w:r>
      <w:r>
        <w:t>Using the values in the input flows matrix</w:t>
      </w:r>
      <w:r w:rsidR="00EF3EE9">
        <w:t>,</w:t>
      </w:r>
      <w:r>
        <w:t xml:space="preserve"> Athena computes the “balancing flows” matrix to take into account remittances, graft, black market feedstock and black market profit.  These two matrices are then summed to arrive at the Base SAM, which is </w:t>
      </w:r>
      <w:r w:rsidR="005264EC">
        <w:t xml:space="preserve">used to determine the </w:t>
      </w:r>
      <w:r w:rsidR="00A55FA3">
        <w:t xml:space="preserve">size and </w:t>
      </w:r>
      <w:r w:rsidR="005264EC">
        <w:t>shape of the econom</w:t>
      </w:r>
      <w:r w:rsidR="00AD22FB">
        <w:t>y.  A discussion of t</w:t>
      </w:r>
      <w:r w:rsidR="005264EC">
        <w:t xml:space="preserve">he size and shape of the economy is </w:t>
      </w:r>
      <w:r w:rsidR="00AD22FB">
        <w:t>beyond the scope of this document.</w:t>
      </w:r>
      <w:r w:rsidR="00AD22FB">
        <w:rPr>
          <w:rStyle w:val="FootnoteReference"/>
        </w:rPr>
        <w:footnoteReference w:id="87"/>
      </w:r>
      <w:r w:rsidR="005264EC">
        <w:t xml:space="preserve"> </w:t>
      </w:r>
      <w:r w:rsidR="007240E6">
        <w:t xml:space="preserve"> </w:t>
      </w:r>
      <w:r w:rsidR="005264EC">
        <w:t xml:space="preserve">The </w:t>
      </w:r>
      <w:r w:rsidR="00FA048A">
        <w:t>form of these inputs is</w:t>
      </w:r>
      <w:r w:rsidR="005264EC">
        <w:t xml:space="preserve"> </w:t>
      </w:r>
      <w:r w:rsidR="004F6A40">
        <w:t>in a spreadsheet-like tableau</w:t>
      </w:r>
      <w:r w:rsidR="00324956">
        <w:rPr>
          <w:rStyle w:val="FootnoteReference"/>
        </w:rPr>
        <w:footnoteReference w:id="88"/>
      </w:r>
      <w:r w:rsidR="008F182A">
        <w:t xml:space="preserve"> (note that some values, indicated by non-italicized font, are computed from other values, which are italicized)</w:t>
      </w:r>
      <w:r w:rsidR="003F63D7">
        <w:t>.</w:t>
      </w:r>
    </w:p>
    <w:p w14:paraId="77C76A56" w14:textId="77777777" w:rsidR="003F63D7" w:rsidRDefault="003F63D7" w:rsidP="001342B4"/>
    <w:p w14:paraId="38475CE7" w14:textId="77777777" w:rsidR="003F63D7" w:rsidRDefault="003F63D7" w:rsidP="001342B4">
      <w:r>
        <w:t>The input flows matrix:</w:t>
      </w:r>
    </w:p>
    <w:p w14:paraId="24C3E6E8" w14:textId="77777777" w:rsidR="003F63D7" w:rsidRDefault="003F63D7" w:rsidP="001342B4"/>
    <w:tbl>
      <w:tblPr>
        <w:tblW w:w="955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gridCol w:w="1080"/>
        <w:gridCol w:w="810"/>
        <w:gridCol w:w="1080"/>
      </w:tblGrid>
      <w:tr w:rsidR="008F4455" w14:paraId="7F3AB830" w14:textId="77777777" w:rsidTr="008F4455">
        <w:tc>
          <w:tcPr>
            <w:tcW w:w="1090" w:type="dxa"/>
            <w:tcBorders>
              <w:bottom w:val="single" w:sz="2" w:space="0" w:color="000000"/>
            </w:tcBorders>
            <w:tcMar>
              <w:top w:w="55" w:type="dxa"/>
              <w:left w:w="55" w:type="dxa"/>
              <w:bottom w:w="55" w:type="dxa"/>
              <w:right w:w="55" w:type="dxa"/>
            </w:tcMar>
          </w:tcPr>
          <w:p w14:paraId="0A7E15B8" w14:textId="77777777" w:rsidR="008F4455" w:rsidRPr="001342B4" w:rsidRDefault="008F4455" w:rsidP="001342B4">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2213F99B" w14:textId="77777777" w:rsidR="008F4455" w:rsidRPr="001342B4" w:rsidRDefault="008F4455" w:rsidP="001342B4">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735B66E7"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1487A395"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14:paraId="329B41C1"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14:paraId="09364C8D"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14:paraId="032382FC" w14:textId="77777777" w:rsidR="008F4455" w:rsidRPr="001342B4" w:rsidRDefault="008F4455" w:rsidP="001342B4">
            <w:pPr>
              <w:pStyle w:val="TableContents"/>
              <w:jc w:val="center"/>
              <w:rPr>
                <w:rFonts w:asciiTheme="minorHAnsi" w:hAnsiTheme="minorHAnsi"/>
                <w:b/>
                <w:bCs/>
              </w:rPr>
            </w:pPr>
            <w:r>
              <w:rPr>
                <w:rFonts w:asciiTheme="minorHAnsi" w:hAnsiTheme="minorHAnsi"/>
                <w:b/>
                <w:bCs/>
              </w:rPr>
              <w:t>world</w:t>
            </w:r>
          </w:p>
        </w:tc>
        <w:tc>
          <w:tcPr>
            <w:tcW w:w="1080" w:type="dxa"/>
            <w:tcBorders>
              <w:top w:val="single" w:sz="2" w:space="0" w:color="000000"/>
              <w:left w:val="single" w:sz="2" w:space="0" w:color="000000"/>
              <w:bottom w:val="single" w:sz="2" w:space="0" w:color="000000"/>
            </w:tcBorders>
            <w:tcMar>
              <w:top w:w="55" w:type="dxa"/>
              <w:left w:w="55" w:type="dxa"/>
              <w:bottom w:w="55" w:type="dxa"/>
              <w:right w:w="55" w:type="dxa"/>
            </w:tcMar>
          </w:tcPr>
          <w:p w14:paraId="0464B526" w14:textId="77777777" w:rsidR="008F4455" w:rsidRPr="001342B4" w:rsidRDefault="008F4455" w:rsidP="006B268A">
            <w:pPr>
              <w:pStyle w:val="TableContents"/>
              <w:jc w:val="center"/>
              <w:rPr>
                <w:rFonts w:asciiTheme="minorHAnsi" w:hAnsiTheme="minorHAnsi"/>
                <w:b/>
                <w:bCs/>
              </w:rPr>
            </w:pPr>
            <w:r w:rsidRPr="001342B4">
              <w:rPr>
                <w:rFonts w:asciiTheme="minorHAnsi" w:hAnsiTheme="minorHAnsi"/>
                <w:b/>
                <w:bCs/>
              </w:rPr>
              <w:t>Revenue</w:t>
            </w:r>
          </w:p>
        </w:tc>
        <w:tc>
          <w:tcPr>
            <w:tcW w:w="810" w:type="dxa"/>
            <w:tcBorders>
              <w:top w:val="single" w:sz="2" w:space="0" w:color="000000"/>
              <w:left w:val="single" w:sz="2" w:space="0" w:color="000000"/>
              <w:bottom w:val="single" w:sz="2" w:space="0" w:color="000000"/>
            </w:tcBorders>
            <w:tcMar>
              <w:top w:w="55" w:type="dxa"/>
              <w:left w:w="55" w:type="dxa"/>
              <w:bottom w:w="55" w:type="dxa"/>
              <w:right w:w="55" w:type="dxa"/>
            </w:tcMar>
          </w:tcPr>
          <w:p w14:paraId="26861DBE" w14:textId="77777777" w:rsidR="008F4455" w:rsidRPr="001342B4" w:rsidRDefault="008F4455" w:rsidP="00AC014C">
            <w:pPr>
              <w:pStyle w:val="TableContents"/>
              <w:jc w:val="center"/>
              <w:rPr>
                <w:rFonts w:asciiTheme="minorHAnsi" w:hAnsiTheme="minorHAnsi"/>
                <w:b/>
                <w:bCs/>
              </w:rPr>
            </w:pPr>
            <w:r w:rsidRPr="001342B4">
              <w:rPr>
                <w:rFonts w:asciiTheme="minorHAnsi" w:hAnsiTheme="minorHAnsi"/>
                <w:b/>
                <w:bCs/>
              </w:rPr>
              <w:t>Price</w:t>
            </w:r>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22FCF92" w14:textId="77777777" w:rsidR="008F4455" w:rsidRPr="001342B4" w:rsidRDefault="00324956" w:rsidP="006B268A">
            <w:pPr>
              <w:pStyle w:val="TableContents"/>
              <w:rPr>
                <w:rFonts w:asciiTheme="minorHAnsi" w:hAnsiTheme="minorHAnsi"/>
                <w:b/>
                <w:bCs/>
              </w:rPr>
            </w:pPr>
            <w:r>
              <w:rPr>
                <w:rFonts w:asciiTheme="minorHAnsi" w:hAnsiTheme="minorHAnsi"/>
                <w:b/>
                <w:bCs/>
              </w:rPr>
              <w:t>Demand</w:t>
            </w:r>
          </w:p>
        </w:tc>
      </w:tr>
      <w:tr w:rsidR="008F4455" w14:paraId="31978566"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0AB90F14" w14:textId="77777777" w:rsidR="008F4455" w:rsidRPr="001342B4" w:rsidRDefault="008F4455" w:rsidP="008F4455">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788427FC"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00FEF7D2"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5075DDC6"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gp</m:t>
                    </m:r>
                  </m:sub>
                </m:sSub>
              </m:oMath>
            </m:oMathPara>
          </w:p>
        </w:tc>
        <w:tc>
          <w:tcPr>
            <w:tcW w:w="896" w:type="dxa"/>
            <w:tcBorders>
              <w:left w:val="single" w:sz="2" w:space="0" w:color="000000"/>
              <w:bottom w:val="single" w:sz="2" w:space="0" w:color="000000"/>
              <w:right w:val="single" w:sz="2" w:space="0" w:color="000000"/>
            </w:tcBorders>
          </w:tcPr>
          <w:p w14:paraId="54C9CE65"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ga</m:t>
                    </m:r>
                  </m:sub>
                </m:sSub>
              </m:oMath>
            </m:oMathPara>
          </w:p>
        </w:tc>
        <w:tc>
          <w:tcPr>
            <w:tcW w:w="900" w:type="dxa"/>
            <w:tcBorders>
              <w:left w:val="single" w:sz="2" w:space="0" w:color="000000"/>
              <w:bottom w:val="single" w:sz="2" w:space="0" w:color="000000"/>
              <w:right w:val="single" w:sz="2" w:space="0" w:color="000000"/>
            </w:tcBorders>
          </w:tcPr>
          <w:p w14:paraId="5CFFD959"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gr</m:t>
                    </m:r>
                  </m:sub>
                </m:sSub>
              </m:oMath>
            </m:oMathPara>
          </w:p>
        </w:tc>
        <w:tc>
          <w:tcPr>
            <w:tcW w:w="900" w:type="dxa"/>
            <w:tcBorders>
              <w:left w:val="single" w:sz="2" w:space="0" w:color="000000"/>
              <w:bottom w:val="single" w:sz="2" w:space="0" w:color="000000"/>
              <w:right w:val="single" w:sz="2" w:space="0" w:color="000000"/>
            </w:tcBorders>
          </w:tcPr>
          <w:p w14:paraId="5E42114F"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gw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279EE5B5" w14:textId="77777777" w:rsidR="008F4455" w:rsidRPr="008F182A" w:rsidRDefault="00C32465"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g</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15DF1AB6" w14:textId="77777777" w:rsidR="008F4455" w:rsidRPr="008F182A" w:rsidRDefault="00C32465"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g</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B10764F" w14:textId="77777777" w:rsidR="008F4455" w:rsidRPr="008F182A" w:rsidRDefault="00C32465"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g</m:t>
                    </m:r>
                  </m:sub>
                </m:sSub>
              </m:oMath>
            </m:oMathPara>
          </w:p>
        </w:tc>
      </w:tr>
      <w:tr w:rsidR="008F4455" w14:paraId="4E0BA1F5"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1CE56596"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14:paraId="2776E291"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16DE9B90"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75029057"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bp</m:t>
                    </m:r>
                  </m:sub>
                </m:sSub>
              </m:oMath>
            </m:oMathPara>
          </w:p>
        </w:tc>
        <w:tc>
          <w:tcPr>
            <w:tcW w:w="896" w:type="dxa"/>
            <w:tcBorders>
              <w:left w:val="single" w:sz="2" w:space="0" w:color="000000"/>
              <w:bottom w:val="single" w:sz="2" w:space="0" w:color="000000"/>
              <w:right w:val="single" w:sz="2" w:space="0" w:color="000000"/>
            </w:tcBorders>
          </w:tcPr>
          <w:p w14:paraId="7E68602C"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ba</m:t>
                    </m:r>
                  </m:sub>
                </m:sSub>
              </m:oMath>
            </m:oMathPara>
          </w:p>
        </w:tc>
        <w:tc>
          <w:tcPr>
            <w:tcW w:w="900" w:type="dxa"/>
            <w:tcBorders>
              <w:left w:val="single" w:sz="2" w:space="0" w:color="000000"/>
              <w:bottom w:val="single" w:sz="2" w:space="0" w:color="000000"/>
              <w:right w:val="single" w:sz="2" w:space="0" w:color="000000"/>
            </w:tcBorders>
          </w:tcPr>
          <w:p w14:paraId="053E80E2"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br</m:t>
                    </m:r>
                  </m:sub>
                </m:sSub>
              </m:oMath>
            </m:oMathPara>
          </w:p>
        </w:tc>
        <w:tc>
          <w:tcPr>
            <w:tcW w:w="900" w:type="dxa"/>
            <w:tcBorders>
              <w:left w:val="single" w:sz="2" w:space="0" w:color="000000"/>
              <w:bottom w:val="single" w:sz="2" w:space="0" w:color="000000"/>
              <w:right w:val="single" w:sz="2" w:space="0" w:color="000000"/>
            </w:tcBorders>
          </w:tcPr>
          <w:p w14:paraId="49E30C2F"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bw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265735C0" w14:textId="77777777" w:rsidR="008F4455" w:rsidRPr="008F182A" w:rsidRDefault="00C32465"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b</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7AB5D5F2" w14:textId="77777777" w:rsidR="008F4455" w:rsidRPr="008F182A" w:rsidRDefault="00C32465"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b</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2CDDA4E5" w14:textId="77777777" w:rsidR="008F4455" w:rsidRPr="008F182A" w:rsidRDefault="00C32465"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b</m:t>
                    </m:r>
                  </m:sub>
                </m:sSub>
              </m:oMath>
            </m:oMathPara>
          </w:p>
        </w:tc>
      </w:tr>
      <w:tr w:rsidR="008F4455" w14:paraId="2E2A4869" w14:textId="77777777" w:rsidTr="008F4455">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2F5119C2"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5555F494"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5D94A815"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B01110F"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pp</m:t>
                    </m:r>
                  </m:sub>
                </m:sSub>
              </m:oMath>
            </m:oMathPara>
          </w:p>
        </w:tc>
        <w:tc>
          <w:tcPr>
            <w:tcW w:w="896" w:type="dxa"/>
            <w:tcBorders>
              <w:left w:val="single" w:sz="2" w:space="0" w:color="000000"/>
              <w:bottom w:val="single" w:sz="2" w:space="0" w:color="000000"/>
              <w:right w:val="single" w:sz="2" w:space="0" w:color="000000"/>
            </w:tcBorders>
          </w:tcPr>
          <w:p w14:paraId="62F847B6"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pa</m:t>
                    </m:r>
                  </m:sub>
                </m:sSub>
              </m:oMath>
            </m:oMathPara>
          </w:p>
        </w:tc>
        <w:tc>
          <w:tcPr>
            <w:tcW w:w="900" w:type="dxa"/>
            <w:tcBorders>
              <w:left w:val="single" w:sz="2" w:space="0" w:color="000000"/>
              <w:bottom w:val="single" w:sz="2" w:space="0" w:color="000000"/>
              <w:right w:val="single" w:sz="2" w:space="0" w:color="000000"/>
            </w:tcBorders>
          </w:tcPr>
          <w:p w14:paraId="69E3F418"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pr</m:t>
                    </m:r>
                  </m:sub>
                </m:sSub>
              </m:oMath>
            </m:oMathPara>
          </w:p>
        </w:tc>
        <w:tc>
          <w:tcPr>
            <w:tcW w:w="900" w:type="dxa"/>
            <w:tcBorders>
              <w:left w:val="single" w:sz="2" w:space="0" w:color="000000"/>
              <w:bottom w:val="single" w:sz="2" w:space="0" w:color="000000"/>
              <w:right w:val="single" w:sz="2" w:space="0" w:color="000000"/>
            </w:tcBorders>
          </w:tcPr>
          <w:p w14:paraId="69183AE5"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pw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61985EE5" w14:textId="77777777" w:rsidR="008F4455" w:rsidRPr="008F182A" w:rsidRDefault="00C32465"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p</m:t>
                    </m:r>
                  </m:sub>
                </m:sSub>
              </m:oMath>
            </m:oMathPara>
          </w:p>
        </w:tc>
        <w:tc>
          <w:tcPr>
            <w:tcW w:w="810" w:type="dxa"/>
            <w:tcBorders>
              <w:left w:val="single" w:sz="2" w:space="0" w:color="000000"/>
              <w:bottom w:val="single" w:sz="2" w:space="0" w:color="000000"/>
            </w:tcBorders>
            <w:tcMar>
              <w:top w:w="55" w:type="dxa"/>
              <w:left w:w="55" w:type="dxa"/>
              <w:bottom w:w="55" w:type="dxa"/>
              <w:right w:w="55" w:type="dxa"/>
            </w:tcMar>
          </w:tcPr>
          <w:p w14:paraId="2D7D7320" w14:textId="77777777" w:rsidR="008F4455" w:rsidRPr="008F182A" w:rsidRDefault="00C32465" w:rsidP="008F4455">
            <w:pPr>
              <w:pStyle w:val="TableContents"/>
              <w:rPr>
                <w:rFonts w:asciiTheme="minorHAnsi" w:hAnsiTheme="minorHAnsi"/>
                <w:i/>
              </w:rPr>
            </w:pPr>
            <m:oMathPara>
              <m:oMathParaPr>
                <m:jc m:val="center"/>
              </m:oMathParaPr>
              <m:oMath>
                <m:sSub>
                  <m:sSubPr>
                    <m:ctrlPr>
                      <w:rPr>
                        <w:rFonts w:ascii="Cambria Math" w:hAnsi="Cambria Math"/>
                        <w:i/>
                      </w:rPr>
                    </m:ctrlPr>
                  </m:sSubPr>
                  <m:e>
                    <m:r>
                      <w:rPr>
                        <w:rFonts w:ascii="Cambria Math" w:hAnsi="Cambria Math"/>
                      </w:rPr>
                      <m:t>BP</m:t>
                    </m:r>
                  </m:e>
                  <m:sub>
                    <m:r>
                      <w:rPr>
                        <w:rFonts w:ascii="Cambria Math" w:hAnsi="Cambria Math"/>
                      </w:rPr>
                      <m:t>p</m:t>
                    </m:r>
                  </m:sub>
                </m:sSub>
              </m:oMath>
            </m:oMathPara>
          </w:p>
        </w:tc>
        <w:tc>
          <w:tcPr>
            <w:tcW w:w="108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0B656BC" w14:textId="77777777" w:rsidR="008F4455" w:rsidRPr="008F182A" w:rsidRDefault="00C32465" w:rsidP="008F4455">
            <w:pPr>
              <w:pStyle w:val="TableContents"/>
              <w:rPr>
                <w:rFonts w:asciiTheme="minorHAnsi" w:hAnsiTheme="minorHAnsi"/>
              </w:rPr>
            </w:pPr>
            <m:oMathPara>
              <m:oMathParaPr>
                <m:jc m:val="center"/>
              </m:oMathPara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p</m:t>
                    </m:r>
                  </m:sub>
                </m:sSub>
              </m:oMath>
            </m:oMathPara>
          </w:p>
        </w:tc>
      </w:tr>
      <w:tr w:rsidR="008F4455" w14:paraId="3752FF2E"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27289D04"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14:paraId="5C1C771F"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4B12C3D7"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9EFF84E"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ap</m:t>
                    </m:r>
                  </m:sub>
                </m:sSub>
              </m:oMath>
            </m:oMathPara>
          </w:p>
        </w:tc>
        <w:tc>
          <w:tcPr>
            <w:tcW w:w="896" w:type="dxa"/>
            <w:tcBorders>
              <w:left w:val="single" w:sz="2" w:space="0" w:color="000000"/>
              <w:bottom w:val="single" w:sz="2" w:space="0" w:color="000000"/>
              <w:right w:val="single" w:sz="2" w:space="0" w:color="000000"/>
            </w:tcBorders>
          </w:tcPr>
          <w:p w14:paraId="7615A312"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aa</m:t>
                    </m:r>
                  </m:sub>
                </m:sSub>
              </m:oMath>
            </m:oMathPara>
          </w:p>
        </w:tc>
        <w:tc>
          <w:tcPr>
            <w:tcW w:w="900" w:type="dxa"/>
            <w:tcBorders>
              <w:left w:val="single" w:sz="2" w:space="0" w:color="000000"/>
              <w:bottom w:val="single" w:sz="2" w:space="0" w:color="000000"/>
              <w:right w:val="single" w:sz="2" w:space="0" w:color="000000"/>
            </w:tcBorders>
          </w:tcPr>
          <w:p w14:paraId="371DE878"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ar</m:t>
                    </m:r>
                  </m:sub>
                </m:sSub>
              </m:oMath>
            </m:oMathPara>
          </w:p>
        </w:tc>
        <w:tc>
          <w:tcPr>
            <w:tcW w:w="900" w:type="dxa"/>
            <w:tcBorders>
              <w:left w:val="single" w:sz="2" w:space="0" w:color="000000"/>
              <w:bottom w:val="single" w:sz="2" w:space="0" w:color="000000"/>
              <w:right w:val="single" w:sz="2" w:space="0" w:color="000000"/>
            </w:tcBorders>
          </w:tcPr>
          <w:p w14:paraId="116C120C"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aw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79FD10A6" w14:textId="77777777" w:rsidR="008F4455" w:rsidRPr="008F182A" w:rsidRDefault="00C32465"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a</m:t>
                    </m:r>
                  </m:sub>
                </m:sSub>
              </m:oMath>
            </m:oMathPara>
          </w:p>
        </w:tc>
        <w:tc>
          <w:tcPr>
            <w:tcW w:w="810" w:type="dxa"/>
            <w:tcBorders>
              <w:top w:val="single" w:sz="2" w:space="0" w:color="000000"/>
              <w:left w:val="single" w:sz="2" w:space="0" w:color="000000"/>
            </w:tcBorders>
            <w:tcMar>
              <w:top w:w="55" w:type="dxa"/>
              <w:left w:w="55" w:type="dxa"/>
              <w:bottom w:w="55" w:type="dxa"/>
              <w:right w:w="55" w:type="dxa"/>
            </w:tcMar>
          </w:tcPr>
          <w:p w14:paraId="7C74BCA4" w14:textId="77777777" w:rsidR="008F4455" w:rsidRPr="00C14A5F" w:rsidRDefault="008F4455" w:rsidP="00AC014C">
            <w:pPr>
              <w:pStyle w:val="TableContents"/>
              <w:jc w:val="center"/>
              <w:rPr>
                <w:rFonts w:ascii="Cambria" w:hAnsi="Cambria"/>
              </w:rPr>
            </w:pPr>
          </w:p>
        </w:tc>
        <w:tc>
          <w:tcPr>
            <w:tcW w:w="1080" w:type="dxa"/>
            <w:tcBorders>
              <w:top w:val="single" w:sz="2" w:space="0" w:color="000000"/>
            </w:tcBorders>
            <w:tcMar>
              <w:top w:w="55" w:type="dxa"/>
              <w:left w:w="55" w:type="dxa"/>
              <w:bottom w:w="55" w:type="dxa"/>
              <w:right w:w="55" w:type="dxa"/>
            </w:tcMar>
          </w:tcPr>
          <w:p w14:paraId="2575E806" w14:textId="77777777" w:rsidR="008F4455" w:rsidRPr="00C14A5F" w:rsidRDefault="008F4455" w:rsidP="006B268A">
            <w:pPr>
              <w:pStyle w:val="TableContents"/>
              <w:rPr>
                <w:rFonts w:ascii="Cambria" w:hAnsi="Cambria"/>
              </w:rPr>
            </w:pPr>
          </w:p>
        </w:tc>
      </w:tr>
      <w:tr w:rsidR="008F4455" w14:paraId="418A6FDC" w14:textId="77777777" w:rsidTr="008F4455">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061448C1"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14:paraId="5337BAB3"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1C0253C6"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054983E"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rp</m:t>
                    </m:r>
                  </m:sub>
                </m:sSub>
              </m:oMath>
            </m:oMathPara>
          </w:p>
        </w:tc>
        <w:tc>
          <w:tcPr>
            <w:tcW w:w="896" w:type="dxa"/>
            <w:tcBorders>
              <w:left w:val="single" w:sz="2" w:space="0" w:color="000000"/>
              <w:bottom w:val="single" w:sz="2" w:space="0" w:color="000000"/>
              <w:right w:val="single" w:sz="2" w:space="0" w:color="000000"/>
            </w:tcBorders>
          </w:tcPr>
          <w:p w14:paraId="686136AC"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ra</m:t>
                    </m:r>
                  </m:sub>
                </m:sSub>
              </m:oMath>
            </m:oMathPara>
          </w:p>
        </w:tc>
        <w:tc>
          <w:tcPr>
            <w:tcW w:w="900" w:type="dxa"/>
            <w:tcBorders>
              <w:left w:val="single" w:sz="2" w:space="0" w:color="000000"/>
              <w:bottom w:val="single" w:sz="2" w:space="0" w:color="000000"/>
              <w:right w:val="single" w:sz="2" w:space="0" w:color="000000"/>
            </w:tcBorders>
          </w:tcPr>
          <w:p w14:paraId="747B4E81"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rr</m:t>
                    </m:r>
                  </m:sub>
                </m:sSub>
              </m:oMath>
            </m:oMathPara>
          </w:p>
        </w:tc>
        <w:tc>
          <w:tcPr>
            <w:tcW w:w="900" w:type="dxa"/>
            <w:tcBorders>
              <w:left w:val="single" w:sz="2" w:space="0" w:color="000000"/>
              <w:bottom w:val="single" w:sz="2" w:space="0" w:color="000000"/>
              <w:right w:val="single" w:sz="2" w:space="0" w:color="000000"/>
            </w:tcBorders>
          </w:tcPr>
          <w:p w14:paraId="397FABE4"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rw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71F21B92" w14:textId="77777777" w:rsidR="008F4455" w:rsidRPr="008F182A" w:rsidRDefault="00C32465"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r</m:t>
                    </m:r>
                  </m:sub>
                </m:sSub>
              </m:oMath>
            </m:oMathPara>
          </w:p>
        </w:tc>
        <w:tc>
          <w:tcPr>
            <w:tcW w:w="810" w:type="dxa"/>
            <w:tcBorders>
              <w:left w:val="single" w:sz="2" w:space="0" w:color="000000"/>
            </w:tcBorders>
            <w:tcMar>
              <w:top w:w="55" w:type="dxa"/>
              <w:left w:w="55" w:type="dxa"/>
              <w:bottom w:w="55" w:type="dxa"/>
              <w:right w:w="55" w:type="dxa"/>
            </w:tcMar>
          </w:tcPr>
          <w:p w14:paraId="7018B6C2" w14:textId="77777777"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14:paraId="7F282117" w14:textId="77777777" w:rsidR="008F4455" w:rsidRPr="00C14A5F" w:rsidRDefault="008F4455" w:rsidP="006B268A">
            <w:pPr>
              <w:pStyle w:val="TableContents"/>
              <w:rPr>
                <w:rFonts w:ascii="Cambria" w:hAnsi="Cambria"/>
              </w:rPr>
            </w:pPr>
          </w:p>
        </w:tc>
      </w:tr>
      <w:tr w:rsidR="008F4455" w14:paraId="6E9D09E3" w14:textId="77777777" w:rsidTr="008F4455">
        <w:tc>
          <w:tcPr>
            <w:tcW w:w="1090" w:type="dxa"/>
            <w:tcBorders>
              <w:left w:val="single" w:sz="2" w:space="0" w:color="000000"/>
              <w:bottom w:val="single" w:sz="2" w:space="0" w:color="000000"/>
            </w:tcBorders>
            <w:tcMar>
              <w:top w:w="55" w:type="dxa"/>
              <w:left w:w="55" w:type="dxa"/>
              <w:bottom w:w="55" w:type="dxa"/>
              <w:right w:w="55" w:type="dxa"/>
            </w:tcMar>
            <w:vAlign w:val="center"/>
          </w:tcPr>
          <w:p w14:paraId="76F2122D" w14:textId="77777777" w:rsidR="008F4455" w:rsidRPr="001342B4" w:rsidRDefault="008F4455" w:rsidP="008F4455">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14:paraId="3FB03E96"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675DCC3E"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147158DE"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14:paraId="5B6AF72B"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wa</m:t>
                    </m:r>
                  </m:sub>
                </m:sSub>
              </m:oMath>
            </m:oMathPara>
          </w:p>
        </w:tc>
        <w:tc>
          <w:tcPr>
            <w:tcW w:w="900" w:type="dxa"/>
            <w:tcBorders>
              <w:left w:val="single" w:sz="2" w:space="0" w:color="000000"/>
              <w:bottom w:val="single" w:sz="2" w:space="0" w:color="000000"/>
              <w:right w:val="single" w:sz="2" w:space="0" w:color="000000"/>
            </w:tcBorders>
          </w:tcPr>
          <w:p w14:paraId="31990124"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wr</m:t>
                    </m:r>
                  </m:sub>
                </m:sSub>
              </m:oMath>
            </m:oMathPara>
          </w:p>
        </w:tc>
        <w:tc>
          <w:tcPr>
            <w:tcW w:w="900" w:type="dxa"/>
            <w:tcBorders>
              <w:left w:val="single" w:sz="2" w:space="0" w:color="000000"/>
              <w:bottom w:val="single" w:sz="2" w:space="0" w:color="000000"/>
              <w:right w:val="single" w:sz="2" w:space="0" w:color="000000"/>
            </w:tcBorders>
          </w:tcPr>
          <w:p w14:paraId="55CD97B8" w14:textId="77777777" w:rsidR="008F4455" w:rsidRDefault="00C32465" w:rsidP="008F4455">
            <w:pPr>
              <w:jc w:val="center"/>
            </w:pPr>
            <m:oMathPara>
              <m:oMath>
                <m:sSub>
                  <m:sSubPr>
                    <m:ctrlPr>
                      <w:rPr>
                        <w:rFonts w:ascii="Cambria Math" w:hAnsi="Cambria Math"/>
                      </w:rPr>
                    </m:ctrlPr>
                  </m:sSubPr>
                  <m:e>
                    <m:r>
                      <w:rPr>
                        <w:rFonts w:ascii="Cambria Math" w:hAnsi="Cambria Math"/>
                      </w:rPr>
                      <m:t>BX</m:t>
                    </m:r>
                  </m:e>
                  <m:sub>
                    <m:r>
                      <w:rPr>
                        <w:rFonts w:ascii="Cambria Math" w:hAnsi="Cambria Math"/>
                      </w:rPr>
                      <m:t>ww</m:t>
                    </m:r>
                  </m:sub>
                </m:sSub>
              </m:oMath>
            </m:oMathPara>
          </w:p>
        </w:tc>
        <w:tc>
          <w:tcPr>
            <w:tcW w:w="1080" w:type="dxa"/>
            <w:tcBorders>
              <w:left w:val="single" w:sz="2" w:space="0" w:color="000000"/>
              <w:bottom w:val="single" w:sz="2" w:space="0" w:color="000000"/>
            </w:tcBorders>
            <w:tcMar>
              <w:top w:w="55" w:type="dxa"/>
              <w:left w:w="55" w:type="dxa"/>
              <w:bottom w:w="55" w:type="dxa"/>
              <w:right w:w="55" w:type="dxa"/>
            </w:tcMar>
          </w:tcPr>
          <w:p w14:paraId="4B425F49" w14:textId="77777777" w:rsidR="008F4455" w:rsidRPr="008F182A" w:rsidRDefault="00C32465" w:rsidP="008F4455">
            <w:pPr>
              <w:pStyle w:val="TableContents"/>
              <w:jc w:val="center"/>
              <w:rPr>
                <w:rFonts w:ascii="Cambria" w:eastAsia="Times New Roman" w:hAnsi="Cambria" w:cs="Times New Roman"/>
              </w:rPr>
            </w:pPr>
            <m:oMathPara>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w</m:t>
                    </m:r>
                  </m:sub>
                </m:sSub>
              </m:oMath>
            </m:oMathPara>
          </w:p>
        </w:tc>
        <w:tc>
          <w:tcPr>
            <w:tcW w:w="810" w:type="dxa"/>
            <w:tcBorders>
              <w:left w:val="single" w:sz="2" w:space="0" w:color="000000"/>
            </w:tcBorders>
            <w:tcMar>
              <w:top w:w="55" w:type="dxa"/>
              <w:left w:w="55" w:type="dxa"/>
              <w:bottom w:w="55" w:type="dxa"/>
              <w:right w:w="55" w:type="dxa"/>
            </w:tcMar>
          </w:tcPr>
          <w:p w14:paraId="4C4E4D82" w14:textId="77777777" w:rsidR="008F4455" w:rsidRPr="00C14A5F" w:rsidRDefault="008F4455" w:rsidP="00AC014C">
            <w:pPr>
              <w:pStyle w:val="TableContents"/>
              <w:jc w:val="center"/>
              <w:rPr>
                <w:rFonts w:ascii="Cambria" w:hAnsi="Cambria"/>
              </w:rPr>
            </w:pPr>
          </w:p>
        </w:tc>
        <w:tc>
          <w:tcPr>
            <w:tcW w:w="1080" w:type="dxa"/>
            <w:tcMar>
              <w:top w:w="55" w:type="dxa"/>
              <w:left w:w="55" w:type="dxa"/>
              <w:bottom w:w="55" w:type="dxa"/>
              <w:right w:w="55" w:type="dxa"/>
            </w:tcMar>
          </w:tcPr>
          <w:p w14:paraId="730053D5" w14:textId="77777777" w:rsidR="008F4455" w:rsidRPr="00C14A5F" w:rsidRDefault="008F4455" w:rsidP="006B268A">
            <w:pPr>
              <w:pStyle w:val="TableContents"/>
              <w:rPr>
                <w:rFonts w:ascii="Cambria" w:hAnsi="Cambria"/>
              </w:rPr>
            </w:pPr>
          </w:p>
        </w:tc>
      </w:tr>
      <w:tr w:rsidR="008F4455" w14:paraId="64DDA890" w14:textId="77777777" w:rsidTr="008F4455">
        <w:trPr>
          <w:trHeight w:val="341"/>
        </w:trPr>
        <w:tc>
          <w:tcPr>
            <w:tcW w:w="1090" w:type="dxa"/>
            <w:tcBorders>
              <w:left w:val="single" w:sz="2" w:space="0" w:color="000000"/>
              <w:bottom w:val="single" w:sz="2" w:space="0" w:color="000000"/>
            </w:tcBorders>
            <w:tcMar>
              <w:top w:w="55" w:type="dxa"/>
              <w:left w:w="55" w:type="dxa"/>
              <w:bottom w:w="55" w:type="dxa"/>
              <w:right w:w="55" w:type="dxa"/>
            </w:tcMar>
          </w:tcPr>
          <w:p w14:paraId="19913EE1" w14:textId="77777777" w:rsidR="008F4455" w:rsidRPr="001342B4" w:rsidRDefault="008F4455" w:rsidP="001342B4">
            <w:pPr>
              <w:pStyle w:val="TableContents"/>
              <w:jc w:val="right"/>
              <w:rPr>
                <w:rFonts w:asciiTheme="minorHAnsi" w:hAnsiTheme="minorHAnsi"/>
                <w:b/>
                <w:bCs/>
              </w:rPr>
            </w:pPr>
            <w:r w:rsidRPr="001342B4">
              <w:rPr>
                <w:rFonts w:asciiTheme="minorHAnsi" w:hAnsiTheme="minorHAnsi"/>
                <w:b/>
                <w:bCs/>
              </w:rPr>
              <w:t>Expense</w:t>
            </w:r>
          </w:p>
        </w:tc>
        <w:tc>
          <w:tcPr>
            <w:tcW w:w="990" w:type="dxa"/>
            <w:tcBorders>
              <w:left w:val="single" w:sz="2" w:space="0" w:color="000000"/>
              <w:bottom w:val="single" w:sz="2" w:space="0" w:color="000000"/>
            </w:tcBorders>
            <w:tcMar>
              <w:top w:w="55" w:type="dxa"/>
              <w:left w:w="55" w:type="dxa"/>
              <w:bottom w:w="55" w:type="dxa"/>
              <w:right w:w="55" w:type="dxa"/>
            </w:tcMar>
          </w:tcPr>
          <w:p w14:paraId="7426097D" w14:textId="77777777" w:rsidR="008F4455" w:rsidRPr="001342B4" w:rsidRDefault="00C3246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7246F2BF" w14:textId="77777777" w:rsidR="008F4455" w:rsidRPr="001342B4" w:rsidRDefault="00C3246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6DB90C9" w14:textId="77777777" w:rsidR="008F4455" w:rsidRPr="001342B4" w:rsidRDefault="00C32465" w:rsidP="001342B4">
            <w:pPr>
              <w:pStyle w:val="TableContents"/>
              <w:jc w:val="center"/>
              <w:rPr>
                <w:rFonts w:asciiTheme="minorHAnsi" w:hAnsiTheme="minorHAnsi"/>
              </w:rPr>
            </w:pPr>
            <m:oMathPara>
              <m:oMathParaPr>
                <m:jc m:val="center"/>
              </m:oMathParaPr>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p</m:t>
                    </m:r>
                  </m:sub>
                </m:sSub>
              </m:oMath>
            </m:oMathPara>
          </w:p>
        </w:tc>
        <w:tc>
          <w:tcPr>
            <w:tcW w:w="896" w:type="dxa"/>
            <w:tcBorders>
              <w:left w:val="single" w:sz="2" w:space="0" w:color="000000"/>
              <w:bottom w:val="single" w:sz="2" w:space="0" w:color="000000"/>
              <w:right w:val="single" w:sz="2" w:space="0" w:color="000000"/>
            </w:tcBorders>
          </w:tcPr>
          <w:p w14:paraId="504E2B30" w14:textId="77777777" w:rsidR="008F4455" w:rsidRPr="001342B4" w:rsidRDefault="00C32465"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a</m:t>
                    </m:r>
                  </m:sub>
                </m:sSub>
              </m:oMath>
            </m:oMathPara>
          </w:p>
        </w:tc>
        <w:tc>
          <w:tcPr>
            <w:tcW w:w="900" w:type="dxa"/>
            <w:tcBorders>
              <w:top w:val="single" w:sz="2" w:space="0" w:color="000000"/>
              <w:left w:val="single" w:sz="2" w:space="0" w:color="000000"/>
              <w:bottom w:val="single" w:sz="2" w:space="0" w:color="000000"/>
              <w:right w:val="single" w:sz="2" w:space="0" w:color="000000"/>
            </w:tcBorders>
          </w:tcPr>
          <w:p w14:paraId="61DBA4CE" w14:textId="77777777" w:rsidR="008F4455" w:rsidRPr="001342B4" w:rsidRDefault="00C32465"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r</m:t>
                    </m:r>
                  </m:sub>
                </m:sSub>
              </m:oMath>
            </m:oMathPara>
          </w:p>
        </w:tc>
        <w:tc>
          <w:tcPr>
            <w:tcW w:w="900" w:type="dxa"/>
            <w:tcBorders>
              <w:top w:val="single" w:sz="2" w:space="0" w:color="000000"/>
              <w:left w:val="single" w:sz="2" w:space="0" w:color="000000"/>
              <w:bottom w:val="single" w:sz="2" w:space="0" w:color="000000"/>
              <w:right w:val="single" w:sz="2" w:space="0" w:color="000000"/>
            </w:tcBorders>
          </w:tcPr>
          <w:p w14:paraId="424E60E8" w14:textId="77777777" w:rsidR="008F4455" w:rsidRPr="001342B4" w:rsidRDefault="00C32465" w:rsidP="006B268A">
            <w:pPr>
              <w:pStyle w:val="TableContents"/>
              <w:jc w:val="center"/>
              <w:rPr>
                <w:rFonts w:asciiTheme="minorHAnsi" w:hAnsiTheme="minorHAnsi"/>
              </w:rPr>
            </w:pPr>
            <m:oMathPara>
              <m:oMath>
                <m:sSub>
                  <m:sSubPr>
                    <m:ctrlPr>
                      <w:rPr>
                        <w:rFonts w:ascii="Cambria Math" w:hAnsi="Cambria Math"/>
                      </w:rPr>
                    </m:ctrlPr>
                  </m:sSubPr>
                  <m:e>
                    <m:r>
                      <m:rPr>
                        <m:nor/>
                      </m:rPr>
                      <w:rPr>
                        <w:rFonts w:ascii="Cambria Math" w:hAnsiTheme="minorHAnsi"/>
                      </w:rPr>
                      <m:t>B</m:t>
                    </m:r>
                    <m:r>
                      <m:rPr>
                        <m:nor/>
                      </m:rPr>
                      <w:rPr>
                        <w:rFonts w:asciiTheme="minorHAnsi" w:hAnsiTheme="minorHAnsi"/>
                      </w:rPr>
                      <m:t>EXP</m:t>
                    </m:r>
                  </m:e>
                  <m:sub>
                    <m:r>
                      <w:rPr>
                        <w:rFonts w:ascii="Cambria Math" w:hAnsi="Cambria Math"/>
                      </w:rPr>
                      <m:t>w</m:t>
                    </m:r>
                  </m:sub>
                </m:sSub>
              </m:oMath>
            </m:oMathPara>
          </w:p>
        </w:tc>
        <w:tc>
          <w:tcPr>
            <w:tcW w:w="1080" w:type="dxa"/>
            <w:tcBorders>
              <w:left w:val="single" w:sz="2" w:space="0" w:color="000000"/>
            </w:tcBorders>
            <w:tcMar>
              <w:top w:w="55" w:type="dxa"/>
              <w:left w:w="55" w:type="dxa"/>
              <w:bottom w:w="55" w:type="dxa"/>
              <w:right w:w="55" w:type="dxa"/>
            </w:tcMar>
          </w:tcPr>
          <w:p w14:paraId="53E8779A" w14:textId="77777777" w:rsidR="008F4455" w:rsidRPr="001342B4" w:rsidRDefault="008F4455" w:rsidP="006B268A">
            <w:pPr>
              <w:pStyle w:val="TableContents"/>
              <w:jc w:val="center"/>
              <w:rPr>
                <w:rFonts w:asciiTheme="minorHAnsi" w:hAnsiTheme="minorHAnsi"/>
              </w:rPr>
            </w:pPr>
          </w:p>
        </w:tc>
        <w:tc>
          <w:tcPr>
            <w:tcW w:w="810" w:type="dxa"/>
            <w:tcMar>
              <w:top w:w="55" w:type="dxa"/>
              <w:left w:w="55" w:type="dxa"/>
              <w:bottom w:w="55" w:type="dxa"/>
              <w:right w:w="55" w:type="dxa"/>
            </w:tcMar>
          </w:tcPr>
          <w:p w14:paraId="18412830" w14:textId="77777777" w:rsidR="008F4455" w:rsidRPr="001342B4" w:rsidRDefault="008F4455" w:rsidP="00AC014C">
            <w:pPr>
              <w:pStyle w:val="TableContents"/>
              <w:jc w:val="center"/>
              <w:rPr>
                <w:rFonts w:asciiTheme="minorHAnsi" w:hAnsiTheme="minorHAnsi"/>
              </w:rPr>
            </w:pPr>
          </w:p>
        </w:tc>
        <w:tc>
          <w:tcPr>
            <w:tcW w:w="1080" w:type="dxa"/>
            <w:tcMar>
              <w:top w:w="55" w:type="dxa"/>
              <w:left w:w="55" w:type="dxa"/>
              <w:bottom w:w="55" w:type="dxa"/>
              <w:right w:w="55" w:type="dxa"/>
            </w:tcMar>
          </w:tcPr>
          <w:p w14:paraId="16AF79BB" w14:textId="77777777" w:rsidR="008F4455" w:rsidRPr="001342B4" w:rsidRDefault="008F4455" w:rsidP="006B268A">
            <w:pPr>
              <w:pStyle w:val="TableContents"/>
              <w:rPr>
                <w:rFonts w:asciiTheme="minorHAnsi" w:hAnsiTheme="minorHAnsi"/>
              </w:rPr>
            </w:pPr>
          </w:p>
        </w:tc>
      </w:tr>
    </w:tbl>
    <w:p w14:paraId="26988DE8" w14:textId="77777777" w:rsidR="004F6A40" w:rsidRDefault="004F6A40" w:rsidP="001342B4"/>
    <w:p w14:paraId="4588BED8" w14:textId="77777777" w:rsidR="004F6A40" w:rsidRDefault="004F6A40" w:rsidP="001342B4">
      <w:r>
        <w:t>where</w:t>
      </w:r>
    </w:p>
    <w:p w14:paraId="2A0E3BD6" w14:textId="77777777" w:rsidR="001342B4" w:rsidRDefault="001342B4" w:rsidP="001342B4"/>
    <w:p w14:paraId="7F1A52A3" w14:textId="77777777" w:rsidR="004F6A40" w:rsidRDefault="00C32465" w:rsidP="004F6A40">
      <w:pPr>
        <w:pStyle w:val="Definitions"/>
      </w:pPr>
      <m:oMath>
        <m:sSub>
          <m:sSubPr>
            <m:ctrlPr>
              <w:rPr>
                <w:rFonts w:ascii="Cambria Math" w:hAnsi="Cambria Math"/>
              </w:rPr>
            </m:ctrlPr>
          </m:sSubPr>
          <m:e>
            <m:r>
              <w:rPr>
                <w:rFonts w:ascii="Cambria Math" w:hAnsi="Cambria Math"/>
              </w:rPr>
              <m:t>BX</m:t>
            </m:r>
          </m:e>
          <m:sub>
            <m:r>
              <w:rPr>
                <w:rFonts w:ascii="Cambria Math" w:hAnsi="Cambria Math"/>
              </w:rPr>
              <m:t>ij</m:t>
            </m:r>
          </m:sub>
        </m:sSub>
      </m:oMath>
      <w:r w:rsidR="004F6A40">
        <w:tab/>
        <w:t>=</w:t>
      </w:r>
      <w:r w:rsidR="004F6A40">
        <w:tab/>
      </w:r>
      <w:r w:rsidR="004F6A40" w:rsidRPr="00CC4B3D">
        <w:t>The payment in $/year from sector</w:t>
      </w:r>
      <w:r w:rsidR="004F6A40">
        <w:t xml:space="preserve"> </w:t>
      </w:r>
      <w:r w:rsidR="004F6A40" w:rsidRPr="001342B4">
        <w:rPr>
          <w:i/>
        </w:rPr>
        <w:t>j</w:t>
      </w:r>
      <w:r w:rsidR="004F6A40">
        <w:t xml:space="preserve"> </w:t>
      </w:r>
      <w:r w:rsidR="004F6A40" w:rsidRPr="00CC4B3D">
        <w:t>to sector</w:t>
      </w:r>
      <w:r w:rsidR="004F6A40">
        <w:t xml:space="preserve"> </w:t>
      </w:r>
      <w:r w:rsidR="004F6A40" w:rsidRPr="001342B4">
        <w:rPr>
          <w:i/>
        </w:rPr>
        <w:t>i</w:t>
      </w:r>
      <w:r w:rsidR="004F6A40">
        <w:t>.</w:t>
      </w:r>
    </w:p>
    <w:p w14:paraId="2FE12583" w14:textId="77777777" w:rsidR="004F6A40" w:rsidRPr="008F182A" w:rsidRDefault="00C32465" w:rsidP="004F6A40">
      <w:pPr>
        <w:pStyle w:val="Definitions"/>
      </w:pPr>
      <m:oMath>
        <m:sSub>
          <m:sSubPr>
            <m:ctrlPr>
              <w:rPr>
                <w:rFonts w:ascii="Cambria Math" w:hAnsi="Cambria Math"/>
              </w:rPr>
            </m:ctrlPr>
          </m:sSubPr>
          <m:e>
            <m:r>
              <m:rPr>
                <m:sty m:val="p"/>
              </m:rPr>
              <w:rPr>
                <w:rFonts w:ascii="Cambria Math" w:hAnsi="Cambria Math"/>
              </w:rPr>
              <m:t>BEXP</m:t>
            </m:r>
          </m:e>
          <m:sub>
            <m:r>
              <m:rPr>
                <m:sty m:val="p"/>
              </m:rPr>
              <w:rPr>
                <w:rFonts w:ascii="Cambria Math" w:hAnsi="Cambria Math"/>
              </w:rPr>
              <m:t>j</m:t>
            </m:r>
          </m:sub>
        </m:sSub>
      </m:oMath>
      <w:r w:rsidR="004F6A40" w:rsidRPr="008F182A">
        <w:tab/>
        <w:t>=</w:t>
      </w:r>
      <w:r w:rsidR="004F6A40" w:rsidRPr="008F182A">
        <w:tab/>
        <w:t>The total expenditure, in $/year, of sector j.</w:t>
      </w:r>
    </w:p>
    <w:p w14:paraId="6B68D473" w14:textId="77777777" w:rsidR="004F6A40" w:rsidRPr="008F182A" w:rsidRDefault="00C32465" w:rsidP="004F6A40">
      <w:pPr>
        <w:pStyle w:val="Definitions"/>
      </w:pPr>
      <m:oMath>
        <m:sSub>
          <m:sSubPr>
            <m:ctrlPr>
              <w:rPr>
                <w:rFonts w:ascii="Cambria Math" w:hAnsi="Cambria Math"/>
              </w:rPr>
            </m:ctrlPr>
          </m:sSubPr>
          <m:e>
            <m:r>
              <m:rPr>
                <m:sty m:val="p"/>
              </m:rPr>
              <w:rPr>
                <w:rFonts w:ascii="Cambria Math" w:hAnsi="Cambria Math"/>
              </w:rPr>
              <m:t>BREV</m:t>
            </m:r>
          </m:e>
          <m:sub>
            <m:r>
              <m:rPr>
                <m:sty m:val="p"/>
              </m:rPr>
              <w:rPr>
                <w:rFonts w:ascii="Cambria Math" w:hAnsi="Cambria Math"/>
              </w:rPr>
              <m:t>i</m:t>
            </m:r>
          </m:sub>
        </m:sSub>
      </m:oMath>
      <w:r w:rsidR="004F6A40" w:rsidRPr="008F182A">
        <w:tab/>
        <w:t>=</w:t>
      </w:r>
      <w:r w:rsidR="004F6A40" w:rsidRPr="008F182A">
        <w:tab/>
        <w:t>The total revenue, in $/year, of sector j.</w:t>
      </w:r>
    </w:p>
    <w:p w14:paraId="2FAB3305" w14:textId="77777777" w:rsidR="004F6A40" w:rsidRPr="008F182A" w:rsidRDefault="00C32465" w:rsidP="004F6A40">
      <w:pPr>
        <w:pStyle w:val="Definitions"/>
      </w:pPr>
      <m:oMath>
        <m:sSub>
          <m:sSubPr>
            <m:ctrlPr>
              <w:rPr>
                <w:rFonts w:ascii="Cambria Math" w:hAnsi="Cambria Math"/>
                <w:i/>
              </w:rPr>
            </m:ctrlPr>
          </m:sSubPr>
          <m:e>
            <m:r>
              <w:rPr>
                <w:rFonts w:ascii="Cambria Math" w:hAnsi="Cambria Math"/>
              </w:rPr>
              <m:t>BP</m:t>
            </m:r>
          </m:e>
          <m:sub>
            <m:r>
              <w:rPr>
                <w:rFonts w:ascii="Cambria Math" w:hAnsi="Cambria Math"/>
              </w:rPr>
              <m:t>i</m:t>
            </m:r>
          </m:sub>
        </m:sSub>
      </m:oMath>
      <w:r w:rsidR="004F6A40" w:rsidRPr="008F182A">
        <w:tab/>
        <w:t>=</w:t>
      </w:r>
      <w:r w:rsidR="004F6A40" w:rsidRPr="008F182A">
        <w:tab/>
        <w:t>The price, in $, of one unit of production of sector i.</w:t>
      </w:r>
    </w:p>
    <w:p w14:paraId="55D10861" w14:textId="77777777" w:rsidR="004F6A40" w:rsidRDefault="00C32465" w:rsidP="004F6A40">
      <w:pPr>
        <w:pStyle w:val="Definitions"/>
      </w:pPr>
      <m:oMath>
        <m:sSub>
          <m:sSubPr>
            <m:ctrlPr>
              <w:rPr>
                <w:rFonts w:ascii="Cambria Math" w:hAnsi="Cambria Math"/>
              </w:rPr>
            </m:ctrlPr>
          </m:sSubPr>
          <m:e>
            <m:r>
              <m:rPr>
                <m:sty m:val="p"/>
              </m:rPr>
              <w:rPr>
                <w:rFonts w:ascii="Cambria Math" w:hAnsi="Cambria Math"/>
              </w:rPr>
              <m:t>BQD</m:t>
            </m:r>
          </m:e>
          <m:sub>
            <m:r>
              <m:rPr>
                <m:sty m:val="p"/>
              </m:rPr>
              <w:rPr>
                <w:rFonts w:ascii="Cambria Math" w:hAnsi="Cambria Math"/>
              </w:rPr>
              <m:t>i</m:t>
            </m:r>
          </m:sub>
        </m:sSub>
      </m:oMath>
      <w:r w:rsidR="004F6A40">
        <w:tab/>
        <w:t>=</w:t>
      </w:r>
      <w:r w:rsidR="004F6A40">
        <w:tab/>
      </w:r>
      <w:r w:rsidR="004F6A40" w:rsidRPr="00CC4B3D">
        <w:t xml:space="preserve">The quantity of </w:t>
      </w:r>
      <w:r w:rsidR="004F6A40" w:rsidRPr="001342B4">
        <w:rPr>
          <w:i/>
        </w:rPr>
        <w:t>i'</w:t>
      </w:r>
      <w:r w:rsidR="004F6A40" w:rsidRPr="00CC4B3D">
        <w:t>s product demanded per year</w:t>
      </w:r>
      <w:r w:rsidR="004F6A40">
        <w:t>.</w:t>
      </w:r>
    </w:p>
    <w:p w14:paraId="4F3B489B" w14:textId="77777777" w:rsidR="004F6A40" w:rsidRDefault="004F6A40" w:rsidP="004F6A40">
      <w:pPr>
        <w:pStyle w:val="Definitions"/>
      </w:pPr>
    </w:p>
    <w:p w14:paraId="305D3435" w14:textId="77777777" w:rsidR="00FA048A" w:rsidRDefault="00FA048A" w:rsidP="00FA048A">
      <w:r>
        <w:t xml:space="preserve">Note:  The units of </w:t>
      </w:r>
      <w:r w:rsidR="00965466" w:rsidRPr="008F182A">
        <w:t>B</w:t>
      </w:r>
      <w:r w:rsidRPr="008F182A">
        <w:t>QD</w:t>
      </w:r>
      <w:r w:rsidRPr="008F182A">
        <w:rPr>
          <w:vertAlign w:val="subscript"/>
        </w:rPr>
        <w:t>i</w:t>
      </w:r>
      <w:r w:rsidRPr="008F182A">
        <w:t xml:space="preserve"> </w:t>
      </w:r>
      <w:r>
        <w:t xml:space="preserve"> are goods-baskets/year for the goods sector, tonne/year for the black sector and work-years/year for the pop sector.</w:t>
      </w:r>
    </w:p>
    <w:p w14:paraId="02A89D30" w14:textId="77777777" w:rsidR="003F63D7" w:rsidRDefault="003F63D7">
      <w:r>
        <w:br w:type="page"/>
      </w:r>
    </w:p>
    <w:p w14:paraId="19A2FC4D" w14:textId="77777777" w:rsidR="003F63D7" w:rsidRDefault="003F63D7" w:rsidP="00FA048A"/>
    <w:p w14:paraId="1CB5E2DB" w14:textId="77777777" w:rsidR="00AE31CE" w:rsidRDefault="00965466" w:rsidP="00FA048A">
      <w:r w:rsidRPr="00965466">
        <w:rPr>
          <w:i/>
        </w:rPr>
        <w:t>B</w:t>
      </w:r>
      <w:r w:rsidR="00AE31CE" w:rsidRPr="00965466">
        <w:rPr>
          <w:i/>
        </w:rPr>
        <w:t>X</w:t>
      </w:r>
      <w:r w:rsidR="00AE31CE" w:rsidRPr="00965466">
        <w:rPr>
          <w:i/>
          <w:vertAlign w:val="subscript"/>
        </w:rPr>
        <w:t>b</w:t>
      </w:r>
      <w:r w:rsidR="00AE31CE" w:rsidRPr="00AE31CE">
        <w:rPr>
          <w:i/>
          <w:vertAlign w:val="subscript"/>
        </w:rPr>
        <w:t>g</w:t>
      </w:r>
      <w:r w:rsidR="00AE31CE">
        <w:t xml:space="preserve"> is </w:t>
      </w:r>
      <w:r w:rsidR="008F182A">
        <w:t>set to</w:t>
      </w:r>
      <w:r w:rsidR="00AE31CE">
        <w:t xml:space="preserve"> 0.0 since</w:t>
      </w:r>
      <w:r w:rsidR="008F182A">
        <w:t xml:space="preserve"> we assume</w:t>
      </w:r>
      <w:r w:rsidR="00AE31CE">
        <w:t xml:space="preserve"> the goods sector would not use </w:t>
      </w:r>
      <w:r w:rsidR="008F182A">
        <w:t xml:space="preserve">any </w:t>
      </w:r>
      <w:r w:rsidR="00AE31CE">
        <w:t xml:space="preserve">black market product. Also, </w:t>
      </w:r>
      <w:r w:rsidRPr="00965466">
        <w:rPr>
          <w:i/>
        </w:rPr>
        <w:t>B</w:t>
      </w:r>
      <w:r w:rsidR="00AE31CE" w:rsidRPr="00AE31CE">
        <w:rPr>
          <w:i/>
        </w:rPr>
        <w:t>X</w:t>
      </w:r>
      <w:r w:rsidR="00AE31CE" w:rsidRPr="00AE31CE">
        <w:rPr>
          <w:i/>
          <w:vertAlign w:val="subscript"/>
        </w:rPr>
        <w:t>ww</w:t>
      </w:r>
      <w:r w:rsidR="00AE31CE">
        <w:t xml:space="preserve"> </w:t>
      </w:r>
      <w:r w:rsidR="008F182A">
        <w:t>is set to</w:t>
      </w:r>
      <w:r w:rsidR="00AE31CE">
        <w:t xml:space="preserve"> 0.0 since the flow of money completely outside the region is meaningless as far as Athena’s economic model is concerned.</w:t>
      </w:r>
    </w:p>
    <w:p w14:paraId="08CC9D9D" w14:textId="77777777" w:rsidR="00AE31CE" w:rsidRDefault="00AE31CE" w:rsidP="00FA048A"/>
    <w:p w14:paraId="2CC75066" w14:textId="77777777" w:rsidR="00AE31CE" w:rsidRDefault="00AE31CE" w:rsidP="00FA048A">
      <w:r>
        <w:t>Since actor</w:t>
      </w:r>
      <w:r w:rsidR="00967445">
        <w:t>'</w:t>
      </w:r>
      <w:r>
        <w:t xml:space="preserve">s revenues and expenditures are computed by Athena from the actor definitions and their strategies, this row and column cannot be edited. </w:t>
      </w:r>
      <w:r w:rsidR="007240E6">
        <w:t xml:space="preserve"> </w:t>
      </w:r>
      <w:r>
        <w:t xml:space="preserve">Section </w:t>
      </w:r>
      <w:r w:rsidR="001F15B9">
        <w:fldChar w:fldCharType="begin"/>
      </w:r>
      <w:r w:rsidR="007734D6">
        <w:instrText xml:space="preserve"> REF _Ref341700214 \r \h </w:instrText>
      </w:r>
      <w:r w:rsidR="001F15B9">
        <w:fldChar w:fldCharType="separate"/>
      </w:r>
      <w:r w:rsidR="000135AC">
        <w:t>10.3</w:t>
      </w:r>
      <w:r w:rsidR="001F15B9">
        <w:fldChar w:fldCharType="end"/>
      </w:r>
      <w:r w:rsidR="007734D6">
        <w:t xml:space="preserve"> </w:t>
      </w:r>
      <w:r>
        <w:t xml:space="preserve">goes into detail as </w:t>
      </w:r>
      <w:r w:rsidR="007240E6">
        <w:t>to how those cells are computed once the scenario is locked.</w:t>
      </w:r>
    </w:p>
    <w:p w14:paraId="75643404" w14:textId="77777777" w:rsidR="00054723" w:rsidRDefault="00054723" w:rsidP="00FA048A"/>
    <w:p w14:paraId="202C6AED" w14:textId="77777777" w:rsidR="007240E6" w:rsidRDefault="007240E6" w:rsidP="007240E6">
      <w:r>
        <w:t>Each time any input in the matrix is changed</w:t>
      </w:r>
      <w:r w:rsidR="00306D85">
        <w:t>,</w:t>
      </w:r>
      <w:r>
        <w:t xml:space="preserve"> the cells on the SAM tab are recalculated and the new values displayed.  The following equations are true by definition:</w:t>
      </w:r>
    </w:p>
    <w:p w14:paraId="630EC81C" w14:textId="77777777" w:rsidR="007240E6" w:rsidRDefault="007240E6" w:rsidP="007240E6"/>
    <w:p w14:paraId="491FB4FC" w14:textId="77777777" w:rsidR="007240E6" w:rsidRPr="001342B4" w:rsidRDefault="00C32465" w:rsidP="007240E6">
      <w:pPr>
        <w:ind w:left="360"/>
      </w:pPr>
      <m:oMathPara>
        <m:oMath>
          <m:sSub>
            <m:sSubPr>
              <m:ctrlPr>
                <w:rPr>
                  <w:rFonts w:ascii="Cambria Math" w:hAnsi="Cambria Math"/>
                  <w:i/>
                </w:rPr>
              </m:ctrlPr>
            </m:sSubPr>
            <m:e>
              <m:r>
                <w:rPr>
                  <w:rFonts w:ascii="Cambria Math" w:hAnsi="Cambria Math"/>
                </w:rPr>
                <m:t>BE</m:t>
              </m:r>
              <m:r>
                <w:rPr>
                  <w:rFonts w:ascii="Cambria Math" w:hAnsi="Cambria Math"/>
                </w:rPr>
                <m:t>XP</m:t>
              </m:r>
            </m:e>
            <m:sub>
              <m:r>
                <w:rPr>
                  <w:rFonts w:ascii="Cambria Math" w:hAnsi="Cambria Math"/>
                </w:rPr>
                <m:t>j</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i</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14:paraId="606F0714" w14:textId="77777777" w:rsidR="007240E6" w:rsidRDefault="007240E6" w:rsidP="007240E6">
      <w:pPr>
        <w:ind w:left="360"/>
      </w:pPr>
    </w:p>
    <w:p w14:paraId="1E6F7ACF" w14:textId="77777777" w:rsidR="007240E6" w:rsidRDefault="00C32465" w:rsidP="007240E6">
      <w:pPr>
        <w:ind w:left="360"/>
      </w:pPr>
      <m:oMathPara>
        <m:oMath>
          <m:sSub>
            <m:sSubPr>
              <m:ctrlPr>
                <w:rPr>
                  <w:rFonts w:ascii="Cambria Math" w:hAnsi="Cambria Math"/>
                </w:rPr>
              </m:ctrlPr>
            </m:sSubPr>
            <m:e>
              <m:r>
                <w:rPr>
                  <w:rFonts w:ascii="Cambria Math" w:hAnsi="Cambria Math"/>
                </w:rPr>
                <m:t>BREV</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BX</m:t>
              </m:r>
            </m:e>
            <m:sub>
              <m:r>
                <w:rPr>
                  <w:rFonts w:ascii="Cambria Math" w:hAnsi="Cambria Math"/>
                </w:rPr>
                <m:t>ij</m:t>
              </m:r>
            </m:sub>
          </m:sSub>
        </m:oMath>
      </m:oMathPara>
    </w:p>
    <w:p w14:paraId="35C72A4C" w14:textId="77777777" w:rsidR="002357DB" w:rsidRPr="001342B4" w:rsidRDefault="002357DB" w:rsidP="007240E6">
      <w:pPr>
        <w:ind w:left="360"/>
      </w:pPr>
    </w:p>
    <w:p w14:paraId="34AE69F2" w14:textId="77777777" w:rsidR="002357DB" w:rsidRPr="001342B4" w:rsidRDefault="00C32465"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ij</m:t>
                  </m:r>
                </m:sub>
              </m:sSub>
            </m:num>
            <m:den>
              <m:sSub>
                <m:sSubPr>
                  <m:ctrlPr>
                    <w:rPr>
                      <w:rFonts w:ascii="Cambria Math" w:hAnsi="Cambria Math"/>
                      <w:i/>
                    </w:rPr>
                  </m:ctrlPr>
                </m:sSubPr>
                <m:e>
                  <m:r>
                    <w:rPr>
                      <w:rFonts w:ascii="Cambria Math" w:hAnsi="Cambria Math"/>
                    </w:rPr>
                    <m:t>BP</m:t>
                  </m:r>
                </m:e>
                <m:sub>
                  <m:r>
                    <w:rPr>
                      <w:rFonts w:ascii="Cambria Math" w:hAnsi="Cambria Math"/>
                    </w:rPr>
                    <m:t>i</m:t>
                  </m:r>
                </m:sub>
              </m:sSub>
            </m:den>
          </m:f>
        </m:oMath>
      </m:oMathPara>
    </w:p>
    <w:p w14:paraId="22233591" w14:textId="77777777" w:rsidR="002357DB" w:rsidRDefault="002357DB" w:rsidP="002357DB">
      <w:pPr>
        <w:ind w:left="360"/>
      </w:pPr>
    </w:p>
    <w:p w14:paraId="3BCACE8C" w14:textId="77777777" w:rsidR="002357DB" w:rsidRDefault="00C32465" w:rsidP="002357DB">
      <w:pPr>
        <w:ind w:left="360"/>
      </w:pPr>
      <m:oMathPara>
        <m:oMath>
          <m:sSub>
            <m:sSubPr>
              <m:ctrlPr>
                <w:rPr>
                  <w:rFonts w:ascii="Cambria Math" w:hAnsi="Cambria Math"/>
                </w:rPr>
              </m:ctrlPr>
            </m:sSubPr>
            <m:e>
              <m:r>
                <w:rPr>
                  <w:rFonts w:ascii="Cambria Math" w:hAnsi="Cambria Math"/>
                </w:rPr>
                <m:t>BQD</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m:t>
              </m:r>
            </m:e>
            <m:lim>
              <m:r>
                <w:rPr>
                  <w:rFonts w:ascii="Cambria Math" w:hAnsi="Cambria Math"/>
                </w:rPr>
                <m:t>j</m:t>
              </m:r>
            </m:lim>
          </m:limLow>
          <m:sSub>
            <m:sSubPr>
              <m:ctrlPr>
                <w:rPr>
                  <w:rFonts w:ascii="Cambria Math" w:hAnsi="Cambria Math"/>
                </w:rPr>
              </m:ctrlPr>
            </m:sSubPr>
            <m:e>
              <m:r>
                <w:rPr>
                  <w:rFonts w:ascii="Cambria Math" w:hAnsi="Cambria Math"/>
                </w:rPr>
                <m:t>BQD</m:t>
              </m:r>
            </m:e>
            <m:sub>
              <m:r>
                <w:rPr>
                  <w:rFonts w:ascii="Cambria Math" w:hAnsi="Cambria Math"/>
                </w:rPr>
                <m:t>ij</m:t>
              </m:r>
            </m:sub>
          </m:sSub>
        </m:oMath>
      </m:oMathPara>
    </w:p>
    <w:p w14:paraId="6E62A6A6" w14:textId="77777777" w:rsidR="00DA4D2F" w:rsidRDefault="00DA4D2F" w:rsidP="002357DB">
      <w:pPr>
        <w:ind w:left="360"/>
      </w:pPr>
    </w:p>
    <w:p w14:paraId="59A02DAE" w14:textId="77777777" w:rsidR="007240E6" w:rsidRDefault="000701F8" w:rsidP="00FA048A">
      <w:r>
        <w:br w:type="page"/>
      </w:r>
    </w:p>
    <w:p w14:paraId="71056451" w14:textId="77777777" w:rsidR="007240E6" w:rsidRDefault="007240E6" w:rsidP="007240E6">
      <w:pPr>
        <w:pStyle w:val="Heading4"/>
      </w:pPr>
      <w:bookmarkStart w:id="303" w:name="_Toc380578324"/>
      <w:r>
        <w:lastRenderedPageBreak/>
        <w:t>Other Inputs</w:t>
      </w:r>
      <w:bookmarkEnd w:id="303"/>
    </w:p>
    <w:p w14:paraId="76E67E25" w14:textId="77777777" w:rsidR="00054723" w:rsidRDefault="00054723" w:rsidP="00FA048A">
      <w:r>
        <w:t>Other inputs to the SAM are summarized in the following table:</w:t>
      </w:r>
    </w:p>
    <w:p w14:paraId="03824210" w14:textId="77777777" w:rsidR="00054723" w:rsidRDefault="00054723" w:rsidP="00FA048A"/>
    <w:tbl>
      <w:tblPr>
        <w:tblStyle w:val="TableGrid"/>
        <w:tblW w:w="10008" w:type="dxa"/>
        <w:tblLayout w:type="fixed"/>
        <w:tblLook w:val="04A0" w:firstRow="1" w:lastRow="0" w:firstColumn="1" w:lastColumn="0" w:noHBand="0" w:noVBand="1"/>
      </w:tblPr>
      <w:tblGrid>
        <w:gridCol w:w="1908"/>
        <w:gridCol w:w="1980"/>
        <w:gridCol w:w="4563"/>
        <w:gridCol w:w="1557"/>
      </w:tblGrid>
      <w:tr w:rsidR="00324956" w:rsidRPr="00054723" w14:paraId="67A73196" w14:textId="77777777" w:rsidTr="000701F8">
        <w:tc>
          <w:tcPr>
            <w:tcW w:w="1908" w:type="dxa"/>
          </w:tcPr>
          <w:p w14:paraId="372D1397" w14:textId="77777777" w:rsidR="00324956" w:rsidRPr="00054723" w:rsidRDefault="00324956" w:rsidP="00324956">
            <w:pPr>
              <w:jc w:val="center"/>
              <w:rPr>
                <w:b/>
              </w:rPr>
            </w:pPr>
            <w:r>
              <w:rPr>
                <w:b/>
              </w:rPr>
              <w:t>Cell Label</w:t>
            </w:r>
          </w:p>
        </w:tc>
        <w:tc>
          <w:tcPr>
            <w:tcW w:w="1980" w:type="dxa"/>
          </w:tcPr>
          <w:p w14:paraId="57554F09" w14:textId="77777777" w:rsidR="00324956" w:rsidRDefault="00324956" w:rsidP="00054723">
            <w:pPr>
              <w:jc w:val="center"/>
              <w:rPr>
                <w:b/>
              </w:rPr>
            </w:pPr>
            <w:r>
              <w:rPr>
                <w:b/>
              </w:rPr>
              <w:t>Cell Name</w:t>
            </w:r>
          </w:p>
        </w:tc>
        <w:tc>
          <w:tcPr>
            <w:tcW w:w="4563" w:type="dxa"/>
          </w:tcPr>
          <w:p w14:paraId="7EC5FB89" w14:textId="77777777" w:rsidR="00324956" w:rsidRPr="00054723" w:rsidRDefault="00324956" w:rsidP="00054723">
            <w:pPr>
              <w:jc w:val="center"/>
              <w:rPr>
                <w:b/>
              </w:rPr>
            </w:pPr>
            <w:r>
              <w:rPr>
                <w:b/>
              </w:rPr>
              <w:t>Meaning</w:t>
            </w:r>
          </w:p>
        </w:tc>
        <w:tc>
          <w:tcPr>
            <w:tcW w:w="1557" w:type="dxa"/>
          </w:tcPr>
          <w:p w14:paraId="0C4FACDC" w14:textId="77777777" w:rsidR="00324956" w:rsidRPr="00054723" w:rsidRDefault="00324956" w:rsidP="00054723">
            <w:pPr>
              <w:jc w:val="center"/>
              <w:rPr>
                <w:b/>
              </w:rPr>
            </w:pPr>
            <w:r>
              <w:rPr>
                <w:b/>
              </w:rPr>
              <w:t>Units</w:t>
            </w:r>
          </w:p>
        </w:tc>
      </w:tr>
      <w:tr w:rsidR="00324956" w14:paraId="37B1E1C9" w14:textId="77777777" w:rsidTr="000701F8">
        <w:tc>
          <w:tcPr>
            <w:tcW w:w="1908" w:type="dxa"/>
          </w:tcPr>
          <w:p w14:paraId="14263424" w14:textId="77777777" w:rsidR="00324956" w:rsidRDefault="00324956" w:rsidP="00FA048A">
            <w:r>
              <w:t>Black mkt Feedstock Price</w:t>
            </w:r>
          </w:p>
        </w:tc>
        <w:tc>
          <w:tcPr>
            <w:tcW w:w="1980" w:type="dxa"/>
          </w:tcPr>
          <w:p w14:paraId="18AB0B18" w14:textId="77777777" w:rsidR="00324956" w:rsidRPr="00324956" w:rsidRDefault="00324956" w:rsidP="00324956">
            <w:pPr>
              <w:jc w:val="center"/>
              <w:rPr>
                <w:i/>
              </w:rPr>
            </w:pPr>
            <w:r w:rsidRPr="00324956">
              <w:rPr>
                <w:i/>
              </w:rPr>
              <w:t>PF</w:t>
            </w:r>
            <w:r w:rsidRPr="00324956">
              <w:rPr>
                <w:i/>
                <w:vertAlign w:val="subscript"/>
              </w:rPr>
              <w:t>wb</w:t>
            </w:r>
          </w:p>
        </w:tc>
        <w:tc>
          <w:tcPr>
            <w:tcW w:w="4563" w:type="dxa"/>
          </w:tcPr>
          <w:p w14:paraId="74D54C2A" w14:textId="77777777" w:rsidR="00324956" w:rsidRDefault="00324956" w:rsidP="00054723">
            <w:r>
              <w:t>The price of black market feedstock used to make the final product</w:t>
            </w:r>
          </w:p>
        </w:tc>
        <w:tc>
          <w:tcPr>
            <w:tcW w:w="1557" w:type="dxa"/>
          </w:tcPr>
          <w:p w14:paraId="35D7ED28" w14:textId="77777777" w:rsidR="00324956" w:rsidRDefault="00324956" w:rsidP="00FA048A">
            <w:r>
              <w:t>$/tonne</w:t>
            </w:r>
          </w:p>
        </w:tc>
      </w:tr>
      <w:tr w:rsidR="00324956" w14:paraId="74D5D169" w14:textId="77777777" w:rsidTr="000701F8">
        <w:tc>
          <w:tcPr>
            <w:tcW w:w="1908" w:type="dxa"/>
          </w:tcPr>
          <w:p w14:paraId="3E2FB615" w14:textId="77777777" w:rsidR="00324956" w:rsidRDefault="00324956" w:rsidP="00FA048A">
            <w:r>
              <w:t>Feedstock per Unit Product</w:t>
            </w:r>
          </w:p>
        </w:tc>
        <w:tc>
          <w:tcPr>
            <w:tcW w:w="1980" w:type="dxa"/>
          </w:tcPr>
          <w:p w14:paraId="47692A35" w14:textId="77777777" w:rsidR="00324956" w:rsidRPr="00324956" w:rsidRDefault="00324956" w:rsidP="00324956">
            <w:pPr>
              <w:jc w:val="center"/>
              <w:rPr>
                <w:i/>
              </w:rPr>
            </w:pPr>
            <w:r w:rsidRPr="00324956">
              <w:rPr>
                <w:i/>
              </w:rPr>
              <w:t>AF</w:t>
            </w:r>
            <w:r w:rsidRPr="00324956">
              <w:rPr>
                <w:i/>
                <w:vertAlign w:val="subscript"/>
              </w:rPr>
              <w:t>wb</w:t>
            </w:r>
          </w:p>
        </w:tc>
        <w:tc>
          <w:tcPr>
            <w:tcW w:w="4563" w:type="dxa"/>
          </w:tcPr>
          <w:p w14:paraId="28850048" w14:textId="77777777" w:rsidR="00324956" w:rsidRDefault="00324956" w:rsidP="0094219E">
            <w:r>
              <w:t xml:space="preserve">The </w:t>
            </w:r>
            <w:r w:rsidR="0094219E">
              <w:t>number of units</w:t>
            </w:r>
            <w:r>
              <w:t xml:space="preserve"> of feedstock needed to make one unit of final product</w:t>
            </w:r>
          </w:p>
        </w:tc>
        <w:tc>
          <w:tcPr>
            <w:tcW w:w="1557" w:type="dxa"/>
          </w:tcPr>
          <w:p w14:paraId="11689982" w14:textId="77777777" w:rsidR="00324956" w:rsidRDefault="005B66CD" w:rsidP="00FA048A">
            <w:r>
              <w:t>feedstock units/tonne</w:t>
            </w:r>
          </w:p>
        </w:tc>
      </w:tr>
      <w:tr w:rsidR="00324956" w14:paraId="7FB876B9" w14:textId="77777777" w:rsidTr="000701F8">
        <w:tc>
          <w:tcPr>
            <w:tcW w:w="1908" w:type="dxa"/>
          </w:tcPr>
          <w:p w14:paraId="49CFAA65" w14:textId="77777777" w:rsidR="00324956" w:rsidRDefault="00324956" w:rsidP="00FA048A">
            <w:r>
              <w:t>Max Feedstock Avail.</w:t>
            </w:r>
          </w:p>
        </w:tc>
        <w:tc>
          <w:tcPr>
            <w:tcW w:w="1980" w:type="dxa"/>
          </w:tcPr>
          <w:p w14:paraId="3EC8CB45" w14:textId="77777777" w:rsidR="00324956" w:rsidRPr="00324956" w:rsidRDefault="00324956" w:rsidP="00324956">
            <w:pPr>
              <w:jc w:val="center"/>
              <w:rPr>
                <w:i/>
              </w:rPr>
            </w:pPr>
            <w:r w:rsidRPr="00324956">
              <w:rPr>
                <w:i/>
              </w:rPr>
              <w:t>MF</w:t>
            </w:r>
            <w:r w:rsidRPr="00324956">
              <w:rPr>
                <w:i/>
                <w:vertAlign w:val="subscript"/>
              </w:rPr>
              <w:t>wb</w:t>
            </w:r>
          </w:p>
        </w:tc>
        <w:tc>
          <w:tcPr>
            <w:tcW w:w="4563" w:type="dxa"/>
          </w:tcPr>
          <w:p w14:paraId="382AE318" w14:textId="77777777" w:rsidR="00324956" w:rsidRDefault="00324956" w:rsidP="00FA048A">
            <w:r>
              <w:t>The maximum amount of feedstock available</w:t>
            </w:r>
          </w:p>
        </w:tc>
        <w:tc>
          <w:tcPr>
            <w:tcW w:w="1557" w:type="dxa"/>
          </w:tcPr>
          <w:p w14:paraId="6056DF11" w14:textId="77777777" w:rsidR="00324956" w:rsidRDefault="00324956" w:rsidP="00FA048A">
            <w:r>
              <w:t>tonnes/year</w:t>
            </w:r>
          </w:p>
        </w:tc>
      </w:tr>
      <w:tr w:rsidR="000701F8" w14:paraId="315241CB" w14:textId="77777777" w:rsidTr="000701F8">
        <w:tc>
          <w:tcPr>
            <w:tcW w:w="1908" w:type="dxa"/>
          </w:tcPr>
          <w:p w14:paraId="62AF9875" w14:textId="77777777" w:rsidR="000701F8" w:rsidRDefault="000701F8" w:rsidP="00FA048A">
            <w:r>
              <w:t>Black Market Capacity</w:t>
            </w:r>
          </w:p>
        </w:tc>
        <w:tc>
          <w:tcPr>
            <w:tcW w:w="1980" w:type="dxa"/>
          </w:tcPr>
          <w:p w14:paraId="0578A716" w14:textId="77777777" w:rsidR="000701F8" w:rsidRPr="00324956" w:rsidRDefault="000701F8" w:rsidP="00324956">
            <w:pPr>
              <w:jc w:val="center"/>
              <w:rPr>
                <w:i/>
              </w:rPr>
            </w:pPr>
            <w:r>
              <w:rPr>
                <w:i/>
              </w:rPr>
              <w:t>CAP</w:t>
            </w:r>
            <w:r>
              <w:rPr>
                <w:i/>
                <w:vertAlign w:val="subscript"/>
              </w:rPr>
              <w:t>black</w:t>
            </w:r>
          </w:p>
        </w:tc>
        <w:tc>
          <w:tcPr>
            <w:tcW w:w="4563" w:type="dxa"/>
          </w:tcPr>
          <w:p w14:paraId="00AE9DA9" w14:textId="77777777" w:rsidR="000701F8" w:rsidRDefault="000701F8" w:rsidP="00FA048A">
            <w:r>
              <w:t xml:space="preserve">The maximum capacity of the black market </w:t>
            </w:r>
          </w:p>
        </w:tc>
        <w:tc>
          <w:tcPr>
            <w:tcW w:w="1557" w:type="dxa"/>
          </w:tcPr>
          <w:p w14:paraId="45E30561" w14:textId="77777777" w:rsidR="000701F8" w:rsidRDefault="000701F8" w:rsidP="00FA048A">
            <w:r>
              <w:t>tonnes</w:t>
            </w:r>
            <w:r w:rsidR="007C2014">
              <w:t>/year</w:t>
            </w:r>
          </w:p>
        </w:tc>
      </w:tr>
      <w:tr w:rsidR="00324956" w14:paraId="158766DC" w14:textId="77777777" w:rsidTr="000701F8">
        <w:tc>
          <w:tcPr>
            <w:tcW w:w="1908" w:type="dxa"/>
          </w:tcPr>
          <w:p w14:paraId="3BB2C8BC" w14:textId="77777777" w:rsidR="00324956" w:rsidRDefault="00324956" w:rsidP="00FA048A">
            <w:r>
              <w:t>Base Consumers</w:t>
            </w:r>
          </w:p>
        </w:tc>
        <w:tc>
          <w:tcPr>
            <w:tcW w:w="1980" w:type="dxa"/>
          </w:tcPr>
          <w:p w14:paraId="54CBB2C8" w14:textId="77777777" w:rsidR="00324956" w:rsidRPr="00324956" w:rsidRDefault="00324956" w:rsidP="00324956">
            <w:pPr>
              <w:jc w:val="center"/>
              <w:rPr>
                <w:i/>
              </w:rPr>
            </w:pPr>
            <w:r w:rsidRPr="00324956">
              <w:rPr>
                <w:i/>
              </w:rPr>
              <w:t>BaseConsumers</w:t>
            </w:r>
          </w:p>
        </w:tc>
        <w:tc>
          <w:tcPr>
            <w:tcW w:w="4563" w:type="dxa"/>
          </w:tcPr>
          <w:p w14:paraId="25967E5F" w14:textId="77777777" w:rsidR="00324956" w:rsidRDefault="00324956" w:rsidP="00FA048A">
            <w:r>
              <w:t>The number of consumers upon which the SAM data is based</w:t>
            </w:r>
          </w:p>
        </w:tc>
        <w:tc>
          <w:tcPr>
            <w:tcW w:w="1557" w:type="dxa"/>
          </w:tcPr>
          <w:p w14:paraId="197AC294" w14:textId="77777777" w:rsidR="00324956" w:rsidRDefault="004E18FC" w:rsidP="00FA048A">
            <w:r>
              <w:t>number of people</w:t>
            </w:r>
          </w:p>
        </w:tc>
      </w:tr>
      <w:tr w:rsidR="000701F8" w14:paraId="4ABB77E7" w14:textId="77777777" w:rsidTr="000701F8">
        <w:tc>
          <w:tcPr>
            <w:tcW w:w="1908" w:type="dxa"/>
          </w:tcPr>
          <w:p w14:paraId="0681B727" w14:textId="77777777" w:rsidR="000701F8" w:rsidRDefault="000701F8" w:rsidP="00FA048A">
            <w:r>
              <w:t>Base Unemployment Rate</w:t>
            </w:r>
          </w:p>
        </w:tc>
        <w:tc>
          <w:tcPr>
            <w:tcW w:w="1980" w:type="dxa"/>
          </w:tcPr>
          <w:p w14:paraId="395C139B" w14:textId="77777777" w:rsidR="000701F8" w:rsidRPr="00324956" w:rsidRDefault="000701F8" w:rsidP="00324956">
            <w:pPr>
              <w:jc w:val="center"/>
              <w:rPr>
                <w:i/>
              </w:rPr>
            </w:pPr>
            <w:r>
              <w:rPr>
                <w:i/>
              </w:rPr>
              <w:t>BaseUR</w:t>
            </w:r>
          </w:p>
        </w:tc>
        <w:tc>
          <w:tcPr>
            <w:tcW w:w="4563" w:type="dxa"/>
          </w:tcPr>
          <w:p w14:paraId="1C69033E" w14:textId="77777777" w:rsidR="000701F8" w:rsidRDefault="000701F8" w:rsidP="0094219E">
            <w:r>
              <w:t>The base unemployment rate to which the economy is calibrated</w:t>
            </w:r>
          </w:p>
        </w:tc>
        <w:tc>
          <w:tcPr>
            <w:tcW w:w="1557" w:type="dxa"/>
          </w:tcPr>
          <w:p w14:paraId="03AE2483" w14:textId="77777777" w:rsidR="000701F8" w:rsidRDefault="000701F8" w:rsidP="00FA048A">
            <w:r>
              <w:t>%</w:t>
            </w:r>
          </w:p>
        </w:tc>
      </w:tr>
      <w:tr w:rsidR="000701F8" w14:paraId="67AA7537" w14:textId="77777777" w:rsidTr="000701F8">
        <w:tc>
          <w:tcPr>
            <w:tcW w:w="1908" w:type="dxa"/>
          </w:tcPr>
          <w:p w14:paraId="14F3A93E" w14:textId="77777777" w:rsidR="000701F8" w:rsidRDefault="000701F8" w:rsidP="00FA048A">
            <w:r>
              <w:t>Base Subsisters</w:t>
            </w:r>
          </w:p>
        </w:tc>
        <w:tc>
          <w:tcPr>
            <w:tcW w:w="1980" w:type="dxa"/>
          </w:tcPr>
          <w:p w14:paraId="62B07E92" w14:textId="77777777" w:rsidR="000701F8" w:rsidRPr="00324956" w:rsidRDefault="000701F8" w:rsidP="00324956">
            <w:pPr>
              <w:jc w:val="center"/>
              <w:rPr>
                <w:i/>
              </w:rPr>
            </w:pPr>
            <w:r>
              <w:rPr>
                <w:i/>
              </w:rPr>
              <w:t>BaseSubsisters</w:t>
            </w:r>
          </w:p>
        </w:tc>
        <w:tc>
          <w:tcPr>
            <w:tcW w:w="4563" w:type="dxa"/>
          </w:tcPr>
          <w:p w14:paraId="27F49915" w14:textId="77777777" w:rsidR="000701F8" w:rsidRDefault="000701F8" w:rsidP="0094219E">
            <w:r>
              <w:t>The number of people engaged in subsistence agriculture in the base case</w:t>
            </w:r>
          </w:p>
        </w:tc>
        <w:tc>
          <w:tcPr>
            <w:tcW w:w="1557" w:type="dxa"/>
          </w:tcPr>
          <w:p w14:paraId="6DA17FA3" w14:textId="77777777" w:rsidR="000701F8" w:rsidRDefault="00761E17" w:rsidP="00FA048A">
            <w:r>
              <w:t>number of people</w:t>
            </w:r>
          </w:p>
        </w:tc>
      </w:tr>
      <w:tr w:rsidR="00324956" w14:paraId="430B5D06" w14:textId="77777777" w:rsidTr="000701F8">
        <w:tc>
          <w:tcPr>
            <w:tcW w:w="1908" w:type="dxa"/>
          </w:tcPr>
          <w:p w14:paraId="115FB97E" w14:textId="77777777" w:rsidR="00324956" w:rsidRDefault="00324956" w:rsidP="00FA048A">
            <w:r>
              <w:t>Subsistence Wage</w:t>
            </w:r>
          </w:p>
        </w:tc>
        <w:tc>
          <w:tcPr>
            <w:tcW w:w="1980" w:type="dxa"/>
          </w:tcPr>
          <w:p w14:paraId="205BC994" w14:textId="77777777" w:rsidR="00324956" w:rsidRPr="00324956" w:rsidRDefault="00324956" w:rsidP="00324956">
            <w:pPr>
              <w:jc w:val="center"/>
              <w:rPr>
                <w:i/>
              </w:rPr>
            </w:pPr>
            <w:r w:rsidRPr="00324956">
              <w:rPr>
                <w:i/>
              </w:rPr>
              <w:t>BaseSubWage</w:t>
            </w:r>
          </w:p>
        </w:tc>
        <w:tc>
          <w:tcPr>
            <w:tcW w:w="4563" w:type="dxa"/>
          </w:tcPr>
          <w:p w14:paraId="7C50EC15" w14:textId="77777777" w:rsidR="00324956" w:rsidRDefault="00324956" w:rsidP="0094219E">
            <w:r>
              <w:t xml:space="preserve">The wage someone engaged in subsistence agriculture </w:t>
            </w:r>
            <w:r w:rsidR="0094219E">
              <w:t>is considered to have earned</w:t>
            </w:r>
            <w:r>
              <w:t xml:space="preserve"> for the purpose of GDP calculation</w:t>
            </w:r>
          </w:p>
        </w:tc>
        <w:tc>
          <w:tcPr>
            <w:tcW w:w="1557" w:type="dxa"/>
          </w:tcPr>
          <w:p w14:paraId="477DE01C" w14:textId="77777777" w:rsidR="00324956" w:rsidRDefault="00324956" w:rsidP="00FA048A">
            <w:r>
              <w:t>$/year</w:t>
            </w:r>
            <w:r w:rsidR="002246E4">
              <w:t xml:space="preserve"> per person</w:t>
            </w:r>
          </w:p>
        </w:tc>
      </w:tr>
      <w:tr w:rsidR="00A74FCF" w14:paraId="08070F55" w14:textId="77777777" w:rsidTr="000701F8">
        <w:tc>
          <w:tcPr>
            <w:tcW w:w="1908" w:type="dxa"/>
          </w:tcPr>
          <w:p w14:paraId="36F2C0CF" w14:textId="11E3F783" w:rsidR="00A74FCF" w:rsidRDefault="00A74FCF" w:rsidP="00FA048A">
            <w:r>
              <w:t>Remittances</w:t>
            </w:r>
          </w:p>
        </w:tc>
        <w:tc>
          <w:tcPr>
            <w:tcW w:w="1980" w:type="dxa"/>
          </w:tcPr>
          <w:p w14:paraId="19DBA81B" w14:textId="7E49279F" w:rsidR="00A74FCF" w:rsidRDefault="00336816" w:rsidP="00324956">
            <w:pPr>
              <w:jc w:val="center"/>
              <w:rPr>
                <w:i/>
              </w:rPr>
            </w:pPr>
            <w:r>
              <w:rPr>
                <w:i/>
              </w:rPr>
              <w:t>B</w:t>
            </w:r>
            <w:r w:rsidR="00A74FCF">
              <w:rPr>
                <w:i/>
              </w:rPr>
              <w:t>REM</w:t>
            </w:r>
          </w:p>
        </w:tc>
        <w:tc>
          <w:tcPr>
            <w:tcW w:w="4563" w:type="dxa"/>
          </w:tcPr>
          <w:p w14:paraId="1ACCE4A9" w14:textId="687E82E9" w:rsidR="00A74FCF" w:rsidRDefault="00A74FCF" w:rsidP="0094219E">
            <w:r>
              <w:t>The amount of remittances flowing into the local economy</w:t>
            </w:r>
          </w:p>
        </w:tc>
        <w:tc>
          <w:tcPr>
            <w:tcW w:w="1557" w:type="dxa"/>
          </w:tcPr>
          <w:p w14:paraId="416CDA7F" w14:textId="58710B12" w:rsidR="00A74FCF" w:rsidRDefault="00A74FCF" w:rsidP="00FA048A">
            <w:r>
              <w:t>$/year</w:t>
            </w:r>
          </w:p>
        </w:tc>
      </w:tr>
      <w:tr w:rsidR="000701F8" w14:paraId="6F66E27E" w14:textId="77777777" w:rsidTr="000701F8">
        <w:tc>
          <w:tcPr>
            <w:tcW w:w="1908" w:type="dxa"/>
          </w:tcPr>
          <w:p w14:paraId="25FC9AA1" w14:textId="77777777" w:rsidR="000701F8" w:rsidRDefault="000701F8" w:rsidP="00FA048A">
            <w:r>
              <w:t>REM Change Rate</w:t>
            </w:r>
          </w:p>
        </w:tc>
        <w:tc>
          <w:tcPr>
            <w:tcW w:w="1980" w:type="dxa"/>
          </w:tcPr>
          <w:p w14:paraId="66C4D818" w14:textId="77777777" w:rsidR="000701F8" w:rsidRPr="00324956" w:rsidRDefault="000701F8" w:rsidP="00324956">
            <w:pPr>
              <w:jc w:val="center"/>
              <w:rPr>
                <w:i/>
              </w:rPr>
            </w:pPr>
            <w:r>
              <w:rPr>
                <w:i/>
              </w:rPr>
              <w:t>REMChangeRate</w:t>
            </w:r>
          </w:p>
        </w:tc>
        <w:tc>
          <w:tcPr>
            <w:tcW w:w="4563" w:type="dxa"/>
          </w:tcPr>
          <w:p w14:paraId="28A3071B" w14:textId="77777777" w:rsidR="000701F8" w:rsidRDefault="000701F8" w:rsidP="0094219E">
            <w:r>
              <w:t>The percentage per annum that remittances change up or down</w:t>
            </w:r>
          </w:p>
        </w:tc>
        <w:tc>
          <w:tcPr>
            <w:tcW w:w="1557" w:type="dxa"/>
          </w:tcPr>
          <w:p w14:paraId="1154705A" w14:textId="77777777" w:rsidR="000701F8" w:rsidRDefault="000701F8" w:rsidP="00FA048A">
            <w:r>
              <w:t>%/year</w:t>
            </w:r>
          </w:p>
        </w:tc>
      </w:tr>
    </w:tbl>
    <w:p w14:paraId="590BE5A5" w14:textId="77777777" w:rsidR="00054723" w:rsidRDefault="00054723" w:rsidP="00FA048A"/>
    <w:p w14:paraId="3875DE1B" w14:textId="77777777" w:rsidR="00DA4D2F" w:rsidRDefault="00257A32" w:rsidP="00DA4D2F">
      <w:r>
        <w:t>These values a</w:t>
      </w:r>
      <w:r w:rsidR="007240E6">
        <w:t>ffect some of the outputs from the SAM and some are used directly by the CGE. The following section</w:t>
      </w:r>
      <w:r w:rsidR="000701F8">
        <w:t>s</w:t>
      </w:r>
      <w:r w:rsidR="007240E6">
        <w:t xml:space="preserve"> </w:t>
      </w:r>
      <w:r w:rsidR="000701F8">
        <w:t>detail</w:t>
      </w:r>
      <w:r w:rsidR="007240E6">
        <w:t xml:space="preserve"> the outputs as they are computed from the SAM Matrix and other inputs.</w:t>
      </w:r>
    </w:p>
    <w:p w14:paraId="1CD6929E" w14:textId="77777777" w:rsidR="00DA4D2F" w:rsidRDefault="00DA4D2F" w:rsidP="00DA4D2F"/>
    <w:p w14:paraId="6EC384F2" w14:textId="77777777" w:rsidR="00DA4D2F" w:rsidRDefault="000701F8" w:rsidP="00DA4D2F">
      <w:r>
        <w:br w:type="page"/>
      </w:r>
    </w:p>
    <w:p w14:paraId="5DD0380A" w14:textId="77777777" w:rsidR="00DA4D2F" w:rsidRDefault="009000CE" w:rsidP="00DA4D2F">
      <w:pPr>
        <w:pStyle w:val="Heading4"/>
      </w:pPr>
      <w:bookmarkStart w:id="304" w:name="_Toc380578325"/>
      <w:r>
        <w:lastRenderedPageBreak/>
        <w:t>Balancing Flows M</w:t>
      </w:r>
      <w:r w:rsidR="00DA4D2F">
        <w:t>atrix (T-matrix)</w:t>
      </w:r>
      <w:bookmarkEnd w:id="304"/>
    </w:p>
    <w:p w14:paraId="1802C8DA" w14:textId="77777777" w:rsidR="00DA4D2F" w:rsidRDefault="00DA4D2F" w:rsidP="00DA4D2F">
      <w:r>
        <w:t xml:space="preserve">After the scenario is locked the values in the balancing flows matrix are computed from the input flows matrix and other inputs. </w:t>
      </w:r>
      <w:r w:rsidR="000701F8">
        <w:t xml:space="preserve"> </w:t>
      </w:r>
      <w:r>
        <w:t>The balancing flows matrix (aka the T-matrix):</w:t>
      </w:r>
    </w:p>
    <w:p w14:paraId="3DE01848" w14:textId="77777777" w:rsidR="00DA4D2F" w:rsidRDefault="00DA4D2F" w:rsidP="00DA4D2F"/>
    <w:tbl>
      <w:tblPr>
        <w:tblW w:w="6580" w:type="dxa"/>
        <w:tblInd w:w="45" w:type="dxa"/>
        <w:tblLayout w:type="fixed"/>
        <w:tblCellMar>
          <w:left w:w="10" w:type="dxa"/>
          <w:right w:w="10" w:type="dxa"/>
        </w:tblCellMar>
        <w:tblLook w:val="0000" w:firstRow="0" w:lastRow="0" w:firstColumn="0" w:lastColumn="0" w:noHBand="0" w:noVBand="0"/>
      </w:tblPr>
      <w:tblGrid>
        <w:gridCol w:w="1090"/>
        <w:gridCol w:w="990"/>
        <w:gridCol w:w="900"/>
        <w:gridCol w:w="904"/>
        <w:gridCol w:w="896"/>
        <w:gridCol w:w="900"/>
        <w:gridCol w:w="900"/>
      </w:tblGrid>
      <w:tr w:rsidR="00DA4D2F" w14:paraId="60A30916" w14:textId="77777777" w:rsidTr="00B207B7">
        <w:tc>
          <w:tcPr>
            <w:tcW w:w="1090" w:type="dxa"/>
            <w:tcBorders>
              <w:bottom w:val="single" w:sz="2" w:space="0" w:color="000000"/>
            </w:tcBorders>
            <w:tcMar>
              <w:top w:w="55" w:type="dxa"/>
              <w:left w:w="55" w:type="dxa"/>
              <w:bottom w:w="55" w:type="dxa"/>
              <w:right w:w="55" w:type="dxa"/>
            </w:tcMar>
          </w:tcPr>
          <w:p w14:paraId="591047C3" w14:textId="77777777" w:rsidR="00DA4D2F" w:rsidRPr="001342B4" w:rsidRDefault="00DA4D2F" w:rsidP="00B207B7">
            <w:pPr>
              <w:pStyle w:val="TableContents"/>
              <w:rPr>
                <w:rFonts w:asciiTheme="minorHAnsi" w:hAnsiTheme="minorHAnsi"/>
              </w:rPr>
            </w:pPr>
          </w:p>
        </w:tc>
        <w:tc>
          <w:tcPr>
            <w:tcW w:w="990" w:type="dxa"/>
            <w:tcBorders>
              <w:top w:val="single" w:sz="2" w:space="0" w:color="000000"/>
              <w:left w:val="single" w:sz="2" w:space="0" w:color="000000"/>
              <w:bottom w:val="single" w:sz="2" w:space="0" w:color="000000"/>
            </w:tcBorders>
            <w:tcMar>
              <w:top w:w="55" w:type="dxa"/>
              <w:left w:w="55" w:type="dxa"/>
              <w:bottom w:w="55" w:type="dxa"/>
              <w:right w:w="55" w:type="dxa"/>
            </w:tcMar>
          </w:tcPr>
          <w:p w14:paraId="609DFA3A" w14:textId="77777777" w:rsidR="00DA4D2F" w:rsidRPr="001342B4" w:rsidRDefault="00DA4D2F" w:rsidP="00B207B7">
            <w:pPr>
              <w:pStyle w:val="TableContents"/>
              <w:jc w:val="center"/>
              <w:rPr>
                <w:rFonts w:asciiTheme="minorHAnsi" w:hAnsiTheme="minorHAnsi"/>
                <w:b/>
                <w:bCs/>
              </w:rPr>
            </w:pPr>
            <w:r w:rsidRPr="001342B4">
              <w:rPr>
                <w:rFonts w:asciiTheme="minorHAnsi" w:hAnsiTheme="minorHAnsi"/>
                <w:b/>
                <w:bCs/>
              </w:rPr>
              <w:t>goods</w:t>
            </w:r>
          </w:p>
        </w:tc>
        <w:tc>
          <w:tcPr>
            <w:tcW w:w="900" w:type="dxa"/>
            <w:tcBorders>
              <w:top w:val="single" w:sz="2" w:space="0" w:color="000000"/>
              <w:left w:val="single" w:sz="2" w:space="0" w:color="000000"/>
              <w:bottom w:val="single" w:sz="2" w:space="0" w:color="000000"/>
            </w:tcBorders>
            <w:tcMar>
              <w:top w:w="55" w:type="dxa"/>
              <w:left w:w="55" w:type="dxa"/>
              <w:bottom w:w="55" w:type="dxa"/>
              <w:right w:w="55" w:type="dxa"/>
            </w:tcMar>
          </w:tcPr>
          <w:p w14:paraId="27955C9D"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black</w:t>
            </w:r>
          </w:p>
        </w:tc>
        <w:tc>
          <w:tcPr>
            <w:tcW w:w="904" w:type="dxa"/>
            <w:tcBorders>
              <w:top w:val="single" w:sz="2" w:space="0" w:color="000000"/>
              <w:left w:val="single" w:sz="2" w:space="0" w:color="000000"/>
              <w:bottom w:val="single" w:sz="2" w:space="0" w:color="000000"/>
            </w:tcBorders>
            <w:tcMar>
              <w:top w:w="55" w:type="dxa"/>
              <w:left w:w="55" w:type="dxa"/>
              <w:bottom w:w="55" w:type="dxa"/>
              <w:right w:w="55" w:type="dxa"/>
            </w:tcMar>
          </w:tcPr>
          <w:p w14:paraId="280EA8D6"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pop</w:t>
            </w:r>
          </w:p>
        </w:tc>
        <w:tc>
          <w:tcPr>
            <w:tcW w:w="896" w:type="dxa"/>
            <w:tcBorders>
              <w:top w:val="single" w:sz="2" w:space="0" w:color="000000"/>
              <w:left w:val="single" w:sz="2" w:space="0" w:color="000000"/>
              <w:bottom w:val="single" w:sz="2" w:space="0" w:color="000000"/>
              <w:right w:val="single" w:sz="2" w:space="0" w:color="000000"/>
            </w:tcBorders>
          </w:tcPr>
          <w:p w14:paraId="556FDD40"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actors</w:t>
            </w:r>
          </w:p>
        </w:tc>
        <w:tc>
          <w:tcPr>
            <w:tcW w:w="900" w:type="dxa"/>
            <w:tcBorders>
              <w:top w:val="single" w:sz="2" w:space="0" w:color="000000"/>
              <w:left w:val="single" w:sz="2" w:space="0" w:color="000000"/>
              <w:bottom w:val="single" w:sz="2" w:space="0" w:color="000000"/>
              <w:right w:val="single" w:sz="2" w:space="0" w:color="000000"/>
            </w:tcBorders>
          </w:tcPr>
          <w:p w14:paraId="3F87D357"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region</w:t>
            </w:r>
          </w:p>
        </w:tc>
        <w:tc>
          <w:tcPr>
            <w:tcW w:w="900" w:type="dxa"/>
            <w:tcBorders>
              <w:top w:val="single" w:sz="2" w:space="0" w:color="000000"/>
              <w:left w:val="single" w:sz="2" w:space="0" w:color="000000"/>
              <w:bottom w:val="single" w:sz="2" w:space="0" w:color="000000"/>
              <w:right w:val="single" w:sz="2" w:space="0" w:color="000000"/>
            </w:tcBorders>
          </w:tcPr>
          <w:p w14:paraId="58C38A71" w14:textId="77777777" w:rsidR="00DA4D2F" w:rsidRPr="001342B4" w:rsidRDefault="00DA4D2F" w:rsidP="00B207B7">
            <w:pPr>
              <w:pStyle w:val="TableContents"/>
              <w:jc w:val="center"/>
              <w:rPr>
                <w:rFonts w:asciiTheme="minorHAnsi" w:hAnsiTheme="minorHAnsi"/>
                <w:b/>
                <w:bCs/>
              </w:rPr>
            </w:pPr>
            <w:r>
              <w:rPr>
                <w:rFonts w:asciiTheme="minorHAnsi" w:hAnsiTheme="minorHAnsi"/>
                <w:b/>
                <w:bCs/>
              </w:rPr>
              <w:t>world</w:t>
            </w:r>
          </w:p>
        </w:tc>
      </w:tr>
      <w:tr w:rsidR="00DA4D2F" w14:paraId="50D0FE90"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69A06A61" w14:textId="77777777" w:rsidR="00DA4D2F" w:rsidRPr="001342B4" w:rsidRDefault="00DA4D2F" w:rsidP="00B207B7">
            <w:pPr>
              <w:pStyle w:val="TableContents"/>
              <w:jc w:val="right"/>
              <w:rPr>
                <w:rFonts w:asciiTheme="minorHAnsi" w:hAnsiTheme="minorHAnsi"/>
                <w:b/>
                <w:bCs/>
              </w:rPr>
            </w:pPr>
            <w:r w:rsidRPr="001342B4">
              <w:rPr>
                <w:rFonts w:asciiTheme="minorHAnsi" w:hAnsiTheme="minorHAnsi"/>
                <w:b/>
                <w:bCs/>
              </w:rPr>
              <w:t>goods</w:t>
            </w:r>
          </w:p>
        </w:tc>
        <w:tc>
          <w:tcPr>
            <w:tcW w:w="990" w:type="dxa"/>
            <w:tcBorders>
              <w:left w:val="single" w:sz="2" w:space="0" w:color="000000"/>
              <w:bottom w:val="single" w:sz="2" w:space="0" w:color="000000"/>
            </w:tcBorders>
            <w:tcMar>
              <w:top w:w="55" w:type="dxa"/>
              <w:left w:w="55" w:type="dxa"/>
              <w:bottom w:w="55" w:type="dxa"/>
              <w:right w:w="55" w:type="dxa"/>
            </w:tcMar>
          </w:tcPr>
          <w:p w14:paraId="4A1DFFD4"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7BEC33C4"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2F8AD88C"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7CA22D86"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74B9767F"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0A03DA0E" w14:textId="77777777" w:rsidR="00DA4D2F" w:rsidRDefault="00DA4D2F" w:rsidP="00B207B7">
            <w:pPr>
              <w:jc w:val="center"/>
            </w:pPr>
            <w:r>
              <w:t>0.0</w:t>
            </w:r>
          </w:p>
        </w:tc>
      </w:tr>
      <w:tr w:rsidR="00DA4D2F" w14:paraId="50BA9FE4"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7CC2ABFB"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black</w:t>
            </w:r>
          </w:p>
        </w:tc>
        <w:tc>
          <w:tcPr>
            <w:tcW w:w="990" w:type="dxa"/>
            <w:tcBorders>
              <w:left w:val="single" w:sz="2" w:space="0" w:color="000000"/>
              <w:bottom w:val="single" w:sz="2" w:space="0" w:color="000000"/>
            </w:tcBorders>
            <w:tcMar>
              <w:top w:w="55" w:type="dxa"/>
              <w:left w:w="55" w:type="dxa"/>
              <w:bottom w:w="55" w:type="dxa"/>
              <w:right w:w="55" w:type="dxa"/>
            </w:tcMar>
          </w:tcPr>
          <w:p w14:paraId="534CBBEF"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41D2B47D"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4B62F221"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2DEFCA36"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632D3482"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58445696" w14:textId="77777777" w:rsidR="00DA4D2F" w:rsidRDefault="00DA4D2F" w:rsidP="00B207B7">
            <w:pPr>
              <w:jc w:val="center"/>
            </w:pPr>
            <w:r>
              <w:t>0.0</w:t>
            </w:r>
          </w:p>
        </w:tc>
      </w:tr>
      <w:tr w:rsidR="00DA4D2F" w14:paraId="0313FD5E" w14:textId="77777777" w:rsidTr="00B207B7">
        <w:trPr>
          <w:trHeight w:val="318"/>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2294E125"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pop</w:t>
            </w:r>
          </w:p>
        </w:tc>
        <w:tc>
          <w:tcPr>
            <w:tcW w:w="990" w:type="dxa"/>
            <w:tcBorders>
              <w:left w:val="single" w:sz="2" w:space="0" w:color="000000"/>
              <w:bottom w:val="single" w:sz="2" w:space="0" w:color="000000"/>
            </w:tcBorders>
            <w:tcMar>
              <w:top w:w="55" w:type="dxa"/>
              <w:left w:w="55" w:type="dxa"/>
              <w:bottom w:w="55" w:type="dxa"/>
              <w:right w:w="55" w:type="dxa"/>
            </w:tcMar>
          </w:tcPr>
          <w:p w14:paraId="448E10D2"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192833F7"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365E3EE2"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589F27C3"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6CC53E80"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65FBAC75" w14:textId="4A593790" w:rsidR="00DA4D2F" w:rsidRDefault="00A74FCF" w:rsidP="00B207B7">
            <w:pPr>
              <w:jc w:val="center"/>
            </w:pPr>
            <w:r>
              <w:t>0.0</w:t>
            </w:r>
          </w:p>
        </w:tc>
      </w:tr>
      <w:tr w:rsidR="00DA4D2F" w14:paraId="4E99B659"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30EBB21A"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actors</w:t>
            </w:r>
          </w:p>
        </w:tc>
        <w:tc>
          <w:tcPr>
            <w:tcW w:w="990" w:type="dxa"/>
            <w:tcBorders>
              <w:left w:val="single" w:sz="2" w:space="0" w:color="000000"/>
              <w:bottom w:val="single" w:sz="2" w:space="0" w:color="000000"/>
            </w:tcBorders>
            <w:tcMar>
              <w:top w:w="55" w:type="dxa"/>
              <w:left w:w="55" w:type="dxa"/>
              <w:bottom w:w="55" w:type="dxa"/>
              <w:right w:w="55" w:type="dxa"/>
            </w:tcMar>
          </w:tcPr>
          <w:p w14:paraId="5D1C56B4"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23371E45" w14:textId="77777777" w:rsidR="00DA4D2F" w:rsidRDefault="00C32465"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1490FF9B"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19AA9C2D"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41362D09"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566A7F12" w14:textId="77777777" w:rsidR="00DA4D2F" w:rsidRDefault="00C32465"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aw</m:t>
                    </m:r>
                  </m:sub>
                </m:sSub>
              </m:oMath>
            </m:oMathPara>
          </w:p>
        </w:tc>
      </w:tr>
      <w:tr w:rsidR="00DA4D2F" w14:paraId="2AF0E971" w14:textId="77777777" w:rsidTr="00B207B7">
        <w:trPr>
          <w:trHeight w:val="395"/>
        </w:trPr>
        <w:tc>
          <w:tcPr>
            <w:tcW w:w="1090" w:type="dxa"/>
            <w:tcBorders>
              <w:left w:val="single" w:sz="2" w:space="0" w:color="000000"/>
              <w:bottom w:val="single" w:sz="2" w:space="0" w:color="000000"/>
            </w:tcBorders>
            <w:tcMar>
              <w:top w:w="55" w:type="dxa"/>
              <w:left w:w="55" w:type="dxa"/>
              <w:bottom w:w="55" w:type="dxa"/>
              <w:right w:w="55" w:type="dxa"/>
            </w:tcMar>
            <w:vAlign w:val="center"/>
          </w:tcPr>
          <w:p w14:paraId="79F541E1"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region</w:t>
            </w:r>
          </w:p>
        </w:tc>
        <w:tc>
          <w:tcPr>
            <w:tcW w:w="990" w:type="dxa"/>
            <w:tcBorders>
              <w:left w:val="single" w:sz="2" w:space="0" w:color="000000"/>
              <w:bottom w:val="single" w:sz="2" w:space="0" w:color="000000"/>
            </w:tcBorders>
            <w:tcMar>
              <w:top w:w="55" w:type="dxa"/>
              <w:left w:w="55" w:type="dxa"/>
              <w:bottom w:w="55" w:type="dxa"/>
              <w:right w:w="55" w:type="dxa"/>
            </w:tcMar>
          </w:tcPr>
          <w:p w14:paraId="50ED54DD" w14:textId="77777777" w:rsidR="00DA4D2F" w:rsidRDefault="00DA4D2F" w:rsidP="00B207B7">
            <w:pPr>
              <w:jc w:val="center"/>
            </w:pPr>
            <w:r>
              <w:t>0.0</w:t>
            </w:r>
          </w:p>
        </w:tc>
        <w:tc>
          <w:tcPr>
            <w:tcW w:w="900" w:type="dxa"/>
            <w:tcBorders>
              <w:left w:val="single" w:sz="2" w:space="0" w:color="000000"/>
              <w:bottom w:val="single" w:sz="2" w:space="0" w:color="000000"/>
            </w:tcBorders>
            <w:tcMar>
              <w:top w:w="55" w:type="dxa"/>
              <w:left w:w="55" w:type="dxa"/>
              <w:bottom w:w="55" w:type="dxa"/>
              <w:right w:w="55" w:type="dxa"/>
            </w:tcMar>
          </w:tcPr>
          <w:p w14:paraId="3BDD9381" w14:textId="77777777" w:rsidR="00DA4D2F" w:rsidRDefault="00DA4D2F" w:rsidP="00B207B7">
            <w:pPr>
              <w:jc w:val="center"/>
            </w:pPr>
            <w:r>
              <w:t>0.0</w:t>
            </w:r>
          </w:p>
        </w:tc>
        <w:tc>
          <w:tcPr>
            <w:tcW w:w="904" w:type="dxa"/>
            <w:tcBorders>
              <w:left w:val="single" w:sz="2" w:space="0" w:color="000000"/>
              <w:bottom w:val="single" w:sz="2" w:space="0" w:color="000000"/>
            </w:tcBorders>
            <w:tcMar>
              <w:top w:w="55" w:type="dxa"/>
              <w:left w:w="55" w:type="dxa"/>
              <w:bottom w:w="55" w:type="dxa"/>
              <w:right w:w="55" w:type="dxa"/>
            </w:tcMar>
          </w:tcPr>
          <w:p w14:paraId="3E7080F3" w14:textId="77777777" w:rsidR="00DA4D2F" w:rsidRDefault="00DA4D2F" w:rsidP="00B207B7">
            <w:pPr>
              <w:jc w:val="center"/>
            </w:pPr>
            <w:r>
              <w:t>0.0</w:t>
            </w:r>
          </w:p>
        </w:tc>
        <w:tc>
          <w:tcPr>
            <w:tcW w:w="896" w:type="dxa"/>
            <w:tcBorders>
              <w:left w:val="single" w:sz="2" w:space="0" w:color="000000"/>
              <w:bottom w:val="single" w:sz="2" w:space="0" w:color="000000"/>
              <w:right w:val="single" w:sz="2" w:space="0" w:color="000000"/>
            </w:tcBorders>
          </w:tcPr>
          <w:p w14:paraId="7D0FAFE2"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5DDB677D"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451DFFF3" w14:textId="77777777" w:rsidR="00DA4D2F" w:rsidRDefault="00C32465"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rw</m:t>
                    </m:r>
                  </m:sub>
                </m:sSub>
              </m:oMath>
            </m:oMathPara>
          </w:p>
        </w:tc>
      </w:tr>
      <w:tr w:rsidR="00DA4D2F" w14:paraId="213B4DA4" w14:textId="77777777" w:rsidTr="00B207B7">
        <w:tc>
          <w:tcPr>
            <w:tcW w:w="1090" w:type="dxa"/>
            <w:tcBorders>
              <w:left w:val="single" w:sz="2" w:space="0" w:color="000000"/>
              <w:bottom w:val="single" w:sz="2" w:space="0" w:color="000000"/>
            </w:tcBorders>
            <w:tcMar>
              <w:top w:w="55" w:type="dxa"/>
              <w:left w:w="55" w:type="dxa"/>
              <w:bottom w:w="55" w:type="dxa"/>
              <w:right w:w="55" w:type="dxa"/>
            </w:tcMar>
            <w:vAlign w:val="center"/>
          </w:tcPr>
          <w:p w14:paraId="7738578F" w14:textId="77777777" w:rsidR="00DA4D2F" w:rsidRPr="001342B4" w:rsidRDefault="00DA4D2F" w:rsidP="00B207B7">
            <w:pPr>
              <w:pStyle w:val="TableContents"/>
              <w:jc w:val="right"/>
              <w:rPr>
                <w:rFonts w:asciiTheme="minorHAnsi" w:hAnsiTheme="minorHAnsi"/>
                <w:b/>
                <w:bCs/>
              </w:rPr>
            </w:pPr>
            <w:r>
              <w:rPr>
                <w:rFonts w:asciiTheme="minorHAnsi" w:hAnsiTheme="minorHAnsi"/>
                <w:b/>
                <w:bCs/>
              </w:rPr>
              <w:t>world</w:t>
            </w:r>
          </w:p>
        </w:tc>
        <w:tc>
          <w:tcPr>
            <w:tcW w:w="990" w:type="dxa"/>
            <w:tcBorders>
              <w:left w:val="single" w:sz="2" w:space="0" w:color="000000"/>
              <w:bottom w:val="single" w:sz="2" w:space="0" w:color="000000"/>
            </w:tcBorders>
            <w:tcMar>
              <w:top w:w="55" w:type="dxa"/>
              <w:left w:w="55" w:type="dxa"/>
              <w:bottom w:w="55" w:type="dxa"/>
              <w:right w:w="55" w:type="dxa"/>
            </w:tcMar>
          </w:tcPr>
          <w:p w14:paraId="4783FC0A" w14:textId="5BDDC8BA" w:rsidR="00DA4D2F" w:rsidRDefault="00C32465"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wg</m:t>
                    </m:r>
                  </m:sub>
                </m:sSub>
              </m:oMath>
            </m:oMathPara>
          </w:p>
        </w:tc>
        <w:tc>
          <w:tcPr>
            <w:tcW w:w="900" w:type="dxa"/>
            <w:tcBorders>
              <w:left w:val="single" w:sz="2" w:space="0" w:color="000000"/>
              <w:bottom w:val="single" w:sz="2" w:space="0" w:color="000000"/>
            </w:tcBorders>
            <w:tcMar>
              <w:top w:w="55" w:type="dxa"/>
              <w:left w:w="55" w:type="dxa"/>
              <w:bottom w:w="55" w:type="dxa"/>
              <w:right w:w="55" w:type="dxa"/>
            </w:tcMar>
          </w:tcPr>
          <w:p w14:paraId="2D68E579" w14:textId="77777777" w:rsidR="00DA4D2F" w:rsidRDefault="00C32465"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wb</m:t>
                    </m:r>
                  </m:sub>
                </m:sSub>
              </m:oMath>
            </m:oMathPara>
          </w:p>
        </w:tc>
        <w:tc>
          <w:tcPr>
            <w:tcW w:w="904" w:type="dxa"/>
            <w:tcBorders>
              <w:left w:val="single" w:sz="2" w:space="0" w:color="000000"/>
              <w:bottom w:val="single" w:sz="2" w:space="0" w:color="000000"/>
            </w:tcBorders>
            <w:tcMar>
              <w:top w:w="55" w:type="dxa"/>
              <w:left w:w="55" w:type="dxa"/>
              <w:bottom w:w="55" w:type="dxa"/>
              <w:right w:w="55" w:type="dxa"/>
            </w:tcMar>
          </w:tcPr>
          <w:p w14:paraId="2C3824A1" w14:textId="1350D8DE" w:rsidR="00DA4D2F" w:rsidRDefault="00C32465" w:rsidP="00B207B7">
            <w:pPr>
              <w:jc w:val="center"/>
            </w:pPr>
            <m:oMathPara>
              <m:oMath>
                <m:sSub>
                  <m:sSubPr>
                    <m:ctrlPr>
                      <w:rPr>
                        <w:rFonts w:ascii="Cambria Math" w:hAnsi="Cambria Math"/>
                      </w:rPr>
                    </m:ctrlPr>
                  </m:sSubPr>
                  <m:e>
                    <m:r>
                      <w:rPr>
                        <w:rFonts w:ascii="Cambria Math" w:hAnsi="Cambria Math"/>
                      </w:rPr>
                      <m:t>T</m:t>
                    </m:r>
                  </m:e>
                  <m:sub>
                    <m:r>
                      <w:rPr>
                        <w:rFonts w:ascii="Cambria Math" w:hAnsi="Cambria Math"/>
                      </w:rPr>
                      <m:t>wp</m:t>
                    </m:r>
                  </m:sub>
                </m:sSub>
              </m:oMath>
            </m:oMathPara>
          </w:p>
        </w:tc>
        <w:tc>
          <w:tcPr>
            <w:tcW w:w="896" w:type="dxa"/>
            <w:tcBorders>
              <w:left w:val="single" w:sz="2" w:space="0" w:color="000000"/>
              <w:bottom w:val="single" w:sz="2" w:space="0" w:color="000000"/>
              <w:right w:val="single" w:sz="2" w:space="0" w:color="000000"/>
            </w:tcBorders>
          </w:tcPr>
          <w:p w14:paraId="00E20DE2"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7B3B3EF6" w14:textId="77777777" w:rsidR="00DA4D2F" w:rsidRDefault="00DA4D2F" w:rsidP="00B207B7">
            <w:pPr>
              <w:jc w:val="center"/>
            </w:pPr>
            <w:r>
              <w:t>0.0</w:t>
            </w:r>
          </w:p>
        </w:tc>
        <w:tc>
          <w:tcPr>
            <w:tcW w:w="900" w:type="dxa"/>
            <w:tcBorders>
              <w:left w:val="single" w:sz="2" w:space="0" w:color="000000"/>
              <w:bottom w:val="single" w:sz="2" w:space="0" w:color="000000"/>
              <w:right w:val="single" w:sz="2" w:space="0" w:color="000000"/>
            </w:tcBorders>
          </w:tcPr>
          <w:p w14:paraId="2AEB557C" w14:textId="77777777" w:rsidR="00DA4D2F" w:rsidRDefault="00DA4D2F" w:rsidP="00B207B7">
            <w:pPr>
              <w:jc w:val="center"/>
            </w:pPr>
            <w:r>
              <w:t>0.0</w:t>
            </w:r>
          </w:p>
        </w:tc>
      </w:tr>
    </w:tbl>
    <w:p w14:paraId="7B1E4D03" w14:textId="77777777" w:rsidR="00DA4D2F" w:rsidRDefault="00DA4D2F" w:rsidP="00DA4D2F"/>
    <w:p w14:paraId="547D7462" w14:textId="77777777" w:rsidR="00DA4D2F" w:rsidRDefault="00DA4D2F" w:rsidP="00DA4D2F">
      <w:r>
        <w:t>where</w:t>
      </w:r>
    </w:p>
    <w:p w14:paraId="6BE6BD06" w14:textId="77777777" w:rsidR="00DA4D2F" w:rsidRDefault="00DA4D2F" w:rsidP="00DA4D2F"/>
    <w:p w14:paraId="0DEE7ED4" w14:textId="77777777" w:rsidR="00DA4D2F" w:rsidRDefault="00C32465"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ab</m:t>
            </m:r>
          </m:sub>
        </m:sSub>
      </m:oMath>
      <w:r w:rsidR="00DA4D2F">
        <w:tab/>
        <w:t>=</w:t>
      </w:r>
      <w:r w:rsidR="00DA4D2F">
        <w:tab/>
        <w:t>Black market profits to the actors sector if actors receive them</w:t>
      </w:r>
    </w:p>
    <w:p w14:paraId="11843102" w14:textId="547C2C51" w:rsidR="00DA4D2F" w:rsidRDefault="00C32465"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wg</m:t>
            </m:r>
          </m:sub>
        </m:sSub>
      </m:oMath>
      <w:r w:rsidR="00DA4D2F">
        <w:tab/>
        <w:t>=</w:t>
      </w:r>
      <w:r w:rsidR="00DA4D2F">
        <w:tab/>
      </w:r>
      <m:oMath>
        <m:sSub>
          <m:sSubPr>
            <m:ctrlPr>
              <w:rPr>
                <w:rFonts w:ascii="Cambria Math" w:hAnsi="Cambria Math"/>
                <w:i/>
              </w:rPr>
            </m:ctrlPr>
          </m:sSubPr>
          <m:e>
            <m:r>
              <w:rPr>
                <w:rFonts w:ascii="Cambria Math" w:hAnsi="Cambria Math"/>
              </w:rPr>
              <m:t>BREV</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g</m:t>
            </m:r>
          </m:sub>
        </m:sSub>
      </m:oMath>
      <w:r w:rsidR="00336816">
        <w:t>, ensures the goods sector balances</w:t>
      </w:r>
    </w:p>
    <w:p w14:paraId="3F9EA8E5" w14:textId="77777777" w:rsidR="00A74FCF" w:rsidRDefault="00C32465" w:rsidP="00A74FCF">
      <w:pPr>
        <w:pStyle w:val="Definitions"/>
      </w:pPr>
      <m:oMath>
        <m:sSub>
          <m:sSubPr>
            <m:ctrlPr>
              <w:rPr>
                <w:rFonts w:ascii="Cambria Math" w:hAnsi="Cambria Math"/>
              </w:rPr>
            </m:ctrlPr>
          </m:sSubPr>
          <m:e>
            <m:r>
              <w:rPr>
                <w:rFonts w:ascii="Cambria Math" w:hAnsi="Cambria Math"/>
              </w:rPr>
              <m:t>T</m:t>
            </m:r>
          </m:e>
          <m:sub>
            <m:r>
              <w:rPr>
                <w:rFonts w:ascii="Cambria Math" w:hAnsi="Cambria Math"/>
              </w:rPr>
              <m:t>wb</m:t>
            </m:r>
          </m:sub>
        </m:sSub>
      </m:oMath>
      <w:r w:rsidR="00DA4D2F">
        <w:tab/>
        <w:t>=</w:t>
      </w:r>
      <w:r w:rsidR="00DA4D2F">
        <w:tab/>
      </w:r>
      <w:r w:rsidR="00A74FCF">
        <w:t>Black market feedstock price plus black market profits if no actors receive them</w:t>
      </w:r>
    </w:p>
    <w:p w14:paraId="6922E5AA" w14:textId="3ABCF67F" w:rsidR="00336816" w:rsidRDefault="00C32465" w:rsidP="00336816">
      <w:pPr>
        <w:pStyle w:val="Definitions"/>
      </w:pPr>
      <m:oMath>
        <m:sSub>
          <m:sSubPr>
            <m:ctrlPr>
              <w:rPr>
                <w:rFonts w:ascii="Cambria Math" w:hAnsi="Cambria Math"/>
              </w:rPr>
            </m:ctrlPr>
          </m:sSubPr>
          <m:e>
            <m:r>
              <w:rPr>
                <w:rFonts w:ascii="Cambria Math" w:hAnsi="Cambria Math"/>
              </w:rPr>
              <m:t>T</m:t>
            </m:r>
          </m:e>
          <m:sub>
            <m:r>
              <w:rPr>
                <w:rFonts w:ascii="Cambria Math" w:hAnsi="Cambria Math"/>
              </w:rPr>
              <m:t>wp</m:t>
            </m:r>
          </m:sub>
        </m:sSub>
      </m:oMath>
      <w:r w:rsidR="00336816">
        <w:tab/>
        <w:t>=</w:t>
      </w:r>
      <w:r w:rsidR="00336816">
        <w:tab/>
      </w:r>
      <m:oMath>
        <m:sSub>
          <m:sSubPr>
            <m:ctrlPr>
              <w:rPr>
                <w:rFonts w:ascii="Cambria Math" w:hAnsi="Cambria Math"/>
                <w:i/>
              </w:rPr>
            </m:ctrlPr>
          </m:sSubPr>
          <m:e>
            <m:r>
              <w:rPr>
                <w:rFonts w:ascii="Cambria Math" w:hAnsi="Cambria Math"/>
              </w:rPr>
              <m:t>BREV</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BEXP</m:t>
            </m:r>
          </m:e>
          <m:sub>
            <m:r>
              <w:rPr>
                <w:rFonts w:ascii="Cambria Math" w:hAnsi="Cambria Math"/>
              </w:rPr>
              <m:t>p</m:t>
            </m:r>
          </m:sub>
        </m:sSub>
      </m:oMath>
      <w:r w:rsidR="00336816">
        <w:t>, ensures the pop sector balances</w:t>
      </w:r>
    </w:p>
    <w:p w14:paraId="454C2F7C" w14:textId="50B4B55E" w:rsidR="00DA4D2F" w:rsidRDefault="00C32465"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aw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r w:rsidR="00DA4D2F">
        <w:t xml:space="preserve"> </w:t>
      </w:r>
    </w:p>
    <w:p w14:paraId="16C67F91" w14:textId="77777777" w:rsidR="00DA4D2F" w:rsidRDefault="00C32465" w:rsidP="00DA4D2F">
      <w:pPr>
        <w:pStyle w:val="Definitions"/>
      </w:pPr>
      <m:oMath>
        <m:sSub>
          <m:sSubPr>
            <m:ctrlPr>
              <w:rPr>
                <w:rFonts w:ascii="Cambria Math" w:hAnsi="Cambria Math"/>
              </w:rPr>
            </m:ctrlPr>
          </m:sSubPr>
          <m:e>
            <m:r>
              <w:rPr>
                <w:rFonts w:ascii="Cambria Math" w:hAnsi="Cambria Math"/>
              </w:rPr>
              <m:t>T</m:t>
            </m:r>
          </m:e>
          <m:sub>
            <m:r>
              <w:rPr>
                <w:rFonts w:ascii="Cambria Math" w:hAnsi="Cambria Math"/>
              </w:rPr>
              <m:t>rw</m:t>
            </m:r>
          </m:sub>
        </m:sSub>
      </m:oMath>
      <w:r w:rsidR="00DA4D2F">
        <w:tab/>
        <w:t>=</w:t>
      </w:r>
      <w:r w:rsidR="00DA4D2F">
        <w:tab/>
      </w:r>
      <m:oMath>
        <m:r>
          <w:rPr>
            <w:rFonts w:ascii="Cambria Math" w:hAnsi="Cambria Math"/>
          </w:rPr>
          <m:t xml:space="preserve">-graft* </m:t>
        </m:r>
        <m:sSub>
          <m:sSubPr>
            <m:ctrlPr>
              <w:rPr>
                <w:rFonts w:ascii="Cambria Math" w:hAnsi="Cambria Math"/>
                <w:i/>
              </w:rPr>
            </m:ctrlPr>
          </m:sSubPr>
          <m:e>
            <m:r>
              <w:rPr>
                <w:rFonts w:ascii="Cambria Math" w:hAnsi="Cambria Math"/>
              </w:rPr>
              <m:t>BX</m:t>
            </m:r>
          </m:e>
          <m:sub>
            <m:r>
              <w:rPr>
                <w:rFonts w:ascii="Cambria Math" w:hAnsi="Cambria Math"/>
              </w:rPr>
              <m:t>rw</m:t>
            </m:r>
          </m:sub>
        </m:sSub>
      </m:oMath>
    </w:p>
    <w:p w14:paraId="58189725" w14:textId="77777777" w:rsidR="007240E6" w:rsidRDefault="00AD22FB" w:rsidP="00DA4D2F">
      <w:pPr>
        <w:pStyle w:val="Heading4"/>
      </w:pPr>
      <w:r>
        <w:br w:type="page"/>
      </w:r>
    </w:p>
    <w:p w14:paraId="426B4C7E" w14:textId="77777777" w:rsidR="007240E6" w:rsidRDefault="007240E6" w:rsidP="00DA4D2F">
      <w:pPr>
        <w:pStyle w:val="Heading4"/>
      </w:pPr>
      <w:bookmarkStart w:id="305" w:name="_Toc380578326"/>
      <w:r>
        <w:lastRenderedPageBreak/>
        <w:t>SAM Outputs</w:t>
      </w:r>
      <w:bookmarkEnd w:id="305"/>
    </w:p>
    <w:p w14:paraId="296266C0" w14:textId="77777777" w:rsidR="001342B4" w:rsidRDefault="00AD22FB" w:rsidP="00AD22FB">
      <w:r>
        <w:t xml:space="preserve">As values in the </w:t>
      </w:r>
      <w:r w:rsidR="000701F8">
        <w:t>input flows m</w:t>
      </w:r>
      <w:r>
        <w:t xml:space="preserve">atrix and other inputs </w:t>
      </w:r>
      <w:r w:rsidR="00871D7A">
        <w:t>are made or modified by the user</w:t>
      </w:r>
      <w:r w:rsidR="000701F8">
        <w:t xml:space="preserve"> and the scenario is locked</w:t>
      </w:r>
      <w:r>
        <w:t>, the shape of the economy and other</w:t>
      </w:r>
      <w:r w:rsidR="00871D7A">
        <w:t xml:space="preserve"> salient outputs are computed.  The resultant s</w:t>
      </w:r>
      <w:r>
        <w:t>hape parameters are displayed in a spreadsheet-like tableau:</w:t>
      </w:r>
    </w:p>
    <w:p w14:paraId="3F0C9995" w14:textId="77777777" w:rsidR="00AD22FB" w:rsidRDefault="00AD22FB" w:rsidP="00AD22FB"/>
    <w:tbl>
      <w:tblPr>
        <w:tblStyle w:val="TableGrid"/>
        <w:tblW w:w="0" w:type="auto"/>
        <w:tblBorders>
          <w:top w:val="none" w:sz="0" w:space="0" w:color="auto"/>
          <w:left w:val="none" w:sz="0" w:space="0" w:color="auto"/>
        </w:tblBorders>
        <w:tblLook w:val="04A0" w:firstRow="1" w:lastRow="0" w:firstColumn="1" w:lastColumn="0" w:noHBand="0" w:noVBand="1"/>
      </w:tblPr>
      <w:tblGrid>
        <w:gridCol w:w="1419"/>
        <w:gridCol w:w="1419"/>
        <w:gridCol w:w="1419"/>
        <w:gridCol w:w="1419"/>
        <w:gridCol w:w="1420"/>
        <w:gridCol w:w="1420"/>
        <w:gridCol w:w="1420"/>
      </w:tblGrid>
      <w:tr w:rsidR="00AD22FB" w14:paraId="6F5D1642" w14:textId="77777777" w:rsidTr="00AD22FB">
        <w:tc>
          <w:tcPr>
            <w:tcW w:w="1419" w:type="dxa"/>
            <w:tcBorders>
              <w:bottom w:val="single" w:sz="4" w:space="0" w:color="auto"/>
            </w:tcBorders>
          </w:tcPr>
          <w:p w14:paraId="616CCE0E" w14:textId="77777777" w:rsidR="00AD22FB" w:rsidRDefault="00AD22FB" w:rsidP="00AD22FB"/>
        </w:tc>
        <w:tc>
          <w:tcPr>
            <w:tcW w:w="1419" w:type="dxa"/>
            <w:tcBorders>
              <w:top w:val="single" w:sz="4" w:space="0" w:color="auto"/>
            </w:tcBorders>
          </w:tcPr>
          <w:p w14:paraId="2629E2A1" w14:textId="77777777" w:rsidR="00AD22FB" w:rsidRPr="00AD22FB" w:rsidRDefault="00AD22FB" w:rsidP="00AD22FB">
            <w:pPr>
              <w:jc w:val="center"/>
              <w:rPr>
                <w:b/>
              </w:rPr>
            </w:pPr>
            <w:r w:rsidRPr="00AD22FB">
              <w:rPr>
                <w:b/>
              </w:rPr>
              <w:t>goods</w:t>
            </w:r>
          </w:p>
        </w:tc>
        <w:tc>
          <w:tcPr>
            <w:tcW w:w="1419" w:type="dxa"/>
            <w:tcBorders>
              <w:top w:val="single" w:sz="4" w:space="0" w:color="auto"/>
            </w:tcBorders>
          </w:tcPr>
          <w:p w14:paraId="2FE7F169" w14:textId="77777777" w:rsidR="00AD22FB" w:rsidRPr="00AD22FB" w:rsidRDefault="00AD22FB" w:rsidP="00AD22FB">
            <w:pPr>
              <w:jc w:val="center"/>
              <w:rPr>
                <w:b/>
              </w:rPr>
            </w:pPr>
            <w:r w:rsidRPr="00AD22FB">
              <w:rPr>
                <w:b/>
              </w:rPr>
              <w:t>black</w:t>
            </w:r>
          </w:p>
        </w:tc>
        <w:tc>
          <w:tcPr>
            <w:tcW w:w="1419" w:type="dxa"/>
            <w:tcBorders>
              <w:top w:val="single" w:sz="4" w:space="0" w:color="auto"/>
            </w:tcBorders>
          </w:tcPr>
          <w:p w14:paraId="70252873" w14:textId="77777777" w:rsidR="00AD22FB" w:rsidRPr="00AD22FB" w:rsidRDefault="00AD22FB" w:rsidP="00AD22FB">
            <w:pPr>
              <w:jc w:val="center"/>
              <w:rPr>
                <w:b/>
              </w:rPr>
            </w:pPr>
            <w:r w:rsidRPr="00AD22FB">
              <w:rPr>
                <w:b/>
              </w:rPr>
              <w:t>pop</w:t>
            </w:r>
          </w:p>
        </w:tc>
        <w:tc>
          <w:tcPr>
            <w:tcW w:w="1420" w:type="dxa"/>
            <w:tcBorders>
              <w:top w:val="single" w:sz="4" w:space="0" w:color="auto"/>
            </w:tcBorders>
          </w:tcPr>
          <w:p w14:paraId="5C8DC5C7" w14:textId="77777777" w:rsidR="00AD22FB" w:rsidRPr="00AD22FB" w:rsidRDefault="00AD22FB" w:rsidP="00AD22FB">
            <w:pPr>
              <w:jc w:val="center"/>
              <w:rPr>
                <w:b/>
              </w:rPr>
            </w:pPr>
            <w:r w:rsidRPr="00AD22FB">
              <w:rPr>
                <w:b/>
              </w:rPr>
              <w:t>actors</w:t>
            </w:r>
          </w:p>
        </w:tc>
        <w:tc>
          <w:tcPr>
            <w:tcW w:w="1420" w:type="dxa"/>
            <w:tcBorders>
              <w:top w:val="single" w:sz="4" w:space="0" w:color="auto"/>
            </w:tcBorders>
          </w:tcPr>
          <w:p w14:paraId="45E942D4" w14:textId="77777777" w:rsidR="00AD22FB" w:rsidRPr="00AD22FB" w:rsidRDefault="00AD22FB" w:rsidP="00AD22FB">
            <w:pPr>
              <w:jc w:val="center"/>
              <w:rPr>
                <w:b/>
              </w:rPr>
            </w:pPr>
            <w:r w:rsidRPr="00AD22FB">
              <w:rPr>
                <w:b/>
              </w:rPr>
              <w:t>region</w:t>
            </w:r>
          </w:p>
        </w:tc>
        <w:tc>
          <w:tcPr>
            <w:tcW w:w="1420" w:type="dxa"/>
            <w:tcBorders>
              <w:top w:val="single" w:sz="4" w:space="0" w:color="auto"/>
            </w:tcBorders>
          </w:tcPr>
          <w:p w14:paraId="20B58932" w14:textId="77777777" w:rsidR="00AD22FB" w:rsidRPr="00AD22FB" w:rsidRDefault="00AD22FB" w:rsidP="00AD22FB">
            <w:pPr>
              <w:jc w:val="center"/>
              <w:rPr>
                <w:b/>
              </w:rPr>
            </w:pPr>
            <w:r w:rsidRPr="00AD22FB">
              <w:rPr>
                <w:b/>
              </w:rPr>
              <w:t>world</w:t>
            </w:r>
          </w:p>
        </w:tc>
      </w:tr>
      <w:tr w:rsidR="00AD22FB" w14:paraId="2BC31040" w14:textId="77777777" w:rsidTr="00AD22FB">
        <w:tc>
          <w:tcPr>
            <w:tcW w:w="1419" w:type="dxa"/>
            <w:tcBorders>
              <w:top w:val="single" w:sz="4" w:space="0" w:color="auto"/>
              <w:left w:val="single" w:sz="4" w:space="0" w:color="auto"/>
            </w:tcBorders>
            <w:vAlign w:val="center"/>
          </w:tcPr>
          <w:p w14:paraId="612BCCAC" w14:textId="77777777" w:rsidR="00AD22FB" w:rsidRPr="00AD22FB" w:rsidRDefault="00AD22FB" w:rsidP="00AD22FB">
            <w:pPr>
              <w:jc w:val="right"/>
              <w:rPr>
                <w:b/>
              </w:rPr>
            </w:pPr>
            <w:r w:rsidRPr="00AD22FB">
              <w:rPr>
                <w:b/>
              </w:rPr>
              <w:t>goods</w:t>
            </w:r>
          </w:p>
        </w:tc>
        <w:tc>
          <w:tcPr>
            <w:tcW w:w="1419" w:type="dxa"/>
          </w:tcPr>
          <w:p w14:paraId="6857D57F" w14:textId="77777777" w:rsidR="00AD22FB" w:rsidRPr="00EB5313" w:rsidRDefault="00EB5313" w:rsidP="00EB5313">
            <w:pPr>
              <w:jc w:val="center"/>
              <w:rPr>
                <w:i/>
              </w:rPr>
            </w:pPr>
            <w:r>
              <w:rPr>
                <w:i/>
              </w:rPr>
              <w:t>f</w:t>
            </w:r>
            <w:r w:rsidRPr="00EB5313">
              <w:rPr>
                <w:i/>
                <w:vertAlign w:val="subscript"/>
              </w:rPr>
              <w:t>gg</w:t>
            </w:r>
          </w:p>
        </w:tc>
        <w:tc>
          <w:tcPr>
            <w:tcW w:w="1419" w:type="dxa"/>
          </w:tcPr>
          <w:p w14:paraId="0CA66260" w14:textId="77777777" w:rsidR="00AD22FB" w:rsidRPr="00EB5313" w:rsidRDefault="00EB5313" w:rsidP="00EB5313">
            <w:pPr>
              <w:jc w:val="center"/>
              <w:rPr>
                <w:i/>
              </w:rPr>
            </w:pPr>
            <w:r>
              <w:rPr>
                <w:i/>
              </w:rPr>
              <w:t>A</w:t>
            </w:r>
            <w:r w:rsidRPr="00EB5313">
              <w:rPr>
                <w:i/>
                <w:vertAlign w:val="subscript"/>
              </w:rPr>
              <w:t>gb</w:t>
            </w:r>
          </w:p>
        </w:tc>
        <w:tc>
          <w:tcPr>
            <w:tcW w:w="1419" w:type="dxa"/>
          </w:tcPr>
          <w:p w14:paraId="6618AC4D" w14:textId="77777777" w:rsidR="00AD22FB" w:rsidRPr="00EB5313" w:rsidRDefault="00EB5313" w:rsidP="00EB5313">
            <w:pPr>
              <w:jc w:val="center"/>
              <w:rPr>
                <w:i/>
              </w:rPr>
            </w:pPr>
            <w:r>
              <w:rPr>
                <w:i/>
              </w:rPr>
              <w:t>f</w:t>
            </w:r>
            <w:r w:rsidRPr="00EB5313">
              <w:rPr>
                <w:i/>
                <w:vertAlign w:val="subscript"/>
              </w:rPr>
              <w:t>gp</w:t>
            </w:r>
          </w:p>
        </w:tc>
        <w:tc>
          <w:tcPr>
            <w:tcW w:w="1420" w:type="dxa"/>
          </w:tcPr>
          <w:p w14:paraId="5B970559" w14:textId="77777777" w:rsidR="00AD22FB" w:rsidRPr="00EB5313" w:rsidRDefault="00EB5313" w:rsidP="00EB5313">
            <w:pPr>
              <w:jc w:val="center"/>
              <w:rPr>
                <w:i/>
              </w:rPr>
            </w:pPr>
            <w:r>
              <w:rPr>
                <w:i/>
              </w:rPr>
              <w:t>f</w:t>
            </w:r>
            <w:r w:rsidRPr="00EB5313">
              <w:rPr>
                <w:i/>
                <w:vertAlign w:val="subscript"/>
              </w:rPr>
              <w:t>ga</w:t>
            </w:r>
          </w:p>
        </w:tc>
        <w:tc>
          <w:tcPr>
            <w:tcW w:w="1420" w:type="dxa"/>
          </w:tcPr>
          <w:p w14:paraId="4BB51F71" w14:textId="77777777" w:rsidR="00AD22FB" w:rsidRPr="00EB5313" w:rsidRDefault="00EB5313" w:rsidP="00EB5313">
            <w:pPr>
              <w:jc w:val="center"/>
              <w:rPr>
                <w:i/>
              </w:rPr>
            </w:pPr>
            <w:r>
              <w:rPr>
                <w:i/>
              </w:rPr>
              <w:t>f</w:t>
            </w:r>
            <w:r w:rsidRPr="00EB5313">
              <w:rPr>
                <w:i/>
                <w:vertAlign w:val="subscript"/>
              </w:rPr>
              <w:t>gr</w:t>
            </w:r>
          </w:p>
        </w:tc>
        <w:tc>
          <w:tcPr>
            <w:tcW w:w="1420" w:type="dxa"/>
          </w:tcPr>
          <w:p w14:paraId="7E841268" w14:textId="77777777" w:rsidR="00AD22FB" w:rsidRPr="00EB5313" w:rsidRDefault="00EB5313" w:rsidP="00EB5313">
            <w:pPr>
              <w:jc w:val="center"/>
              <w:rPr>
                <w:i/>
              </w:rPr>
            </w:pPr>
            <w:r>
              <w:rPr>
                <w:i/>
              </w:rPr>
              <w:t>N/A</w:t>
            </w:r>
          </w:p>
        </w:tc>
      </w:tr>
      <w:tr w:rsidR="00AD22FB" w14:paraId="0835AD4B" w14:textId="77777777" w:rsidTr="00AD22FB">
        <w:tc>
          <w:tcPr>
            <w:tcW w:w="1419" w:type="dxa"/>
            <w:tcBorders>
              <w:top w:val="single" w:sz="4" w:space="0" w:color="auto"/>
              <w:left w:val="single" w:sz="4" w:space="0" w:color="auto"/>
            </w:tcBorders>
            <w:vAlign w:val="center"/>
          </w:tcPr>
          <w:p w14:paraId="75533373" w14:textId="77777777" w:rsidR="00AD22FB" w:rsidRPr="00AD22FB" w:rsidRDefault="00AD22FB" w:rsidP="00AD22FB">
            <w:pPr>
              <w:jc w:val="right"/>
              <w:rPr>
                <w:b/>
              </w:rPr>
            </w:pPr>
            <w:r w:rsidRPr="00AD22FB">
              <w:rPr>
                <w:b/>
              </w:rPr>
              <w:t>black</w:t>
            </w:r>
          </w:p>
        </w:tc>
        <w:tc>
          <w:tcPr>
            <w:tcW w:w="1419" w:type="dxa"/>
          </w:tcPr>
          <w:p w14:paraId="13E9B891" w14:textId="77777777" w:rsidR="00AD22FB" w:rsidRPr="00EB5313" w:rsidRDefault="00EB5313" w:rsidP="00EB5313">
            <w:pPr>
              <w:jc w:val="center"/>
              <w:rPr>
                <w:i/>
              </w:rPr>
            </w:pPr>
            <w:r>
              <w:rPr>
                <w:i/>
              </w:rPr>
              <w:t>f</w:t>
            </w:r>
            <w:r w:rsidRPr="00EB5313">
              <w:rPr>
                <w:i/>
                <w:vertAlign w:val="subscript"/>
              </w:rPr>
              <w:t>bg</w:t>
            </w:r>
          </w:p>
        </w:tc>
        <w:tc>
          <w:tcPr>
            <w:tcW w:w="1419" w:type="dxa"/>
          </w:tcPr>
          <w:p w14:paraId="085A5AD6" w14:textId="77777777" w:rsidR="00AD22FB" w:rsidRPr="00EB5313" w:rsidRDefault="00EB5313" w:rsidP="00EB5313">
            <w:pPr>
              <w:jc w:val="center"/>
              <w:rPr>
                <w:i/>
              </w:rPr>
            </w:pPr>
            <w:r>
              <w:rPr>
                <w:i/>
              </w:rPr>
              <w:t>A</w:t>
            </w:r>
            <w:r w:rsidRPr="00EB5313">
              <w:rPr>
                <w:i/>
                <w:vertAlign w:val="subscript"/>
              </w:rPr>
              <w:t>bb</w:t>
            </w:r>
          </w:p>
        </w:tc>
        <w:tc>
          <w:tcPr>
            <w:tcW w:w="1419" w:type="dxa"/>
          </w:tcPr>
          <w:p w14:paraId="0D5B7426" w14:textId="77777777" w:rsidR="00AD22FB" w:rsidRPr="00EB5313" w:rsidRDefault="00EB5313" w:rsidP="00EB5313">
            <w:pPr>
              <w:jc w:val="center"/>
              <w:rPr>
                <w:i/>
              </w:rPr>
            </w:pPr>
            <w:r>
              <w:rPr>
                <w:i/>
              </w:rPr>
              <w:t>f</w:t>
            </w:r>
            <w:r w:rsidRPr="00EB5313">
              <w:rPr>
                <w:i/>
                <w:vertAlign w:val="subscript"/>
              </w:rPr>
              <w:t>bp</w:t>
            </w:r>
          </w:p>
        </w:tc>
        <w:tc>
          <w:tcPr>
            <w:tcW w:w="1420" w:type="dxa"/>
          </w:tcPr>
          <w:p w14:paraId="08839652" w14:textId="77777777" w:rsidR="00AD22FB" w:rsidRPr="00EB5313" w:rsidRDefault="00EB5313" w:rsidP="00EB5313">
            <w:pPr>
              <w:jc w:val="center"/>
              <w:rPr>
                <w:i/>
              </w:rPr>
            </w:pPr>
            <w:r>
              <w:rPr>
                <w:i/>
              </w:rPr>
              <w:t>f</w:t>
            </w:r>
            <w:r w:rsidRPr="00EB5313">
              <w:rPr>
                <w:i/>
                <w:vertAlign w:val="subscript"/>
              </w:rPr>
              <w:t>ba</w:t>
            </w:r>
          </w:p>
        </w:tc>
        <w:tc>
          <w:tcPr>
            <w:tcW w:w="1420" w:type="dxa"/>
          </w:tcPr>
          <w:p w14:paraId="3B2A8A53" w14:textId="77777777" w:rsidR="00AD22FB" w:rsidRPr="00EB5313" w:rsidRDefault="00EB5313" w:rsidP="00EB5313">
            <w:pPr>
              <w:jc w:val="center"/>
              <w:rPr>
                <w:i/>
              </w:rPr>
            </w:pPr>
            <w:r>
              <w:rPr>
                <w:i/>
              </w:rPr>
              <w:t>f</w:t>
            </w:r>
            <w:r w:rsidRPr="00EB5313">
              <w:rPr>
                <w:i/>
                <w:vertAlign w:val="subscript"/>
              </w:rPr>
              <w:t>br</w:t>
            </w:r>
          </w:p>
        </w:tc>
        <w:tc>
          <w:tcPr>
            <w:tcW w:w="1420" w:type="dxa"/>
          </w:tcPr>
          <w:p w14:paraId="6A097761" w14:textId="77777777" w:rsidR="00AD22FB" w:rsidRPr="00EB5313" w:rsidRDefault="00EB5313" w:rsidP="00EB5313">
            <w:pPr>
              <w:jc w:val="center"/>
              <w:rPr>
                <w:i/>
              </w:rPr>
            </w:pPr>
            <w:r>
              <w:rPr>
                <w:i/>
              </w:rPr>
              <w:t>N/A</w:t>
            </w:r>
          </w:p>
        </w:tc>
      </w:tr>
      <w:tr w:rsidR="00AD22FB" w14:paraId="07C247F7" w14:textId="77777777" w:rsidTr="00AD22FB">
        <w:tc>
          <w:tcPr>
            <w:tcW w:w="1419" w:type="dxa"/>
            <w:tcBorders>
              <w:top w:val="single" w:sz="4" w:space="0" w:color="auto"/>
              <w:left w:val="single" w:sz="4" w:space="0" w:color="auto"/>
            </w:tcBorders>
            <w:vAlign w:val="center"/>
          </w:tcPr>
          <w:p w14:paraId="0E45BCB0" w14:textId="77777777" w:rsidR="00AD22FB" w:rsidRPr="00AD22FB" w:rsidRDefault="00AD22FB" w:rsidP="00AD22FB">
            <w:pPr>
              <w:jc w:val="right"/>
              <w:rPr>
                <w:b/>
              </w:rPr>
            </w:pPr>
            <w:r w:rsidRPr="00AD22FB">
              <w:rPr>
                <w:b/>
              </w:rPr>
              <w:t>pop</w:t>
            </w:r>
          </w:p>
        </w:tc>
        <w:tc>
          <w:tcPr>
            <w:tcW w:w="1419" w:type="dxa"/>
          </w:tcPr>
          <w:p w14:paraId="24646662" w14:textId="77777777" w:rsidR="00AD22FB" w:rsidRPr="00EB5313" w:rsidRDefault="00EB5313" w:rsidP="00EB5313">
            <w:pPr>
              <w:jc w:val="center"/>
              <w:rPr>
                <w:i/>
              </w:rPr>
            </w:pPr>
            <w:r>
              <w:rPr>
                <w:i/>
              </w:rPr>
              <w:t>f</w:t>
            </w:r>
            <w:r w:rsidRPr="00EB5313">
              <w:rPr>
                <w:i/>
                <w:vertAlign w:val="subscript"/>
              </w:rPr>
              <w:t>pg</w:t>
            </w:r>
          </w:p>
        </w:tc>
        <w:tc>
          <w:tcPr>
            <w:tcW w:w="1419" w:type="dxa"/>
          </w:tcPr>
          <w:p w14:paraId="3AB88B27" w14:textId="77777777" w:rsidR="00AD22FB" w:rsidRPr="00EB5313" w:rsidRDefault="00EB5313" w:rsidP="00EB5313">
            <w:pPr>
              <w:jc w:val="center"/>
              <w:rPr>
                <w:i/>
              </w:rPr>
            </w:pPr>
            <w:r>
              <w:rPr>
                <w:i/>
              </w:rPr>
              <w:t>A</w:t>
            </w:r>
            <w:r w:rsidRPr="00EB5313">
              <w:rPr>
                <w:i/>
                <w:vertAlign w:val="subscript"/>
              </w:rPr>
              <w:t>pb</w:t>
            </w:r>
          </w:p>
        </w:tc>
        <w:tc>
          <w:tcPr>
            <w:tcW w:w="1419" w:type="dxa"/>
          </w:tcPr>
          <w:p w14:paraId="54BF30EE" w14:textId="77777777" w:rsidR="00AD22FB" w:rsidRPr="00EB5313" w:rsidRDefault="00EB5313" w:rsidP="00EB5313">
            <w:pPr>
              <w:jc w:val="center"/>
              <w:rPr>
                <w:i/>
              </w:rPr>
            </w:pPr>
            <w:r>
              <w:rPr>
                <w:i/>
              </w:rPr>
              <w:t>f</w:t>
            </w:r>
            <w:r w:rsidRPr="00EB5313">
              <w:rPr>
                <w:i/>
                <w:vertAlign w:val="subscript"/>
              </w:rPr>
              <w:t>pp</w:t>
            </w:r>
          </w:p>
        </w:tc>
        <w:tc>
          <w:tcPr>
            <w:tcW w:w="1420" w:type="dxa"/>
          </w:tcPr>
          <w:p w14:paraId="45C50B87" w14:textId="77777777" w:rsidR="00AD22FB" w:rsidRPr="00EB5313" w:rsidRDefault="00EB5313" w:rsidP="00EB5313">
            <w:pPr>
              <w:jc w:val="center"/>
              <w:rPr>
                <w:i/>
              </w:rPr>
            </w:pPr>
            <w:r>
              <w:rPr>
                <w:i/>
              </w:rPr>
              <w:t>f</w:t>
            </w:r>
            <w:r w:rsidRPr="00EB5313">
              <w:rPr>
                <w:i/>
                <w:vertAlign w:val="subscript"/>
              </w:rPr>
              <w:t>pa</w:t>
            </w:r>
          </w:p>
        </w:tc>
        <w:tc>
          <w:tcPr>
            <w:tcW w:w="1420" w:type="dxa"/>
          </w:tcPr>
          <w:p w14:paraId="3358178E" w14:textId="77777777" w:rsidR="00AD22FB" w:rsidRPr="00EB5313" w:rsidRDefault="00EB5313" w:rsidP="00EB5313">
            <w:pPr>
              <w:jc w:val="center"/>
              <w:rPr>
                <w:i/>
              </w:rPr>
            </w:pPr>
            <w:r>
              <w:rPr>
                <w:i/>
              </w:rPr>
              <w:t>f</w:t>
            </w:r>
            <w:r w:rsidRPr="00EB5313">
              <w:rPr>
                <w:i/>
                <w:vertAlign w:val="subscript"/>
              </w:rPr>
              <w:t>pr</w:t>
            </w:r>
          </w:p>
        </w:tc>
        <w:tc>
          <w:tcPr>
            <w:tcW w:w="1420" w:type="dxa"/>
          </w:tcPr>
          <w:p w14:paraId="558C706F" w14:textId="77777777" w:rsidR="00AD22FB" w:rsidRPr="00EB5313" w:rsidRDefault="00EB5313" w:rsidP="00EB5313">
            <w:pPr>
              <w:jc w:val="center"/>
              <w:rPr>
                <w:i/>
              </w:rPr>
            </w:pPr>
            <w:r>
              <w:rPr>
                <w:i/>
              </w:rPr>
              <w:t>N/A</w:t>
            </w:r>
          </w:p>
        </w:tc>
      </w:tr>
      <w:tr w:rsidR="00AD22FB" w14:paraId="63A701E8" w14:textId="77777777" w:rsidTr="00AD22FB">
        <w:tc>
          <w:tcPr>
            <w:tcW w:w="1419" w:type="dxa"/>
            <w:tcBorders>
              <w:top w:val="single" w:sz="4" w:space="0" w:color="auto"/>
              <w:left w:val="single" w:sz="4" w:space="0" w:color="auto"/>
            </w:tcBorders>
            <w:vAlign w:val="center"/>
          </w:tcPr>
          <w:p w14:paraId="434F88F3" w14:textId="77777777" w:rsidR="00AD22FB" w:rsidRPr="00AD22FB" w:rsidRDefault="00AD22FB" w:rsidP="00AD22FB">
            <w:pPr>
              <w:jc w:val="right"/>
              <w:rPr>
                <w:b/>
              </w:rPr>
            </w:pPr>
            <w:r w:rsidRPr="00AD22FB">
              <w:rPr>
                <w:b/>
              </w:rPr>
              <w:t>actors</w:t>
            </w:r>
          </w:p>
        </w:tc>
        <w:tc>
          <w:tcPr>
            <w:tcW w:w="1419" w:type="dxa"/>
          </w:tcPr>
          <w:p w14:paraId="5D45B149" w14:textId="77777777" w:rsidR="00AD22FB" w:rsidRPr="00EB5313" w:rsidRDefault="00EB5313" w:rsidP="00EB5313">
            <w:pPr>
              <w:jc w:val="center"/>
              <w:rPr>
                <w:i/>
              </w:rPr>
            </w:pPr>
            <w:r>
              <w:rPr>
                <w:i/>
              </w:rPr>
              <w:t>t</w:t>
            </w:r>
            <w:r w:rsidRPr="00EB5313">
              <w:rPr>
                <w:i/>
                <w:vertAlign w:val="subscript"/>
              </w:rPr>
              <w:t>ag</w:t>
            </w:r>
          </w:p>
        </w:tc>
        <w:tc>
          <w:tcPr>
            <w:tcW w:w="1419" w:type="dxa"/>
          </w:tcPr>
          <w:p w14:paraId="55AF23A5" w14:textId="77777777" w:rsidR="00AD22FB" w:rsidRPr="00EB5313" w:rsidRDefault="00EB5313" w:rsidP="00EB5313">
            <w:pPr>
              <w:jc w:val="center"/>
              <w:rPr>
                <w:i/>
              </w:rPr>
            </w:pPr>
            <w:r>
              <w:rPr>
                <w:i/>
              </w:rPr>
              <w:t>t</w:t>
            </w:r>
            <w:r w:rsidRPr="00EB5313">
              <w:rPr>
                <w:i/>
                <w:vertAlign w:val="subscript"/>
              </w:rPr>
              <w:t>ab</w:t>
            </w:r>
          </w:p>
        </w:tc>
        <w:tc>
          <w:tcPr>
            <w:tcW w:w="1419" w:type="dxa"/>
          </w:tcPr>
          <w:p w14:paraId="3AF760E3" w14:textId="77777777" w:rsidR="00AD22FB" w:rsidRPr="00EB5313" w:rsidRDefault="00EB5313" w:rsidP="00EB5313">
            <w:pPr>
              <w:jc w:val="center"/>
              <w:rPr>
                <w:i/>
              </w:rPr>
            </w:pPr>
            <w:r>
              <w:rPr>
                <w:i/>
              </w:rPr>
              <w:t>t</w:t>
            </w:r>
            <w:r w:rsidRPr="00EB5313">
              <w:rPr>
                <w:i/>
                <w:vertAlign w:val="subscript"/>
              </w:rPr>
              <w:t>ap</w:t>
            </w:r>
          </w:p>
        </w:tc>
        <w:tc>
          <w:tcPr>
            <w:tcW w:w="1420" w:type="dxa"/>
          </w:tcPr>
          <w:p w14:paraId="3F4CA62D" w14:textId="77777777" w:rsidR="00AD22FB" w:rsidRPr="00EB5313" w:rsidRDefault="00EB5313" w:rsidP="00EB5313">
            <w:pPr>
              <w:jc w:val="center"/>
              <w:rPr>
                <w:i/>
              </w:rPr>
            </w:pPr>
            <w:r>
              <w:rPr>
                <w:i/>
              </w:rPr>
              <w:t>f</w:t>
            </w:r>
            <w:r w:rsidRPr="00EB5313">
              <w:rPr>
                <w:i/>
                <w:vertAlign w:val="subscript"/>
              </w:rPr>
              <w:t>aa</w:t>
            </w:r>
          </w:p>
        </w:tc>
        <w:tc>
          <w:tcPr>
            <w:tcW w:w="1420" w:type="dxa"/>
          </w:tcPr>
          <w:p w14:paraId="7A8FF1A6" w14:textId="77777777" w:rsidR="00AD22FB" w:rsidRPr="00EB5313" w:rsidRDefault="00EB5313" w:rsidP="00EB5313">
            <w:pPr>
              <w:jc w:val="center"/>
              <w:rPr>
                <w:i/>
              </w:rPr>
            </w:pPr>
            <w:r>
              <w:rPr>
                <w:i/>
              </w:rPr>
              <w:t>f</w:t>
            </w:r>
            <w:r w:rsidRPr="00EB5313">
              <w:rPr>
                <w:i/>
                <w:vertAlign w:val="subscript"/>
              </w:rPr>
              <w:t>ar</w:t>
            </w:r>
          </w:p>
        </w:tc>
        <w:tc>
          <w:tcPr>
            <w:tcW w:w="1420" w:type="dxa"/>
          </w:tcPr>
          <w:p w14:paraId="7F365D52" w14:textId="77777777" w:rsidR="00AD22FB" w:rsidRPr="00EB5313" w:rsidRDefault="00EB5313" w:rsidP="00EB5313">
            <w:pPr>
              <w:jc w:val="center"/>
              <w:rPr>
                <w:i/>
              </w:rPr>
            </w:pPr>
            <w:r>
              <w:rPr>
                <w:i/>
              </w:rPr>
              <w:t>N/A</w:t>
            </w:r>
          </w:p>
        </w:tc>
      </w:tr>
      <w:tr w:rsidR="00AD22FB" w14:paraId="750B7313" w14:textId="77777777" w:rsidTr="00AD22FB">
        <w:tc>
          <w:tcPr>
            <w:tcW w:w="1419" w:type="dxa"/>
            <w:tcBorders>
              <w:top w:val="single" w:sz="4" w:space="0" w:color="auto"/>
              <w:left w:val="single" w:sz="4" w:space="0" w:color="auto"/>
            </w:tcBorders>
            <w:vAlign w:val="center"/>
          </w:tcPr>
          <w:p w14:paraId="19010982" w14:textId="77777777" w:rsidR="00AD22FB" w:rsidRPr="00AD22FB" w:rsidRDefault="00AD22FB" w:rsidP="00AD22FB">
            <w:pPr>
              <w:jc w:val="right"/>
              <w:rPr>
                <w:b/>
              </w:rPr>
            </w:pPr>
            <w:r w:rsidRPr="00AD22FB">
              <w:rPr>
                <w:b/>
              </w:rPr>
              <w:t>region</w:t>
            </w:r>
          </w:p>
        </w:tc>
        <w:tc>
          <w:tcPr>
            <w:tcW w:w="1419" w:type="dxa"/>
          </w:tcPr>
          <w:p w14:paraId="57D68D1A" w14:textId="77777777" w:rsidR="00AD22FB" w:rsidRPr="00EB5313" w:rsidRDefault="00EB5313" w:rsidP="00EB5313">
            <w:pPr>
              <w:jc w:val="center"/>
              <w:rPr>
                <w:i/>
              </w:rPr>
            </w:pPr>
            <w:r>
              <w:rPr>
                <w:i/>
              </w:rPr>
              <w:t>t</w:t>
            </w:r>
            <w:r w:rsidRPr="00EB5313">
              <w:rPr>
                <w:i/>
                <w:vertAlign w:val="subscript"/>
              </w:rPr>
              <w:t>rg</w:t>
            </w:r>
          </w:p>
        </w:tc>
        <w:tc>
          <w:tcPr>
            <w:tcW w:w="1419" w:type="dxa"/>
          </w:tcPr>
          <w:p w14:paraId="5CF00638" w14:textId="77777777" w:rsidR="00AD22FB" w:rsidRPr="00EB5313" w:rsidRDefault="00EB5313" w:rsidP="00EB5313">
            <w:pPr>
              <w:jc w:val="center"/>
              <w:rPr>
                <w:i/>
              </w:rPr>
            </w:pPr>
            <w:r>
              <w:rPr>
                <w:i/>
              </w:rPr>
              <w:t>t</w:t>
            </w:r>
            <w:r w:rsidRPr="00EB5313">
              <w:rPr>
                <w:i/>
                <w:vertAlign w:val="subscript"/>
              </w:rPr>
              <w:t>rb</w:t>
            </w:r>
          </w:p>
        </w:tc>
        <w:tc>
          <w:tcPr>
            <w:tcW w:w="1419" w:type="dxa"/>
          </w:tcPr>
          <w:p w14:paraId="7F2B8222" w14:textId="77777777" w:rsidR="00AD22FB" w:rsidRPr="00EB5313" w:rsidRDefault="00EB5313" w:rsidP="00EB5313">
            <w:pPr>
              <w:jc w:val="center"/>
              <w:rPr>
                <w:i/>
              </w:rPr>
            </w:pPr>
            <w:r>
              <w:rPr>
                <w:i/>
              </w:rPr>
              <w:t>t</w:t>
            </w:r>
            <w:r w:rsidRPr="00EB5313">
              <w:rPr>
                <w:i/>
                <w:vertAlign w:val="subscript"/>
              </w:rPr>
              <w:t>rp</w:t>
            </w:r>
          </w:p>
        </w:tc>
        <w:tc>
          <w:tcPr>
            <w:tcW w:w="1420" w:type="dxa"/>
          </w:tcPr>
          <w:p w14:paraId="432C52DB" w14:textId="77777777" w:rsidR="00AD22FB" w:rsidRPr="00EB5313" w:rsidRDefault="00EB5313" w:rsidP="00EB5313">
            <w:pPr>
              <w:jc w:val="center"/>
              <w:rPr>
                <w:i/>
              </w:rPr>
            </w:pPr>
            <w:r>
              <w:rPr>
                <w:i/>
              </w:rPr>
              <w:t>f</w:t>
            </w:r>
            <w:r w:rsidRPr="00EB5313">
              <w:rPr>
                <w:i/>
                <w:vertAlign w:val="subscript"/>
              </w:rPr>
              <w:t>ra</w:t>
            </w:r>
          </w:p>
        </w:tc>
        <w:tc>
          <w:tcPr>
            <w:tcW w:w="1420" w:type="dxa"/>
          </w:tcPr>
          <w:p w14:paraId="167362D1" w14:textId="77777777" w:rsidR="00AD22FB" w:rsidRPr="00EB5313" w:rsidRDefault="00EB5313" w:rsidP="00EB5313">
            <w:pPr>
              <w:jc w:val="center"/>
              <w:rPr>
                <w:i/>
              </w:rPr>
            </w:pPr>
            <w:r>
              <w:rPr>
                <w:i/>
              </w:rPr>
              <w:t>f</w:t>
            </w:r>
            <w:r w:rsidRPr="00EB5313">
              <w:rPr>
                <w:i/>
                <w:vertAlign w:val="subscript"/>
              </w:rPr>
              <w:t>rr</w:t>
            </w:r>
          </w:p>
        </w:tc>
        <w:tc>
          <w:tcPr>
            <w:tcW w:w="1420" w:type="dxa"/>
          </w:tcPr>
          <w:p w14:paraId="63A2BBCC" w14:textId="77777777" w:rsidR="00AD22FB" w:rsidRPr="00EB5313" w:rsidRDefault="00EB5313" w:rsidP="00EB5313">
            <w:pPr>
              <w:jc w:val="center"/>
              <w:rPr>
                <w:i/>
              </w:rPr>
            </w:pPr>
            <w:r>
              <w:rPr>
                <w:i/>
              </w:rPr>
              <w:t>N/A</w:t>
            </w:r>
          </w:p>
        </w:tc>
      </w:tr>
      <w:tr w:rsidR="00AD22FB" w14:paraId="5FCE0917" w14:textId="77777777" w:rsidTr="00AD22FB">
        <w:tc>
          <w:tcPr>
            <w:tcW w:w="1419" w:type="dxa"/>
            <w:tcBorders>
              <w:top w:val="single" w:sz="4" w:space="0" w:color="auto"/>
              <w:left w:val="single" w:sz="4" w:space="0" w:color="auto"/>
            </w:tcBorders>
            <w:vAlign w:val="center"/>
          </w:tcPr>
          <w:p w14:paraId="534A844E" w14:textId="77777777" w:rsidR="00AD22FB" w:rsidRPr="00AD22FB" w:rsidRDefault="00AD22FB" w:rsidP="00AD22FB">
            <w:pPr>
              <w:jc w:val="right"/>
              <w:rPr>
                <w:b/>
              </w:rPr>
            </w:pPr>
            <w:r w:rsidRPr="00AD22FB">
              <w:rPr>
                <w:b/>
              </w:rPr>
              <w:t>world</w:t>
            </w:r>
          </w:p>
        </w:tc>
        <w:tc>
          <w:tcPr>
            <w:tcW w:w="1419" w:type="dxa"/>
          </w:tcPr>
          <w:p w14:paraId="6CC28D75" w14:textId="77777777" w:rsidR="00AD22FB" w:rsidRPr="00EB5313" w:rsidRDefault="00EB5313" w:rsidP="00EB5313">
            <w:pPr>
              <w:jc w:val="center"/>
              <w:rPr>
                <w:i/>
              </w:rPr>
            </w:pPr>
            <w:r>
              <w:rPr>
                <w:i/>
              </w:rPr>
              <w:t>t</w:t>
            </w:r>
            <w:r w:rsidRPr="00EB5313">
              <w:rPr>
                <w:i/>
                <w:vertAlign w:val="subscript"/>
              </w:rPr>
              <w:t>wg</w:t>
            </w:r>
          </w:p>
        </w:tc>
        <w:tc>
          <w:tcPr>
            <w:tcW w:w="1419" w:type="dxa"/>
          </w:tcPr>
          <w:p w14:paraId="7EB9BBA2" w14:textId="77777777" w:rsidR="00AD22FB" w:rsidRPr="00EB5313" w:rsidRDefault="00EB5313" w:rsidP="00EB5313">
            <w:pPr>
              <w:jc w:val="center"/>
              <w:rPr>
                <w:i/>
              </w:rPr>
            </w:pPr>
            <w:r>
              <w:rPr>
                <w:i/>
              </w:rPr>
              <w:t>t</w:t>
            </w:r>
            <w:r w:rsidRPr="00EB5313">
              <w:rPr>
                <w:i/>
                <w:vertAlign w:val="subscript"/>
              </w:rPr>
              <w:t>wb</w:t>
            </w:r>
          </w:p>
        </w:tc>
        <w:tc>
          <w:tcPr>
            <w:tcW w:w="1419" w:type="dxa"/>
          </w:tcPr>
          <w:p w14:paraId="3660390D" w14:textId="77777777" w:rsidR="00AD22FB" w:rsidRPr="00EB5313" w:rsidRDefault="00EB5313" w:rsidP="00EB5313">
            <w:pPr>
              <w:jc w:val="center"/>
              <w:rPr>
                <w:i/>
              </w:rPr>
            </w:pPr>
            <w:r>
              <w:rPr>
                <w:i/>
              </w:rPr>
              <w:t>t</w:t>
            </w:r>
            <w:r w:rsidRPr="00EB5313">
              <w:rPr>
                <w:i/>
                <w:vertAlign w:val="subscript"/>
              </w:rPr>
              <w:t>wp</w:t>
            </w:r>
          </w:p>
        </w:tc>
        <w:tc>
          <w:tcPr>
            <w:tcW w:w="1420" w:type="dxa"/>
          </w:tcPr>
          <w:p w14:paraId="247983A9" w14:textId="77777777" w:rsidR="00AD22FB" w:rsidRPr="00EB5313" w:rsidRDefault="00EB5313" w:rsidP="00EB5313">
            <w:pPr>
              <w:jc w:val="center"/>
              <w:rPr>
                <w:i/>
              </w:rPr>
            </w:pPr>
            <w:r>
              <w:rPr>
                <w:i/>
              </w:rPr>
              <w:t>f</w:t>
            </w:r>
            <w:r w:rsidRPr="00EB5313">
              <w:rPr>
                <w:i/>
                <w:vertAlign w:val="subscript"/>
              </w:rPr>
              <w:t>wa</w:t>
            </w:r>
          </w:p>
        </w:tc>
        <w:tc>
          <w:tcPr>
            <w:tcW w:w="1420" w:type="dxa"/>
          </w:tcPr>
          <w:p w14:paraId="64BCBF5C" w14:textId="77777777" w:rsidR="00AD22FB" w:rsidRPr="00EB5313" w:rsidRDefault="00EB5313" w:rsidP="00EB5313">
            <w:pPr>
              <w:jc w:val="center"/>
              <w:rPr>
                <w:i/>
              </w:rPr>
            </w:pPr>
            <w:r>
              <w:rPr>
                <w:i/>
              </w:rPr>
              <w:t>f</w:t>
            </w:r>
            <w:r w:rsidRPr="00EB5313">
              <w:rPr>
                <w:i/>
                <w:vertAlign w:val="subscript"/>
              </w:rPr>
              <w:t>wr</w:t>
            </w:r>
          </w:p>
        </w:tc>
        <w:tc>
          <w:tcPr>
            <w:tcW w:w="1420" w:type="dxa"/>
          </w:tcPr>
          <w:p w14:paraId="38062BE0" w14:textId="77777777" w:rsidR="00AD22FB" w:rsidRPr="00EB5313" w:rsidRDefault="00EB5313" w:rsidP="00EB5313">
            <w:pPr>
              <w:jc w:val="center"/>
              <w:rPr>
                <w:i/>
              </w:rPr>
            </w:pPr>
            <w:r>
              <w:rPr>
                <w:i/>
              </w:rPr>
              <w:t>N/A</w:t>
            </w:r>
          </w:p>
        </w:tc>
      </w:tr>
    </w:tbl>
    <w:p w14:paraId="7E3F9397" w14:textId="77777777" w:rsidR="00AD22FB" w:rsidRDefault="00AD22FB" w:rsidP="00AD22FB"/>
    <w:p w14:paraId="680DF8B2" w14:textId="77777777" w:rsidR="004F6A40" w:rsidRDefault="000F1391" w:rsidP="000F1391">
      <w:r>
        <w:t>where</w:t>
      </w:r>
    </w:p>
    <w:p w14:paraId="7B0AB3C8" w14:textId="77777777" w:rsidR="000F1391" w:rsidRDefault="000F1391" w:rsidP="001342B4">
      <w:pPr>
        <w:ind w:left="360"/>
      </w:pPr>
    </w:p>
    <w:p w14:paraId="649FE7CE" w14:textId="77777777" w:rsidR="000F1391" w:rsidRDefault="00C32465" w:rsidP="000F1391">
      <w:pPr>
        <w:pStyle w:val="Definitions"/>
      </w:pPr>
      <m:oMath>
        <m:sSub>
          <m:sSubPr>
            <m:ctrlPr>
              <w:rPr>
                <w:rFonts w:ascii="Cambria Math" w:hAnsi="Cambria Math"/>
              </w:rPr>
            </m:ctrlPr>
          </m:sSubPr>
          <m:e>
            <m:r>
              <w:rPr>
                <w:rFonts w:ascii="Cambria Math" w:hAnsi="Cambria Math"/>
              </w:rPr>
              <m:t>f</m:t>
            </m:r>
          </m:e>
          <m:sub>
            <m:r>
              <w:rPr>
                <w:rFonts w:ascii="Cambria Math" w:hAnsi="Cambria Math"/>
              </w:rPr>
              <m:t>ij</m:t>
            </m:r>
          </m:sub>
        </m:sSub>
      </m:oMath>
      <w:r w:rsidR="000F1391">
        <w:tab/>
        <w:t>=</w:t>
      </w:r>
      <w:r w:rsidR="000F1391">
        <w:tab/>
      </w:r>
      <w:r w:rsidR="00871D7A">
        <w:t>Fraction of total revenue (</w:t>
      </w:r>
      <w:r w:rsidR="000F1391">
        <w:t>Cobb-Douglas coefficient</w:t>
      </w:r>
      <w:r w:rsidR="00871D7A">
        <w:t>s where relevant)</w:t>
      </w:r>
      <w:r w:rsidR="000F1391">
        <w:t xml:space="preserve"> for payments from sector </w:t>
      </w:r>
      <w:r w:rsidR="00184576" w:rsidRPr="00184576">
        <w:rPr>
          <w:i/>
        </w:rPr>
        <w:t>j</w:t>
      </w:r>
      <w:r w:rsidR="000F1391">
        <w:t xml:space="preserve"> to sector </w:t>
      </w:r>
      <w:r w:rsidR="00184576">
        <w:rPr>
          <w:i/>
        </w:rPr>
        <w:t>i</w:t>
      </w:r>
      <w:r w:rsidR="000F1391">
        <w:t>.</w:t>
      </w:r>
    </w:p>
    <w:p w14:paraId="658CB641" w14:textId="77777777" w:rsidR="000F1391" w:rsidRDefault="00C32465" w:rsidP="000F1391">
      <w:pPr>
        <w:pStyle w:val="Definitions"/>
      </w:pPr>
      <m:oMath>
        <m:sSub>
          <m:sSubPr>
            <m:ctrlPr>
              <w:rPr>
                <w:rFonts w:ascii="Cambria Math" w:hAnsi="Cambria Math"/>
              </w:rPr>
            </m:ctrlPr>
          </m:sSubPr>
          <m:e>
            <m:r>
              <w:rPr>
                <w:rFonts w:ascii="Cambria Math" w:hAnsi="Cambria Math"/>
              </w:rPr>
              <m:t>t</m:t>
            </m:r>
          </m:e>
          <m:sub>
            <m:r>
              <w:rPr>
                <w:rFonts w:ascii="Cambria Math" w:hAnsi="Cambria Math"/>
              </w:rPr>
              <m:t>ij</m:t>
            </m:r>
          </m:sub>
        </m:sSub>
      </m:oMath>
      <w:r w:rsidR="000F1391">
        <w:tab/>
        <w:t>=</w:t>
      </w:r>
      <w:r w:rsidR="000F1391">
        <w:tab/>
        <w:t xml:space="preserve">Tax-like rate for payments </w:t>
      </w:r>
      <w:r w:rsidR="00184576">
        <w:t xml:space="preserve">from sector </w:t>
      </w:r>
      <w:r w:rsidR="00184576" w:rsidRPr="00184576">
        <w:rPr>
          <w:i/>
        </w:rPr>
        <w:t>j</w:t>
      </w:r>
      <w:r w:rsidR="00184576">
        <w:t xml:space="preserve"> to sector </w:t>
      </w:r>
      <w:r w:rsidR="00184576">
        <w:rPr>
          <w:i/>
        </w:rPr>
        <w:t>i</w:t>
      </w:r>
      <w:r w:rsidR="000F1391">
        <w:t>.</w:t>
      </w:r>
    </w:p>
    <w:p w14:paraId="6238D572" w14:textId="77777777" w:rsidR="000F1391" w:rsidRDefault="00C32465" w:rsidP="000F1391">
      <w:pPr>
        <w:pStyle w:val="Definitions"/>
      </w:pPr>
      <m:oMath>
        <m:sSub>
          <m:sSubPr>
            <m:ctrlPr>
              <w:rPr>
                <w:rFonts w:ascii="Cambria Math" w:hAnsi="Cambria Math"/>
              </w:rPr>
            </m:ctrlPr>
          </m:sSubPr>
          <m:e>
            <m:r>
              <w:rPr>
                <w:rFonts w:ascii="Cambria Math" w:hAnsi="Cambria Math"/>
              </w:rPr>
              <m:t>A</m:t>
            </m:r>
          </m:e>
          <m:sub>
            <m:r>
              <w:rPr>
                <w:rFonts w:ascii="Cambria Math" w:hAnsi="Cambria Math"/>
              </w:rPr>
              <m:t>ij</m:t>
            </m:r>
          </m:sub>
        </m:sSub>
      </m:oMath>
      <w:r w:rsidR="000F1391">
        <w:tab/>
        <w:t>=</w:t>
      </w:r>
      <w:r w:rsidR="000F1391">
        <w:tab/>
        <w:t xml:space="preserve">Leontief coefficient for payments </w:t>
      </w:r>
      <w:r w:rsidR="00184576">
        <w:t xml:space="preserve">from sector </w:t>
      </w:r>
      <w:r w:rsidR="00184576" w:rsidRPr="00184576">
        <w:rPr>
          <w:i/>
        </w:rPr>
        <w:t>j</w:t>
      </w:r>
      <w:r w:rsidR="00184576">
        <w:t xml:space="preserve"> to sector </w:t>
      </w:r>
      <w:r w:rsidR="00184576">
        <w:rPr>
          <w:i/>
        </w:rPr>
        <w:t>i</w:t>
      </w:r>
      <w:r w:rsidR="000F1391">
        <w:t>.</w:t>
      </w:r>
    </w:p>
    <w:p w14:paraId="39615D97" w14:textId="77777777" w:rsidR="000F1391" w:rsidRPr="001342B4" w:rsidRDefault="000F1391" w:rsidP="001342B4">
      <w:pPr>
        <w:ind w:left="360"/>
      </w:pPr>
    </w:p>
    <w:p w14:paraId="67504843" w14:textId="77777777" w:rsidR="007056DA" w:rsidRDefault="000F1391" w:rsidP="000F1391">
      <w:r>
        <w:t xml:space="preserve">These parameters are computed to represent the particular shape of the economy.  The CGE is initialized with these values which then determine how much money </w:t>
      </w:r>
      <w:r w:rsidR="00871D7A">
        <w:t xml:space="preserve">flows </w:t>
      </w:r>
      <w:r>
        <w:t>from one sector</w:t>
      </w:r>
      <w:r w:rsidR="00840649">
        <w:t xml:space="preserve"> to another based upon </w:t>
      </w:r>
      <w:r>
        <w:t>certain algorithm</w:t>
      </w:r>
      <w:r w:rsidR="00840649">
        <w:t>s</w:t>
      </w:r>
      <w:r>
        <w:t xml:space="preserve">.  </w:t>
      </w:r>
      <w:r w:rsidR="007056DA">
        <w:t>The following equations are true by definition:</w:t>
      </w:r>
    </w:p>
    <w:p w14:paraId="0DF12D73" w14:textId="77777777" w:rsidR="007056DA" w:rsidRDefault="007056DA" w:rsidP="000F1391"/>
    <w:p w14:paraId="786958F5" w14:textId="77777777" w:rsidR="007056DA" w:rsidRPr="00FE70BE" w:rsidRDefault="00C32465"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ig</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ig</m:t>
                </m:r>
              </m:sub>
            </m:sSub>
          </m:num>
          <m:den>
            <m:nary>
              <m:naryPr>
                <m:chr m:val="∑"/>
                <m:limLoc m:val="undOvr"/>
                <m:supHide m:val="1"/>
                <m:ctrlPr>
                  <w:rPr>
                    <w:rFonts w:ascii="Cambria Math" w:hAnsi="Cambria Math"/>
                    <w:i/>
                  </w:rPr>
                </m:ctrlPr>
              </m:naryPr>
              <m:sub>
                <m:r>
                  <w:rPr>
                    <w:rFonts w:ascii="Cambria Math" w:hAnsi="Cambria Math"/>
                  </w:rPr>
                  <m:t>k∈g,p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where </w:t>
      </w:r>
      <m:oMath>
        <m:r>
          <w:rPr>
            <w:rFonts w:ascii="Cambria Math" w:hAnsi="Cambria Math"/>
          </w:rPr>
          <m:t>i∈g,p</m:t>
        </m:r>
      </m:oMath>
    </w:p>
    <w:p w14:paraId="7C86BA71" w14:textId="77777777" w:rsidR="007056DA" w:rsidRDefault="007056DA" w:rsidP="007056DA">
      <w:pPr>
        <w:ind w:left="360"/>
      </w:pPr>
    </w:p>
    <w:p w14:paraId="57AB829A" w14:textId="77777777" w:rsidR="00FE70BE" w:rsidRDefault="00C32465"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ip</m:t>
                </m:r>
              </m:sub>
            </m:sSub>
          </m:num>
          <m:den>
            <m:nary>
              <m:naryPr>
                <m:chr m:val="∑"/>
                <m:limLoc m:val="undOvr"/>
                <m:supHide m:val="1"/>
                <m:ctrlPr>
                  <w:rPr>
                    <w:rFonts w:ascii="Cambria Math" w:hAnsi="Cambria Math"/>
                    <w:i/>
                  </w:rPr>
                </m:ctrlPr>
              </m:naryPr>
              <m:sub>
                <m:r>
                  <w:rPr>
                    <w:rFonts w:ascii="Cambria Math" w:hAnsi="Cambria Math"/>
                  </w:rPr>
                  <m:t>k∈g,b,p</m:t>
                </m:r>
              </m:sub>
              <m:sup/>
              <m:e>
                <m:sSub>
                  <m:sSubPr>
                    <m:ctrlPr>
                      <w:rPr>
                        <w:rFonts w:ascii="Cambria Math" w:hAnsi="Cambria Math"/>
                        <w:i/>
                      </w:rPr>
                    </m:ctrlPr>
                  </m:sSubPr>
                  <m:e>
                    <m:r>
                      <w:rPr>
                        <w:rFonts w:ascii="Cambria Math" w:hAnsi="Cambria Math"/>
                      </w:rPr>
                      <m:t>XT</m:t>
                    </m:r>
                  </m:e>
                  <m:sub>
                    <m:r>
                      <w:rPr>
                        <w:rFonts w:ascii="Cambria Math" w:hAnsi="Cambria Math"/>
                      </w:rPr>
                      <m:t>kg</m:t>
                    </m:r>
                  </m:sub>
                </m:sSub>
              </m:e>
            </m:nary>
          </m:den>
        </m:f>
      </m:oMath>
      <w:r w:rsidR="00FE70BE">
        <w:t xml:space="preserve"> where </w:t>
      </w:r>
      <m:oMath>
        <m:r>
          <w:rPr>
            <w:rFonts w:ascii="Cambria Math" w:hAnsi="Cambria Math"/>
          </w:rPr>
          <m:t>i∈g,b,p</m:t>
        </m:r>
      </m:oMath>
    </w:p>
    <w:p w14:paraId="69BE2A08" w14:textId="77777777" w:rsidR="00840649" w:rsidRDefault="00840649" w:rsidP="007056DA">
      <w:pPr>
        <w:ind w:left="360"/>
      </w:pPr>
    </w:p>
    <w:p w14:paraId="3F5F57D0" w14:textId="77777777" w:rsidR="00840649" w:rsidRDefault="00C32465" w:rsidP="007056DA">
      <w:pPr>
        <w:ind w:left="360"/>
      </w:pPr>
      <m:oMath>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XTEXP</m:t>
                </m:r>
              </m:e>
              <m:sub>
                <m:r>
                  <w:rPr>
                    <w:rFonts w:ascii="Cambria Math" w:hAnsi="Cambria Math"/>
                  </w:rPr>
                  <m:t>j</m:t>
                </m:r>
              </m:sub>
            </m:sSub>
          </m:den>
        </m:f>
      </m:oMath>
      <w:r w:rsidR="00840649">
        <w:t xml:space="preserve">  where </w:t>
      </w:r>
      <m:oMath>
        <m:r>
          <w:rPr>
            <w:rFonts w:ascii="Cambria Math" w:hAnsi="Cambria Math"/>
          </w:rPr>
          <m:t>i∈g,b,p,a,r</m:t>
        </m:r>
      </m:oMath>
      <w:r w:rsidR="00840649">
        <w:t xml:space="preserve"> and </w:t>
      </w:r>
      <m:oMath>
        <m:r>
          <w:rPr>
            <w:rFonts w:ascii="Cambria Math" w:hAnsi="Cambria Math"/>
          </w:rPr>
          <m:t>j∈a, r</m:t>
        </m:r>
      </m:oMath>
    </w:p>
    <w:p w14:paraId="47B89769" w14:textId="77777777" w:rsidR="00FE70BE" w:rsidRDefault="00FE70BE" w:rsidP="007056DA">
      <w:pPr>
        <w:ind w:left="360"/>
      </w:pPr>
    </w:p>
    <w:p w14:paraId="0F95709D" w14:textId="77777777" w:rsidR="007056DA" w:rsidRPr="00840649" w:rsidRDefault="00C32465" w:rsidP="007056DA">
      <w:pPr>
        <w:ind w:left="360"/>
        <w:rPr>
          <w:i/>
        </w:rPr>
      </w:pPr>
      <m:oMathPara>
        <m:oMath>
          <m:sSub>
            <m:sSubPr>
              <m:ctrlPr>
                <w:rPr>
                  <w:rFonts w:ascii="Cambria Math" w:hAnsi="Cambria Math"/>
                  <w:i/>
                </w:rPr>
              </m:ctrlPr>
            </m:sSubPr>
            <m:e>
              <m:r>
                <w:rPr>
                  <w:rFonts w:ascii="Cambria Math" w:hAnsi="Cambria Math"/>
                </w:rPr>
                <m:t>t</m:t>
              </m:r>
            </m:e>
            <m:sub>
              <m:r>
                <w:rPr>
                  <w:rFonts w:ascii="Cambria Math" w:hAnsi="Cambria Math"/>
                </w:rPr>
                <m:t>ij</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sSub>
                <m:sSubPr>
                  <m:ctrlPr>
                    <w:rPr>
                      <w:rFonts w:ascii="Cambria Math" w:hAnsi="Cambria Math"/>
                      <w:i/>
                    </w:rPr>
                  </m:ctrlPr>
                </m:sSubPr>
                <m:e>
                  <m:r>
                    <w:rPr>
                      <w:rFonts w:ascii="Cambria Math" w:hAnsi="Cambria Math"/>
                    </w:rPr>
                    <m:t>XTREV</m:t>
                  </m:r>
                </m:e>
                <m:sub>
                  <m:r>
                    <w:rPr>
                      <w:rFonts w:ascii="Cambria Math" w:hAnsi="Cambria Math"/>
                    </w:rPr>
                    <m:t>j</m:t>
                  </m:r>
                </m:sub>
              </m:sSub>
            </m:den>
          </m:f>
        </m:oMath>
      </m:oMathPara>
    </w:p>
    <w:p w14:paraId="730DE5DD" w14:textId="77777777" w:rsidR="007056DA" w:rsidRPr="001342B4" w:rsidRDefault="007056DA" w:rsidP="007056DA">
      <w:pPr>
        <w:ind w:left="360"/>
      </w:pPr>
    </w:p>
    <w:p w14:paraId="77383D47" w14:textId="77777777" w:rsidR="007056DA" w:rsidRPr="001342B4" w:rsidRDefault="00C32465" w:rsidP="007056DA">
      <w:pPr>
        <w:ind w:left="360"/>
      </w:pPr>
      <m:oMathPara>
        <m:oMath>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ij</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XTQD</m:t>
                      </m:r>
                    </m:e>
                    <m:sub>
                      <m:r>
                        <w:rPr>
                          <w:rFonts w:ascii="Cambria Math" w:hAnsi="Cambria Math"/>
                        </w:rPr>
                        <m:t>j</m:t>
                      </m:r>
                    </m:sub>
                  </m:sSub>
                </m:e>
              </m:d>
            </m:den>
          </m:f>
        </m:oMath>
      </m:oMathPara>
    </w:p>
    <w:p w14:paraId="4393BF82" w14:textId="77777777" w:rsidR="007056DA" w:rsidRDefault="007056DA" w:rsidP="000F1391"/>
    <w:p w14:paraId="1626BBAA" w14:textId="77777777" w:rsidR="00EB110D" w:rsidRDefault="00EB110D" w:rsidP="000F1391">
      <w:r>
        <w:t xml:space="preserve">where the notation </w:t>
      </w:r>
      <w:r>
        <w:rPr>
          <w:i/>
        </w:rPr>
        <w:t>XT</w:t>
      </w:r>
      <w:r>
        <w:t xml:space="preserve"> indicates the summation of the </w:t>
      </w:r>
      <w:r>
        <w:rPr>
          <w:i/>
        </w:rPr>
        <w:t>BX</w:t>
      </w:r>
      <w:r>
        <w:t xml:space="preserve"> (input flows) and </w:t>
      </w:r>
      <w:r>
        <w:rPr>
          <w:i/>
        </w:rPr>
        <w:t>T</w:t>
      </w:r>
      <w:r>
        <w:t xml:space="preserve"> (balancing flows) matrices.</w:t>
      </w:r>
    </w:p>
    <w:p w14:paraId="66FA2FA3" w14:textId="77777777" w:rsidR="00EB110D" w:rsidRPr="00EB110D" w:rsidRDefault="00EB110D" w:rsidP="000F1391"/>
    <w:p w14:paraId="270279FA" w14:textId="77777777" w:rsidR="001342B4" w:rsidRDefault="007D476D" w:rsidP="000F1391">
      <w:r w:rsidRPr="007D476D">
        <w:rPr>
          <w:i/>
        </w:rPr>
        <w:t>f</w:t>
      </w:r>
      <w:r w:rsidRPr="007D476D">
        <w:rPr>
          <w:i/>
          <w:vertAlign w:val="subscript"/>
        </w:rPr>
        <w:t>bg</w:t>
      </w:r>
      <w:r>
        <w:t xml:space="preserve"> is always 0.0 since</w:t>
      </w:r>
      <w:r w:rsidR="007047AE">
        <w:t>, by definition,</w:t>
      </w:r>
      <w:r>
        <w:t xml:space="preserve"> the goods sector does not use any bla</w:t>
      </w:r>
      <w:r w:rsidR="007047AE">
        <w:t>ck sector product</w:t>
      </w:r>
      <w:r>
        <w:t xml:space="preserve">. </w:t>
      </w:r>
      <w:r w:rsidR="00840649">
        <w:t>There is no need for shape parameters for expenditures by the world sector, since the money flows from the world sector</w:t>
      </w:r>
      <w:r w:rsidR="00CC0728">
        <w:t xml:space="preserve"> to other sectors</w:t>
      </w:r>
      <w:r w:rsidR="00840649">
        <w:t xml:space="preserve"> are treated separately </w:t>
      </w:r>
      <w:r w:rsidR="007047AE">
        <w:t xml:space="preserve">using the </w:t>
      </w:r>
      <w:r w:rsidR="00840649" w:rsidRPr="00840649">
        <w:rPr>
          <w:i/>
        </w:rPr>
        <w:t>BEXPORT</w:t>
      </w:r>
      <w:r w:rsidR="00825884">
        <w:rPr>
          <w:i/>
        </w:rPr>
        <w:t>S</w:t>
      </w:r>
      <w:r w:rsidR="00840649" w:rsidRPr="00840649">
        <w:rPr>
          <w:i/>
          <w:vertAlign w:val="subscript"/>
        </w:rPr>
        <w:t>i</w:t>
      </w:r>
      <w:r w:rsidR="00825884">
        <w:rPr>
          <w:i/>
          <w:vertAlign w:val="subscript"/>
        </w:rPr>
        <w:t xml:space="preserve"> </w:t>
      </w:r>
      <w:r w:rsidR="00825884">
        <w:lastRenderedPageBreak/>
        <w:t>described below</w:t>
      </w:r>
      <w:r w:rsidR="00840649">
        <w:t xml:space="preserve">. </w:t>
      </w:r>
      <w:r w:rsidR="00825884">
        <w:t xml:space="preserve"> </w:t>
      </w:r>
      <w:r w:rsidR="000F1391">
        <w:t xml:space="preserve">A </w:t>
      </w:r>
      <w:r w:rsidR="00CC0728">
        <w:t xml:space="preserve">complete discussion of the </w:t>
      </w:r>
      <w:r w:rsidR="00CC0728">
        <w:rPr>
          <w:i/>
        </w:rPr>
        <w:t>f</w:t>
      </w:r>
      <w:r w:rsidR="00511CFC">
        <w:rPr>
          <w:i/>
          <w:vertAlign w:val="subscript"/>
        </w:rPr>
        <w:t>ij</w:t>
      </w:r>
      <w:r w:rsidR="00CC0728">
        <w:t xml:space="preserve">, </w:t>
      </w:r>
      <w:r w:rsidR="00CC0728">
        <w:rPr>
          <w:i/>
        </w:rPr>
        <w:t>t</w:t>
      </w:r>
      <w:r w:rsidR="00511CFC">
        <w:rPr>
          <w:i/>
          <w:vertAlign w:val="subscript"/>
        </w:rPr>
        <w:t>ij</w:t>
      </w:r>
      <w:r w:rsidR="00CC0728">
        <w:t xml:space="preserve">, and </w:t>
      </w:r>
      <w:r w:rsidR="00CC0728">
        <w:rPr>
          <w:i/>
        </w:rPr>
        <w:t>A</w:t>
      </w:r>
      <w:r w:rsidR="00511CFC">
        <w:rPr>
          <w:i/>
          <w:vertAlign w:val="subscript"/>
        </w:rPr>
        <w:t>ij</w:t>
      </w:r>
      <w:r w:rsidR="000F1391">
        <w:t xml:space="preserve"> coefficients</w:t>
      </w:r>
      <w:r w:rsidR="007047AE">
        <w:t xml:space="preserve"> and their use by the CGE</w:t>
      </w:r>
      <w:r w:rsidR="000F1391">
        <w:t xml:space="preserve"> is beyond the scope of this document.</w:t>
      </w:r>
      <w:r w:rsidR="000F1391">
        <w:rPr>
          <w:rStyle w:val="FootnoteReference"/>
        </w:rPr>
        <w:footnoteReference w:id="89"/>
      </w:r>
    </w:p>
    <w:p w14:paraId="250E25AB" w14:textId="77777777" w:rsidR="004F6A40" w:rsidRDefault="004F6A40" w:rsidP="001342B4">
      <w:pPr>
        <w:ind w:left="360"/>
      </w:pPr>
    </w:p>
    <w:p w14:paraId="2AC7CD4A" w14:textId="77777777" w:rsidR="007047AE" w:rsidRDefault="000F1391" w:rsidP="000F1391">
      <w:r>
        <w:t>The remaining S</w:t>
      </w:r>
      <w:r w:rsidR="00D2387F">
        <w:t>AM outputs are described in the following</w:t>
      </w:r>
      <w:r>
        <w:t xml:space="preserve"> table:</w:t>
      </w:r>
    </w:p>
    <w:p w14:paraId="4E1B6440" w14:textId="77777777" w:rsidR="00871D7A" w:rsidRDefault="00871D7A" w:rsidP="000F1391"/>
    <w:tbl>
      <w:tblPr>
        <w:tblStyle w:val="TableGrid"/>
        <w:tblW w:w="10008" w:type="dxa"/>
        <w:tblLayout w:type="fixed"/>
        <w:tblLook w:val="04A0" w:firstRow="1" w:lastRow="0" w:firstColumn="1" w:lastColumn="0" w:noHBand="0" w:noVBand="1"/>
      </w:tblPr>
      <w:tblGrid>
        <w:gridCol w:w="1940"/>
        <w:gridCol w:w="1778"/>
        <w:gridCol w:w="4733"/>
        <w:gridCol w:w="1557"/>
      </w:tblGrid>
      <w:tr w:rsidR="000F1391" w:rsidRPr="00054723" w14:paraId="7DF87CF9" w14:textId="77777777" w:rsidTr="007047AE">
        <w:tc>
          <w:tcPr>
            <w:tcW w:w="1940" w:type="dxa"/>
          </w:tcPr>
          <w:p w14:paraId="0BE1D953" w14:textId="77777777" w:rsidR="000F1391" w:rsidRPr="00054723" w:rsidRDefault="000F1391" w:rsidP="007047AE">
            <w:pPr>
              <w:jc w:val="center"/>
              <w:rPr>
                <w:b/>
              </w:rPr>
            </w:pPr>
            <w:r>
              <w:rPr>
                <w:b/>
              </w:rPr>
              <w:t>Cell Label</w:t>
            </w:r>
          </w:p>
        </w:tc>
        <w:tc>
          <w:tcPr>
            <w:tcW w:w="1778" w:type="dxa"/>
          </w:tcPr>
          <w:p w14:paraId="725AF21B" w14:textId="77777777" w:rsidR="000F1391" w:rsidRDefault="000F1391" w:rsidP="007047AE">
            <w:pPr>
              <w:jc w:val="center"/>
              <w:rPr>
                <w:b/>
              </w:rPr>
            </w:pPr>
            <w:r>
              <w:rPr>
                <w:b/>
              </w:rPr>
              <w:t>Cell Name</w:t>
            </w:r>
          </w:p>
        </w:tc>
        <w:tc>
          <w:tcPr>
            <w:tcW w:w="4733" w:type="dxa"/>
          </w:tcPr>
          <w:p w14:paraId="2606F56A" w14:textId="77777777" w:rsidR="000F1391" w:rsidRPr="00054723" w:rsidRDefault="000F1391" w:rsidP="007047AE">
            <w:pPr>
              <w:jc w:val="center"/>
              <w:rPr>
                <w:b/>
              </w:rPr>
            </w:pPr>
            <w:r>
              <w:rPr>
                <w:b/>
              </w:rPr>
              <w:t>Meaning</w:t>
            </w:r>
          </w:p>
        </w:tc>
        <w:tc>
          <w:tcPr>
            <w:tcW w:w="1557" w:type="dxa"/>
          </w:tcPr>
          <w:p w14:paraId="7401A3DE" w14:textId="77777777" w:rsidR="000F1391" w:rsidRPr="00054723" w:rsidRDefault="000F1391" w:rsidP="007047AE">
            <w:pPr>
              <w:jc w:val="center"/>
              <w:rPr>
                <w:b/>
              </w:rPr>
            </w:pPr>
            <w:r>
              <w:rPr>
                <w:b/>
              </w:rPr>
              <w:t>Units</w:t>
            </w:r>
          </w:p>
        </w:tc>
      </w:tr>
      <w:tr w:rsidR="000F1391" w14:paraId="4E12A05D" w14:textId="77777777" w:rsidTr="007047AE">
        <w:tc>
          <w:tcPr>
            <w:tcW w:w="1940" w:type="dxa"/>
          </w:tcPr>
          <w:p w14:paraId="40DF4A14" w14:textId="77777777" w:rsidR="000F1391" w:rsidRDefault="000F1391" w:rsidP="007047AE">
            <w:r>
              <w:t>Foreign Aid to Actors</w:t>
            </w:r>
          </w:p>
        </w:tc>
        <w:tc>
          <w:tcPr>
            <w:tcW w:w="1778" w:type="dxa"/>
          </w:tcPr>
          <w:p w14:paraId="5129B137" w14:textId="77777777" w:rsidR="000F1391" w:rsidRPr="00324956" w:rsidRDefault="000F1391" w:rsidP="007047AE">
            <w:pPr>
              <w:jc w:val="center"/>
              <w:rPr>
                <w:i/>
              </w:rPr>
            </w:pPr>
            <w:r>
              <w:rPr>
                <w:i/>
              </w:rPr>
              <w:t>FAA</w:t>
            </w:r>
          </w:p>
        </w:tc>
        <w:tc>
          <w:tcPr>
            <w:tcW w:w="4733" w:type="dxa"/>
          </w:tcPr>
          <w:p w14:paraId="47805D8D" w14:textId="77777777" w:rsidR="000F1391" w:rsidRDefault="00D2387F" w:rsidP="007047AE">
            <w:r>
              <w:t>Money from the world sector used as income by the actors sector</w:t>
            </w:r>
          </w:p>
        </w:tc>
        <w:tc>
          <w:tcPr>
            <w:tcW w:w="1557" w:type="dxa"/>
          </w:tcPr>
          <w:p w14:paraId="2291CA82" w14:textId="77777777" w:rsidR="000F1391" w:rsidRDefault="000F1391" w:rsidP="007047AE">
            <w:r>
              <w:t>$/year</w:t>
            </w:r>
          </w:p>
        </w:tc>
      </w:tr>
      <w:tr w:rsidR="000F1391" w14:paraId="70A4BB17" w14:textId="77777777" w:rsidTr="007047AE">
        <w:tc>
          <w:tcPr>
            <w:tcW w:w="1940" w:type="dxa"/>
          </w:tcPr>
          <w:p w14:paraId="3B9EE009" w14:textId="77777777" w:rsidR="000F1391" w:rsidRDefault="000F1391" w:rsidP="007047AE">
            <w:r>
              <w:t>Foreign Aid to Region</w:t>
            </w:r>
          </w:p>
        </w:tc>
        <w:tc>
          <w:tcPr>
            <w:tcW w:w="1778" w:type="dxa"/>
          </w:tcPr>
          <w:p w14:paraId="59058159" w14:textId="77777777" w:rsidR="000F1391" w:rsidRPr="00324956" w:rsidRDefault="000F1391" w:rsidP="007047AE">
            <w:pPr>
              <w:jc w:val="center"/>
              <w:rPr>
                <w:i/>
              </w:rPr>
            </w:pPr>
            <w:r>
              <w:rPr>
                <w:i/>
              </w:rPr>
              <w:t>FAR</w:t>
            </w:r>
          </w:p>
        </w:tc>
        <w:tc>
          <w:tcPr>
            <w:tcW w:w="4733" w:type="dxa"/>
          </w:tcPr>
          <w:p w14:paraId="4340297E" w14:textId="77777777" w:rsidR="000F1391" w:rsidRDefault="00D2387F" w:rsidP="007047AE">
            <w:r>
              <w:t>Money from the world sector to the region sector</w:t>
            </w:r>
          </w:p>
        </w:tc>
        <w:tc>
          <w:tcPr>
            <w:tcW w:w="1557" w:type="dxa"/>
          </w:tcPr>
          <w:p w14:paraId="0F84B1C6" w14:textId="77777777" w:rsidR="000F1391" w:rsidRDefault="000F1391" w:rsidP="00D2387F">
            <w:r>
              <w:t>$/</w:t>
            </w:r>
            <w:r w:rsidR="00D2387F">
              <w:t>year</w:t>
            </w:r>
          </w:p>
        </w:tc>
      </w:tr>
      <w:tr w:rsidR="000F1391" w14:paraId="0E49151E" w14:textId="77777777" w:rsidTr="007047AE">
        <w:tc>
          <w:tcPr>
            <w:tcW w:w="1940" w:type="dxa"/>
          </w:tcPr>
          <w:p w14:paraId="7AAA4A1A" w14:textId="77777777" w:rsidR="000F1391" w:rsidRDefault="000F1391" w:rsidP="007047AE">
            <w:r>
              <w:t>Exports of Goods</w:t>
            </w:r>
          </w:p>
        </w:tc>
        <w:tc>
          <w:tcPr>
            <w:tcW w:w="1778" w:type="dxa"/>
          </w:tcPr>
          <w:p w14:paraId="71E9C53F" w14:textId="77777777" w:rsidR="000F1391" w:rsidRPr="00324956" w:rsidRDefault="000F1391" w:rsidP="007047AE">
            <w:pPr>
              <w:jc w:val="center"/>
              <w:rPr>
                <w:i/>
              </w:rPr>
            </w:pPr>
            <w:r>
              <w:rPr>
                <w:i/>
              </w:rPr>
              <w:t>BEXPORTS</w:t>
            </w:r>
            <w:r w:rsidRPr="00D2387F">
              <w:rPr>
                <w:i/>
                <w:vertAlign w:val="subscript"/>
              </w:rPr>
              <w:t>g</w:t>
            </w:r>
          </w:p>
        </w:tc>
        <w:tc>
          <w:tcPr>
            <w:tcW w:w="4733" w:type="dxa"/>
          </w:tcPr>
          <w:p w14:paraId="30410131" w14:textId="77777777" w:rsidR="000F1391" w:rsidRDefault="00D2387F" w:rsidP="007047AE">
            <w:r>
              <w:t>The amount of exports from the goods sector to the world sector</w:t>
            </w:r>
          </w:p>
        </w:tc>
        <w:tc>
          <w:tcPr>
            <w:tcW w:w="1557" w:type="dxa"/>
          </w:tcPr>
          <w:p w14:paraId="48D77FA7" w14:textId="77777777" w:rsidR="000F1391" w:rsidRDefault="00D2387F" w:rsidP="007047AE">
            <w:r>
              <w:t>GBasket/yr</w:t>
            </w:r>
          </w:p>
        </w:tc>
      </w:tr>
      <w:tr w:rsidR="000F1391" w14:paraId="0FC3175F" w14:textId="77777777" w:rsidTr="007047AE">
        <w:tc>
          <w:tcPr>
            <w:tcW w:w="1940" w:type="dxa"/>
          </w:tcPr>
          <w:p w14:paraId="24BBE582" w14:textId="77777777" w:rsidR="000F1391" w:rsidRDefault="000F1391" w:rsidP="007047AE">
            <w:r>
              <w:t>Exports from Black Market</w:t>
            </w:r>
          </w:p>
        </w:tc>
        <w:tc>
          <w:tcPr>
            <w:tcW w:w="1778" w:type="dxa"/>
          </w:tcPr>
          <w:p w14:paraId="57607C40" w14:textId="77777777" w:rsidR="000F1391" w:rsidRPr="00324956" w:rsidRDefault="000F1391" w:rsidP="007047AE">
            <w:pPr>
              <w:jc w:val="center"/>
              <w:rPr>
                <w:i/>
              </w:rPr>
            </w:pPr>
            <w:r>
              <w:rPr>
                <w:i/>
              </w:rPr>
              <w:t>BEXPORTS</w:t>
            </w:r>
            <w:r w:rsidRPr="00D2387F">
              <w:rPr>
                <w:i/>
                <w:vertAlign w:val="subscript"/>
              </w:rPr>
              <w:t>b</w:t>
            </w:r>
          </w:p>
        </w:tc>
        <w:tc>
          <w:tcPr>
            <w:tcW w:w="4733" w:type="dxa"/>
          </w:tcPr>
          <w:p w14:paraId="2B8B7CCA" w14:textId="77777777" w:rsidR="000F1391" w:rsidRDefault="00D2387F" w:rsidP="007047AE">
            <w:r>
              <w:t>The amount of exports from the black market sector to the world sector</w:t>
            </w:r>
          </w:p>
        </w:tc>
        <w:tc>
          <w:tcPr>
            <w:tcW w:w="1557" w:type="dxa"/>
          </w:tcPr>
          <w:p w14:paraId="213F2D8C" w14:textId="77777777" w:rsidR="000F1391" w:rsidRDefault="00D2387F" w:rsidP="007047AE">
            <w:r>
              <w:t>tonnes/yr</w:t>
            </w:r>
          </w:p>
        </w:tc>
      </w:tr>
      <w:tr w:rsidR="000F1391" w14:paraId="063CD59B" w14:textId="77777777" w:rsidTr="007047AE">
        <w:tc>
          <w:tcPr>
            <w:tcW w:w="1940" w:type="dxa"/>
          </w:tcPr>
          <w:p w14:paraId="4A64643D" w14:textId="77777777" w:rsidR="000F1391" w:rsidRDefault="000F1391" w:rsidP="007047AE">
            <w:r>
              <w:t>Exported jobs</w:t>
            </w:r>
          </w:p>
        </w:tc>
        <w:tc>
          <w:tcPr>
            <w:tcW w:w="1778" w:type="dxa"/>
          </w:tcPr>
          <w:p w14:paraId="08665201" w14:textId="77777777" w:rsidR="000F1391" w:rsidRPr="00324956" w:rsidRDefault="000F1391" w:rsidP="007047AE">
            <w:pPr>
              <w:jc w:val="center"/>
              <w:rPr>
                <w:i/>
              </w:rPr>
            </w:pPr>
            <w:r>
              <w:rPr>
                <w:i/>
              </w:rPr>
              <w:t>BEXPORTS</w:t>
            </w:r>
            <w:r w:rsidRPr="00D2387F">
              <w:rPr>
                <w:i/>
                <w:vertAlign w:val="subscript"/>
              </w:rPr>
              <w:t>p</w:t>
            </w:r>
          </w:p>
        </w:tc>
        <w:tc>
          <w:tcPr>
            <w:tcW w:w="4733" w:type="dxa"/>
          </w:tcPr>
          <w:p w14:paraId="58649BAC" w14:textId="77777777" w:rsidR="000F1391" w:rsidRDefault="00D2387F" w:rsidP="007047AE">
            <w:r>
              <w:t>The number of jobs exported from the pop sector to the world sector</w:t>
            </w:r>
          </w:p>
        </w:tc>
        <w:tc>
          <w:tcPr>
            <w:tcW w:w="1557" w:type="dxa"/>
          </w:tcPr>
          <w:p w14:paraId="26B4EEE0" w14:textId="77777777" w:rsidR="000F1391" w:rsidRDefault="00D2387F" w:rsidP="007047AE">
            <w:r>
              <w:t>work-yr/y</w:t>
            </w:r>
            <w:r w:rsidR="000F1391">
              <w:t>r</w:t>
            </w:r>
          </w:p>
        </w:tc>
      </w:tr>
      <w:tr w:rsidR="00EB110D" w14:paraId="0D94566D" w14:textId="77777777" w:rsidTr="007047AE">
        <w:tc>
          <w:tcPr>
            <w:tcW w:w="1940" w:type="dxa"/>
          </w:tcPr>
          <w:p w14:paraId="66DB40B2" w14:textId="77777777" w:rsidR="00EB110D" w:rsidRDefault="00EB110D" w:rsidP="007047AE">
            <w:r>
              <w:t>Base GDP</w:t>
            </w:r>
          </w:p>
        </w:tc>
        <w:tc>
          <w:tcPr>
            <w:tcW w:w="1778" w:type="dxa"/>
          </w:tcPr>
          <w:p w14:paraId="044DDF02" w14:textId="77777777" w:rsidR="00EB110D" w:rsidRDefault="00EB110D" w:rsidP="007047AE">
            <w:pPr>
              <w:jc w:val="center"/>
              <w:rPr>
                <w:i/>
              </w:rPr>
            </w:pPr>
            <w:r>
              <w:rPr>
                <w:i/>
              </w:rPr>
              <w:t>BaseGDP</w:t>
            </w:r>
          </w:p>
        </w:tc>
        <w:tc>
          <w:tcPr>
            <w:tcW w:w="4733" w:type="dxa"/>
          </w:tcPr>
          <w:p w14:paraId="3A710A3F" w14:textId="77777777" w:rsidR="00EB110D" w:rsidRDefault="00EB110D" w:rsidP="007047AE">
            <w:r>
              <w:t>The base GDP to which the economy is calibrated, this results in the computation of the base wage.</w:t>
            </w:r>
          </w:p>
        </w:tc>
        <w:tc>
          <w:tcPr>
            <w:tcW w:w="1557" w:type="dxa"/>
          </w:tcPr>
          <w:p w14:paraId="1DA2E769" w14:textId="77777777" w:rsidR="00EB110D" w:rsidRDefault="00EB110D" w:rsidP="007047AE"/>
        </w:tc>
      </w:tr>
      <w:tr w:rsidR="00EB110D" w14:paraId="02F3FB86" w14:textId="77777777" w:rsidTr="00B207B7">
        <w:tc>
          <w:tcPr>
            <w:tcW w:w="1940" w:type="dxa"/>
          </w:tcPr>
          <w:p w14:paraId="0EC45EAE" w14:textId="77777777" w:rsidR="00EB110D" w:rsidRDefault="00EB110D" w:rsidP="00B207B7">
            <w:r>
              <w:t>Per cap. Demand for Goods</w:t>
            </w:r>
          </w:p>
        </w:tc>
        <w:tc>
          <w:tcPr>
            <w:tcW w:w="1778" w:type="dxa"/>
          </w:tcPr>
          <w:p w14:paraId="1E70ECD7" w14:textId="77777777" w:rsidR="00EB110D" w:rsidRPr="00324956" w:rsidRDefault="00EB110D" w:rsidP="00B207B7">
            <w:pPr>
              <w:jc w:val="center"/>
              <w:rPr>
                <w:i/>
              </w:rPr>
            </w:pPr>
            <w:r>
              <w:rPr>
                <w:i/>
              </w:rPr>
              <w:t>BA</w:t>
            </w:r>
            <w:r w:rsidRPr="000F1391">
              <w:rPr>
                <w:i/>
                <w:vertAlign w:val="subscript"/>
              </w:rPr>
              <w:t>gp</w:t>
            </w:r>
          </w:p>
        </w:tc>
        <w:tc>
          <w:tcPr>
            <w:tcW w:w="4733" w:type="dxa"/>
          </w:tcPr>
          <w:p w14:paraId="6D3AAD59" w14:textId="77777777" w:rsidR="00EB110D" w:rsidRDefault="00EB110D" w:rsidP="00B207B7">
            <w:r>
              <w:t>The average per capita demand for goods</w:t>
            </w:r>
          </w:p>
        </w:tc>
        <w:tc>
          <w:tcPr>
            <w:tcW w:w="1557" w:type="dxa"/>
          </w:tcPr>
          <w:p w14:paraId="7F1926D7" w14:textId="77777777" w:rsidR="00EB110D" w:rsidRDefault="00EB110D" w:rsidP="00B207B7">
            <w:r>
              <w:t>GBasket/yr</w:t>
            </w:r>
          </w:p>
        </w:tc>
      </w:tr>
      <w:tr w:rsidR="00EB110D" w14:paraId="3226016B" w14:textId="77777777" w:rsidTr="00B207B7">
        <w:tc>
          <w:tcPr>
            <w:tcW w:w="1940" w:type="dxa"/>
          </w:tcPr>
          <w:p w14:paraId="6504E911" w14:textId="77777777" w:rsidR="00EB110D" w:rsidRDefault="00EB110D" w:rsidP="00B207B7">
            <w:r>
              <w:t>Base Sub. Agriculture</w:t>
            </w:r>
          </w:p>
        </w:tc>
        <w:tc>
          <w:tcPr>
            <w:tcW w:w="1778" w:type="dxa"/>
          </w:tcPr>
          <w:p w14:paraId="086E2386" w14:textId="77777777" w:rsidR="00EB110D" w:rsidRDefault="00EB110D" w:rsidP="00B207B7">
            <w:pPr>
              <w:jc w:val="center"/>
              <w:rPr>
                <w:i/>
              </w:rPr>
            </w:pPr>
            <w:r>
              <w:rPr>
                <w:i/>
              </w:rPr>
              <w:t>BaseSA</w:t>
            </w:r>
          </w:p>
        </w:tc>
        <w:tc>
          <w:tcPr>
            <w:tcW w:w="4733" w:type="dxa"/>
          </w:tcPr>
          <w:p w14:paraId="045576D8" w14:textId="77777777" w:rsidR="00EB110D" w:rsidRDefault="00EB110D" w:rsidP="00EB110D">
            <w:r>
              <w:t>The product of the number of subsisters and the subsistence wage</w:t>
            </w:r>
          </w:p>
        </w:tc>
        <w:tc>
          <w:tcPr>
            <w:tcW w:w="1557" w:type="dxa"/>
          </w:tcPr>
          <w:p w14:paraId="5DBCE18F" w14:textId="77777777" w:rsidR="00EB110D" w:rsidRDefault="00EB110D" w:rsidP="00B207B7">
            <w:r>
              <w:t>$/year</w:t>
            </w:r>
          </w:p>
        </w:tc>
      </w:tr>
      <w:tr w:rsidR="00D2387F" w14:paraId="5EB05A69" w14:textId="77777777" w:rsidTr="007047AE">
        <w:tc>
          <w:tcPr>
            <w:tcW w:w="1940" w:type="dxa"/>
          </w:tcPr>
          <w:p w14:paraId="47B9D905" w14:textId="77777777" w:rsidR="00D2387F" w:rsidRDefault="00D2387F" w:rsidP="00EB110D">
            <w:r>
              <w:t xml:space="preserve">Black Market </w:t>
            </w:r>
            <w:r w:rsidR="00EB110D">
              <w:t>Profit</w:t>
            </w:r>
          </w:p>
        </w:tc>
        <w:tc>
          <w:tcPr>
            <w:tcW w:w="1778" w:type="dxa"/>
          </w:tcPr>
          <w:p w14:paraId="3FC78270" w14:textId="77777777" w:rsidR="00D2387F" w:rsidRDefault="00D2387F" w:rsidP="007047AE">
            <w:pPr>
              <w:jc w:val="center"/>
              <w:rPr>
                <w:i/>
              </w:rPr>
            </w:pPr>
            <w:r>
              <w:rPr>
                <w:i/>
              </w:rPr>
              <w:t>BNR</w:t>
            </w:r>
            <w:r w:rsidRPr="007056DA">
              <w:rPr>
                <w:i/>
                <w:vertAlign w:val="subscript"/>
              </w:rPr>
              <w:t>b</w:t>
            </w:r>
          </w:p>
        </w:tc>
        <w:tc>
          <w:tcPr>
            <w:tcW w:w="4733" w:type="dxa"/>
          </w:tcPr>
          <w:p w14:paraId="63E3D28F" w14:textId="77777777" w:rsidR="00D2387F" w:rsidRDefault="00D2387F" w:rsidP="007047AE">
            <w:r>
              <w:t>The net revenue in the black market sector</w:t>
            </w:r>
          </w:p>
        </w:tc>
        <w:tc>
          <w:tcPr>
            <w:tcW w:w="1557" w:type="dxa"/>
          </w:tcPr>
          <w:p w14:paraId="3611A9EB" w14:textId="77777777" w:rsidR="00D2387F" w:rsidRDefault="00D2387F" w:rsidP="007047AE">
            <w:r>
              <w:t>$/year</w:t>
            </w:r>
          </w:p>
        </w:tc>
      </w:tr>
      <w:tr w:rsidR="00EB110D" w14:paraId="400A16B5" w14:textId="77777777" w:rsidTr="007047AE">
        <w:tc>
          <w:tcPr>
            <w:tcW w:w="1940" w:type="dxa"/>
          </w:tcPr>
          <w:p w14:paraId="2E895745" w14:textId="77777777" w:rsidR="00EB110D" w:rsidRDefault="00EB110D" w:rsidP="00EB110D">
            <w:r>
              <w:t>Black Feedstock</w:t>
            </w:r>
          </w:p>
        </w:tc>
        <w:tc>
          <w:tcPr>
            <w:tcW w:w="1778" w:type="dxa"/>
          </w:tcPr>
          <w:p w14:paraId="65E5C5D6" w14:textId="77777777" w:rsidR="00EB110D" w:rsidRDefault="00EB110D" w:rsidP="007047AE">
            <w:pPr>
              <w:jc w:val="center"/>
              <w:rPr>
                <w:i/>
              </w:rPr>
            </w:pPr>
            <w:r>
              <w:rPr>
                <w:i/>
              </w:rPr>
              <w:t>FEED</w:t>
            </w:r>
            <w:r w:rsidRPr="007056DA">
              <w:rPr>
                <w:i/>
                <w:vertAlign w:val="subscript"/>
              </w:rPr>
              <w:t>b</w:t>
            </w:r>
          </w:p>
        </w:tc>
        <w:tc>
          <w:tcPr>
            <w:tcW w:w="4733" w:type="dxa"/>
          </w:tcPr>
          <w:p w14:paraId="3AE37F6E" w14:textId="77777777" w:rsidR="00EB110D" w:rsidRDefault="00EB110D" w:rsidP="007047AE">
            <w:r>
              <w:t>The total cost of feedstock for the black market</w:t>
            </w:r>
          </w:p>
        </w:tc>
        <w:tc>
          <w:tcPr>
            <w:tcW w:w="1557" w:type="dxa"/>
          </w:tcPr>
          <w:p w14:paraId="449C6CE3" w14:textId="77777777" w:rsidR="00EB110D" w:rsidRDefault="00EB110D" w:rsidP="007047AE">
            <w:r>
              <w:t>$/year</w:t>
            </w:r>
          </w:p>
        </w:tc>
      </w:tr>
    </w:tbl>
    <w:p w14:paraId="5E15FA37" w14:textId="77777777" w:rsidR="000F1391" w:rsidRDefault="000F1391" w:rsidP="00965466"/>
    <w:p w14:paraId="0C2CEF5E" w14:textId="77777777" w:rsidR="00D2387F" w:rsidRDefault="00D2387F" w:rsidP="00965466">
      <w:r>
        <w:t>The cells in this table have the following relationships to other inputs on the SAM tab:</w:t>
      </w:r>
    </w:p>
    <w:p w14:paraId="32E7A564" w14:textId="77777777" w:rsidR="00D2387F" w:rsidRDefault="00D2387F" w:rsidP="00965466"/>
    <w:p w14:paraId="7BC0C8AA" w14:textId="77777777" w:rsidR="00D2387F" w:rsidRPr="007056DA" w:rsidRDefault="007056DA" w:rsidP="00D2387F">
      <w:pPr>
        <w:ind w:left="360"/>
        <w:rPr>
          <w:i/>
        </w:rPr>
      </w:pPr>
      <m:oMathPara>
        <m:oMath>
          <m:r>
            <w:rPr>
              <w:rFonts w:ascii="Cambria Math" w:hAnsi="Cambria Math"/>
            </w:rPr>
            <m:t>FAA=</m:t>
          </m:r>
          <m:sSub>
            <m:sSubPr>
              <m:ctrlPr>
                <w:rPr>
                  <w:rFonts w:ascii="Cambria Math" w:hAnsi="Cambria Math"/>
                  <w:i/>
                </w:rPr>
              </m:ctrlPr>
            </m:sSubPr>
            <m:e>
              <m:r>
                <w:rPr>
                  <w:rFonts w:ascii="Cambria Math" w:hAnsi="Cambria Math"/>
                </w:rPr>
                <m:t>XT</m:t>
              </m:r>
            </m:e>
            <m:sub>
              <m:r>
                <w:rPr>
                  <w:rFonts w:ascii="Cambria Math" w:hAnsi="Cambria Math"/>
                </w:rPr>
                <m:t>aw</m:t>
              </m:r>
            </m:sub>
          </m:sSub>
        </m:oMath>
      </m:oMathPara>
    </w:p>
    <w:p w14:paraId="2DDF0BB5" w14:textId="77777777" w:rsidR="00D2387F" w:rsidRDefault="00D2387F" w:rsidP="00D2387F">
      <w:pPr>
        <w:ind w:left="360"/>
      </w:pPr>
    </w:p>
    <w:p w14:paraId="60D0F299" w14:textId="77777777" w:rsidR="00D2387F" w:rsidRPr="007056DA" w:rsidRDefault="007056DA" w:rsidP="00D2387F">
      <w:pPr>
        <w:ind w:left="360"/>
        <w:rPr>
          <w:i/>
        </w:rPr>
      </w:pPr>
      <m:oMathPara>
        <m:oMath>
          <m:r>
            <w:rPr>
              <w:rFonts w:ascii="Cambria Math" w:hAnsi="Cambria Math"/>
            </w:rPr>
            <m:t>FAR=</m:t>
          </m:r>
          <m:sSub>
            <m:sSubPr>
              <m:ctrlPr>
                <w:rPr>
                  <w:rFonts w:ascii="Cambria Math" w:hAnsi="Cambria Math"/>
                  <w:i/>
                </w:rPr>
              </m:ctrlPr>
            </m:sSubPr>
            <m:e>
              <m:r>
                <w:rPr>
                  <w:rFonts w:ascii="Cambria Math" w:hAnsi="Cambria Math"/>
                </w:rPr>
                <m:t>XT</m:t>
              </m:r>
            </m:e>
            <m:sub>
              <m:r>
                <w:rPr>
                  <w:rFonts w:ascii="Cambria Math" w:hAnsi="Cambria Math"/>
                </w:rPr>
                <m:t>rw</m:t>
              </m:r>
            </m:sub>
          </m:sSub>
        </m:oMath>
      </m:oMathPara>
    </w:p>
    <w:p w14:paraId="4AF7BB3C" w14:textId="77777777" w:rsidR="00D2387F" w:rsidRPr="001342B4" w:rsidRDefault="00D2387F" w:rsidP="00D2387F">
      <w:pPr>
        <w:ind w:left="360"/>
      </w:pPr>
    </w:p>
    <w:p w14:paraId="1CD6DCF8" w14:textId="77777777" w:rsidR="00D2387F" w:rsidRPr="007056DA" w:rsidRDefault="00C32465" w:rsidP="00D2387F">
      <w:pPr>
        <w:ind w:left="360"/>
        <w:rPr>
          <w:i/>
        </w:rPr>
      </w:pPr>
      <m:oMathPara>
        <m:oMath>
          <m:sSub>
            <m:sSubPr>
              <m:ctrlPr>
                <w:rPr>
                  <w:rFonts w:ascii="Cambria Math" w:hAnsi="Cambria Math"/>
                  <w:i/>
                </w:rPr>
              </m:ctrlPr>
            </m:sSubPr>
            <m:e>
              <m:r>
                <w:rPr>
                  <w:rFonts w:ascii="Cambria Math" w:hAnsi="Cambria Math"/>
                </w:rPr>
                <m:t>BA</m:t>
              </m:r>
            </m:e>
            <m:sub>
              <m:r>
                <w:rPr>
                  <w:rFonts w:ascii="Cambria Math" w:hAnsi="Cambria Math"/>
                </w:rPr>
                <m:t>gp</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XT</m:t>
                  </m:r>
                </m:e>
                <m:sub>
                  <m:r>
                    <w:rPr>
                      <w:rFonts w:ascii="Cambria Math" w:hAnsi="Cambria Math"/>
                    </w:rPr>
                    <m:t>gp</m:t>
                  </m:r>
                </m:sub>
              </m:sSub>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g</m:t>
                      </m:r>
                    </m:sub>
                  </m:sSub>
                  <m:r>
                    <w:rPr>
                      <w:rFonts w:ascii="Cambria Math" w:hAnsi="Cambria Math"/>
                    </w:rPr>
                    <m:t>*BaseConsumers</m:t>
                  </m:r>
                </m:e>
              </m:d>
            </m:den>
          </m:f>
        </m:oMath>
      </m:oMathPara>
    </w:p>
    <w:p w14:paraId="79E7C658" w14:textId="77777777" w:rsidR="00D2387F" w:rsidRDefault="00D2387F" w:rsidP="00D2387F">
      <w:pPr>
        <w:ind w:left="360"/>
      </w:pPr>
    </w:p>
    <w:p w14:paraId="4BB11D46" w14:textId="77777777" w:rsidR="00D2387F" w:rsidRPr="001342B4" w:rsidRDefault="00C32465" w:rsidP="00D2387F">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g</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gw</m:t>
                  </m:r>
                </m:sub>
              </m:sSub>
            </m:num>
            <m:den>
              <m:sSub>
                <m:sSubPr>
                  <m:ctrlPr>
                    <w:rPr>
                      <w:rFonts w:ascii="Cambria Math" w:hAnsi="Cambria Math"/>
                      <w:i/>
                    </w:rPr>
                  </m:ctrlPr>
                </m:sSubPr>
                <m:e>
                  <m:r>
                    <w:rPr>
                      <w:rFonts w:ascii="Cambria Math" w:hAnsi="Cambria Math"/>
                    </w:rPr>
                    <m:t>BP</m:t>
                  </m:r>
                </m:e>
                <m:sub>
                  <m:r>
                    <w:rPr>
                      <w:rFonts w:ascii="Cambria Math" w:hAnsi="Cambria Math"/>
                    </w:rPr>
                    <m:t>g</m:t>
                  </m:r>
                </m:sub>
              </m:sSub>
            </m:den>
          </m:f>
        </m:oMath>
      </m:oMathPara>
    </w:p>
    <w:p w14:paraId="64BCD148" w14:textId="77777777" w:rsidR="00D2387F" w:rsidRDefault="00D2387F" w:rsidP="00965466"/>
    <w:p w14:paraId="3AB5A29B" w14:textId="77777777" w:rsidR="007056DA" w:rsidRDefault="00C32465"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b</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bw</m:t>
                  </m:r>
                </m:sub>
              </m:sSub>
            </m:num>
            <m:den>
              <m:sSub>
                <m:sSubPr>
                  <m:ctrlPr>
                    <w:rPr>
                      <w:rFonts w:ascii="Cambria Math" w:hAnsi="Cambria Math"/>
                      <w:i/>
                    </w:rPr>
                  </m:ctrlPr>
                </m:sSubPr>
                <m:e>
                  <m:r>
                    <w:rPr>
                      <w:rFonts w:ascii="Cambria Math" w:hAnsi="Cambria Math"/>
                    </w:rPr>
                    <m:t>BP</m:t>
                  </m:r>
                </m:e>
                <m:sub>
                  <m:r>
                    <w:rPr>
                      <w:rFonts w:ascii="Cambria Math" w:hAnsi="Cambria Math"/>
                    </w:rPr>
                    <m:t>b</m:t>
                  </m:r>
                </m:sub>
              </m:sSub>
            </m:den>
          </m:f>
        </m:oMath>
      </m:oMathPara>
    </w:p>
    <w:p w14:paraId="652BD9EA" w14:textId="77777777" w:rsidR="007056DA" w:rsidRPr="001342B4" w:rsidRDefault="007056DA" w:rsidP="007056DA">
      <w:pPr>
        <w:ind w:left="360"/>
      </w:pPr>
    </w:p>
    <w:p w14:paraId="5E53DC65" w14:textId="77777777" w:rsidR="007056DA" w:rsidRDefault="00C32465" w:rsidP="007056DA">
      <w:pPr>
        <w:ind w:left="360"/>
      </w:pPr>
      <m:oMathPara>
        <m:oMath>
          <m:sSub>
            <m:sSubPr>
              <m:ctrlPr>
                <w:rPr>
                  <w:rFonts w:ascii="Cambria Math" w:hAnsi="Cambria Math"/>
                </w:rPr>
              </m:ctrlPr>
            </m:sSubPr>
            <m:e>
              <m:r>
                <w:rPr>
                  <w:rFonts w:ascii="Cambria Math" w:hAnsi="Cambria Math"/>
                </w:rPr>
                <m:t>BEXPORTS</m:t>
              </m:r>
            </m:e>
            <m:sub>
              <m:r>
                <w:rPr>
                  <w:rFonts w:ascii="Cambria Math" w:hAnsi="Cambria Math"/>
                </w:rPr>
                <m:t>p</m:t>
              </m:r>
            </m:sub>
          </m:sSub>
          <m:r>
            <m:rPr>
              <m:sty m:val="p"/>
            </m:rP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BX</m:t>
                  </m:r>
                </m:e>
                <m:sub>
                  <m:r>
                    <w:rPr>
                      <w:rFonts w:ascii="Cambria Math" w:hAnsi="Cambria Math"/>
                    </w:rPr>
                    <m:t>pw</m:t>
                  </m:r>
                </m:sub>
              </m:sSub>
            </m:num>
            <m:den>
              <m:sSub>
                <m:sSubPr>
                  <m:ctrlPr>
                    <w:rPr>
                      <w:rFonts w:ascii="Cambria Math" w:hAnsi="Cambria Math"/>
                      <w:i/>
                    </w:rPr>
                  </m:ctrlPr>
                </m:sSubPr>
                <m:e>
                  <m:r>
                    <w:rPr>
                      <w:rFonts w:ascii="Cambria Math" w:hAnsi="Cambria Math"/>
                    </w:rPr>
                    <m:t>BP</m:t>
                  </m:r>
                </m:e>
                <m:sub>
                  <m:r>
                    <w:rPr>
                      <w:rFonts w:ascii="Cambria Math" w:hAnsi="Cambria Math"/>
                    </w:rPr>
                    <m:t>p</m:t>
                  </m:r>
                </m:sub>
              </m:sSub>
            </m:den>
          </m:f>
        </m:oMath>
      </m:oMathPara>
    </w:p>
    <w:p w14:paraId="523AE83B" w14:textId="77777777" w:rsidR="006B607A" w:rsidRDefault="006B607A" w:rsidP="007056DA">
      <w:pPr>
        <w:ind w:left="360"/>
      </w:pPr>
    </w:p>
    <w:p w14:paraId="38EBFB99" w14:textId="77777777" w:rsidR="006B607A" w:rsidRPr="001342B4" w:rsidRDefault="006B607A" w:rsidP="006B607A">
      <w:pPr>
        <w:ind w:left="360"/>
      </w:pPr>
      <m:oMathPara>
        <m:oMath>
          <m:r>
            <w:rPr>
              <w:rFonts w:ascii="Cambria Math" w:hAnsi="Cambria Math"/>
            </w:rPr>
            <m:t>BREM</m:t>
          </m:r>
          <m:r>
            <m:rPr>
              <m:sty m:val="p"/>
            </m:rP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pw</m:t>
              </m:r>
            </m:sub>
          </m:sSub>
          <m:r>
            <w:rPr>
              <w:rFonts w:ascii="Cambria Math" w:hAnsi="Cambria Math"/>
            </w:rPr>
            <m:t xml:space="preserve">= </m:t>
          </m:r>
          <m:sSub>
            <m:sSubPr>
              <m:ctrlPr>
                <w:rPr>
                  <w:rFonts w:ascii="Cambria Math" w:hAnsi="Cambria Math"/>
                  <w:i/>
                </w:rPr>
              </m:ctrlPr>
            </m:sSubPr>
            <m:e>
              <m:r>
                <w:rPr>
                  <w:rFonts w:ascii="Cambria Math" w:hAnsi="Cambria Math"/>
                </w:rPr>
                <m:t>BEXP</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BREV</m:t>
              </m:r>
            </m:e>
            <m:sub>
              <m:r>
                <w:rPr>
                  <w:rFonts w:ascii="Cambria Math" w:hAnsi="Cambria Math"/>
                </w:rPr>
                <m:t>p</m:t>
              </m:r>
            </m:sub>
          </m:sSub>
        </m:oMath>
      </m:oMathPara>
    </w:p>
    <w:p w14:paraId="501FE017" w14:textId="77777777" w:rsidR="00D2387F" w:rsidRDefault="00D2387F" w:rsidP="00965466"/>
    <w:p w14:paraId="71E4C571" w14:textId="77777777" w:rsidR="007056DA" w:rsidRDefault="00C32465" w:rsidP="007056DA">
      <w:pPr>
        <w:ind w:left="360"/>
      </w:pPr>
      <m:oMathPara>
        <m:oMath>
          <m:sSub>
            <m:sSubPr>
              <m:ctrlPr>
                <w:rPr>
                  <w:rFonts w:ascii="Cambria Math" w:hAnsi="Cambria Math"/>
                </w:rPr>
              </m:ctrlPr>
            </m:sSubPr>
            <m:e>
              <m:r>
                <w:rPr>
                  <w:rFonts w:ascii="Cambria Math" w:hAnsi="Cambria Math"/>
                </w:rPr>
                <m:t>BNR</m:t>
              </m:r>
            </m:e>
            <m:sub>
              <m:r>
                <w:rPr>
                  <w:rFonts w:ascii="Cambria Math" w:hAnsi="Cambria Math"/>
                </w:rPr>
                <m:t>b</m:t>
              </m:r>
            </m:sub>
          </m:sSub>
          <m:r>
            <m:rPr>
              <m:sty m:val="p"/>
            </m:rPr>
            <w:rPr>
              <w:rFonts w:ascii="Cambria Math" w:hAnsi="Cambria Math"/>
            </w:rPr>
            <m:t>=</m:t>
          </m:r>
          <m:sSub>
            <m:sSubPr>
              <m:ctrlPr>
                <w:rPr>
                  <w:rFonts w:ascii="Cambria Math" w:hAnsi="Cambria Math"/>
                  <w:i/>
                </w:rPr>
              </m:ctrlPr>
            </m:sSubPr>
            <m:e>
              <m:r>
                <w:rPr>
                  <w:rFonts w:ascii="Cambria Math" w:hAnsi="Cambria Math"/>
                </w:rPr>
                <m:t>XTREV</m:t>
              </m:r>
            </m:e>
            <m:sub>
              <m:r>
                <w:rPr>
                  <w:rFonts w:ascii="Cambria Math" w:hAnsi="Cambria Math"/>
                </w:rPr>
                <m:t>b</m:t>
              </m:r>
            </m:sub>
          </m:sSub>
          <m:r>
            <w:rPr>
              <w:rFonts w:ascii="Cambria Math" w:hAnsi="Cambria Math"/>
            </w:rPr>
            <m:t>- (</m:t>
          </m:r>
          <m:sSub>
            <m:sSubPr>
              <m:ctrlPr>
                <w:rPr>
                  <w:rFonts w:ascii="Cambria Math" w:hAnsi="Cambria Math"/>
                  <w:i/>
                </w:rPr>
              </m:ctrlPr>
            </m:sSubPr>
            <m:e>
              <m:r>
                <w:rPr>
                  <w:rFonts w:ascii="Cambria Math" w:hAnsi="Cambria Math"/>
                </w:rPr>
                <m:t>XTEXP</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PF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AF</m:t>
              </m:r>
            </m:e>
            <m:sub>
              <m:r>
                <w:rPr>
                  <w:rFonts w:ascii="Cambria Math" w:hAnsi="Cambria Math"/>
                </w:rPr>
                <m:t>wb</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b</m:t>
              </m:r>
            </m:sub>
          </m:sSub>
          <m:r>
            <w:rPr>
              <w:rFonts w:ascii="Cambria Math" w:hAnsi="Cambria Math"/>
            </w:rPr>
            <m:t>)</m:t>
          </m:r>
        </m:oMath>
      </m:oMathPara>
    </w:p>
    <w:p w14:paraId="70778040" w14:textId="77777777" w:rsidR="00BE55E6" w:rsidRDefault="00BE55E6" w:rsidP="007056DA">
      <w:pPr>
        <w:ind w:left="360"/>
      </w:pPr>
    </w:p>
    <w:p w14:paraId="33800F5C" w14:textId="77777777" w:rsidR="00BE55E6" w:rsidRPr="001342B4" w:rsidRDefault="00BE55E6" w:rsidP="00BE55E6">
      <w:pPr>
        <w:ind w:left="360"/>
      </w:pPr>
      <m:oMathPara>
        <m:oMath>
          <m:r>
            <w:rPr>
              <w:rFonts w:ascii="Cambria Math" w:hAnsi="Cambria Math"/>
            </w:rPr>
            <m:t>BaseGDP</m:t>
          </m:r>
          <m:r>
            <m:rPr>
              <m:sty m:val="p"/>
            </m:rPr>
            <w:rPr>
              <w:rFonts w:ascii="Cambria Math" w:hAnsi="Cambria Math"/>
            </w:rPr>
            <m:t>=</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gi</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bi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i∈p,a,r,w</m:t>
              </m:r>
            </m:sub>
            <m:sup/>
            <m:e>
              <m:sSub>
                <m:sSubPr>
                  <m:ctrlPr>
                    <w:rPr>
                      <w:rFonts w:ascii="Cambria Math" w:hAnsi="Cambria Math"/>
                      <w:i/>
                    </w:rPr>
                  </m:ctrlPr>
                </m:sSubPr>
                <m:e>
                  <m:r>
                    <w:rPr>
                      <w:rFonts w:ascii="Cambria Math" w:hAnsi="Cambria Math"/>
                    </w:rPr>
                    <m:t>XT</m:t>
                  </m:r>
                </m:e>
                <m:sub>
                  <m:r>
                    <w:rPr>
                      <w:rFonts w:ascii="Cambria Math" w:hAnsi="Cambria Math"/>
                    </w:rPr>
                    <m:t>pi</m:t>
                  </m:r>
                </m:sub>
              </m:sSub>
            </m:e>
          </m:nary>
          <m:r>
            <w:rPr>
              <w:rFonts w:ascii="Cambria Math" w:hAnsi="Cambria Math"/>
            </w:rPr>
            <m:t xml:space="preserve">- </m:t>
          </m:r>
          <m:sSub>
            <m:sSubPr>
              <m:ctrlPr>
                <w:rPr>
                  <w:rFonts w:ascii="Cambria Math" w:hAnsi="Cambria Math"/>
                  <w:i/>
                </w:rPr>
              </m:ctrlPr>
            </m:sSubPr>
            <m:e>
              <m:r>
                <w:rPr>
                  <w:rFonts w:ascii="Cambria Math" w:hAnsi="Cambria Math"/>
                </w:rPr>
                <m:t>XTREV</m:t>
              </m:r>
            </m:e>
            <m:sub>
              <m:r>
                <w:rPr>
                  <w:rFonts w:ascii="Cambria Math" w:hAnsi="Cambria Math"/>
                </w:rPr>
                <m:t>w</m:t>
              </m:r>
            </m:sub>
          </m:sSub>
          <m:r>
            <w:rPr>
              <w:rFonts w:ascii="Cambria Math" w:hAnsi="Cambria Math"/>
            </w:rPr>
            <m:t>+BaseSA</m:t>
          </m:r>
        </m:oMath>
      </m:oMathPara>
    </w:p>
    <w:p w14:paraId="52DA1CDB" w14:textId="77777777" w:rsidR="00BE55E6" w:rsidRPr="001342B4" w:rsidRDefault="00BE55E6" w:rsidP="007056DA">
      <w:pPr>
        <w:ind w:left="360"/>
      </w:pPr>
    </w:p>
    <w:p w14:paraId="1491CEA2" w14:textId="77777777" w:rsidR="000F1391" w:rsidRDefault="000F1391" w:rsidP="00965466"/>
    <w:p w14:paraId="38B0E4DC" w14:textId="77777777" w:rsidR="004F6A40" w:rsidRDefault="004F6A40" w:rsidP="004F6A40">
      <w:pPr>
        <w:pStyle w:val="Definitions"/>
      </w:pPr>
    </w:p>
    <w:p w14:paraId="754894C0" w14:textId="77777777" w:rsidR="004231AA" w:rsidRDefault="004231AA" w:rsidP="004231AA">
      <w:pPr>
        <w:pStyle w:val="Heading3"/>
      </w:pPr>
      <w:bookmarkStart w:id="306" w:name="_Ref341700214"/>
      <w:bookmarkStart w:id="307" w:name="_Toc380578327"/>
      <w:r>
        <w:t>Computing the Actors Sector</w:t>
      </w:r>
      <w:bookmarkEnd w:id="306"/>
      <w:bookmarkEnd w:id="307"/>
    </w:p>
    <w:p w14:paraId="7C7F78DE" w14:textId="77777777" w:rsidR="007734D6" w:rsidRDefault="007047AE" w:rsidP="004231AA">
      <w:r>
        <w:t xml:space="preserve">The </w:t>
      </w:r>
      <w:r w:rsidRPr="00C449C5">
        <w:rPr>
          <w:b/>
        </w:rPr>
        <w:t>actors</w:t>
      </w:r>
      <w:r>
        <w:t xml:space="preserve"> sector expenditures and revenues are computed solely from the actors</w:t>
      </w:r>
      <w:r w:rsidR="00C449C5">
        <w:t>’</w:t>
      </w:r>
      <w:r>
        <w:t xml:space="preserve"> definitions and their tactics and strategies.  The </w:t>
      </w:r>
      <w:r w:rsidRPr="00C449C5">
        <w:rPr>
          <w:b/>
        </w:rPr>
        <w:t>actors</w:t>
      </w:r>
      <w:r>
        <w:t xml:space="preserve"> sector revenue is determined from the actor definitions alone</w:t>
      </w:r>
      <w:r w:rsidR="000A2595">
        <w:t>, but only for actors defined as INCOME actors</w:t>
      </w:r>
      <w:r>
        <w:t xml:space="preserve">. </w:t>
      </w:r>
      <w:r w:rsidR="00825884">
        <w:t xml:space="preserve"> It is important to note that when discussing the sector in the economy for actors (which is an aggregation of all actors’ expenditures and revenues), this document uses a bold font. When discussing individual actors or actors together, this document uses a regular font.</w:t>
      </w:r>
    </w:p>
    <w:p w14:paraId="414CC4E0" w14:textId="77777777" w:rsidR="00825884" w:rsidRDefault="00825884" w:rsidP="004231AA"/>
    <w:p w14:paraId="39299254" w14:textId="77777777" w:rsidR="00C449C5" w:rsidRDefault="007047AE" w:rsidP="004231AA">
      <w:r>
        <w:t xml:space="preserve">The </w:t>
      </w:r>
      <w:r w:rsidRPr="00C449C5">
        <w:rPr>
          <w:b/>
        </w:rPr>
        <w:t>actors</w:t>
      </w:r>
      <w:r>
        <w:t xml:space="preserve"> sector expenditures are determined by how actors choose to empl</w:t>
      </w:r>
      <w:r w:rsidR="000A2595">
        <w:t>oy their tactics and strategies</w:t>
      </w:r>
      <w:r>
        <w:t xml:space="preserve">.  </w:t>
      </w:r>
      <w:r w:rsidR="000A2595">
        <w:t>This includes the SPEND tactic which can be used by BUDGET actors to infuse money into the economy and by INCOME actors to simulate the expenditure of money for overhead costs.  Overhead costs would be those costs not explicitly associated with any of the other tactics defined in Athena.</w:t>
      </w:r>
    </w:p>
    <w:p w14:paraId="0ADF68E6" w14:textId="77777777" w:rsidR="000A2595" w:rsidRDefault="000A2595" w:rsidP="004231AA">
      <w:r>
        <w:br w:type="page"/>
      </w:r>
    </w:p>
    <w:p w14:paraId="37C804DD" w14:textId="77777777" w:rsidR="00C449C5" w:rsidRDefault="007734D6" w:rsidP="00C449C5">
      <w:r>
        <w:lastRenderedPageBreak/>
        <w:t xml:space="preserve">The </w:t>
      </w:r>
      <w:r>
        <w:rPr>
          <w:b/>
        </w:rPr>
        <w:t xml:space="preserve">actors </w:t>
      </w:r>
      <w:r>
        <w:t xml:space="preserve">sector income is determined from actor definitions.  </w:t>
      </w:r>
      <w:r w:rsidR="00C449C5">
        <w:t xml:space="preserve">Each </w:t>
      </w:r>
      <w:r w:rsidR="000A2595">
        <w:t xml:space="preserve">INCOME </w:t>
      </w:r>
      <w:r w:rsidR="00C449C5">
        <w:t>actor has the following attributes related to income:</w:t>
      </w:r>
    </w:p>
    <w:p w14:paraId="0F6F6CCD" w14:textId="77777777" w:rsidR="00C449C5" w:rsidRDefault="00C449C5" w:rsidP="00C449C5"/>
    <w:tbl>
      <w:tblPr>
        <w:tblW w:w="9972" w:type="dxa"/>
        <w:tblInd w:w="45" w:type="dxa"/>
        <w:tblLayout w:type="fixed"/>
        <w:tblCellMar>
          <w:left w:w="10" w:type="dxa"/>
          <w:right w:w="10" w:type="dxa"/>
        </w:tblCellMar>
        <w:tblLook w:val="0000" w:firstRow="0" w:lastRow="0" w:firstColumn="0" w:lastColumn="0" w:noHBand="0" w:noVBand="0"/>
      </w:tblPr>
      <w:tblGrid>
        <w:gridCol w:w="2170"/>
        <w:gridCol w:w="7802"/>
      </w:tblGrid>
      <w:tr w:rsidR="00C449C5" w:rsidRPr="00A41624" w14:paraId="6BE22A0C" w14:textId="77777777" w:rsidTr="00C449C5">
        <w:tc>
          <w:tcPr>
            <w:tcW w:w="2170" w:type="dxa"/>
            <w:tcBorders>
              <w:top w:val="single" w:sz="2" w:space="0" w:color="000000"/>
              <w:left w:val="single" w:sz="2" w:space="0" w:color="000000"/>
              <w:bottom w:val="single" w:sz="2" w:space="0" w:color="000000"/>
            </w:tcBorders>
            <w:tcMar>
              <w:top w:w="55" w:type="dxa"/>
              <w:left w:w="55" w:type="dxa"/>
              <w:bottom w:w="55" w:type="dxa"/>
              <w:right w:w="55" w:type="dxa"/>
            </w:tcMar>
          </w:tcPr>
          <w:p w14:paraId="40ADB822" w14:textId="77777777" w:rsidR="00C449C5" w:rsidRPr="00A41624" w:rsidRDefault="00C449C5" w:rsidP="004A128D">
            <w:pPr>
              <w:pStyle w:val="TableContents"/>
              <w:rPr>
                <w:rFonts w:asciiTheme="minorHAnsi" w:hAnsiTheme="minorHAnsi"/>
                <w:b/>
                <w:bCs/>
              </w:rPr>
            </w:pPr>
            <w:r w:rsidRPr="00A41624">
              <w:rPr>
                <w:rFonts w:asciiTheme="minorHAnsi" w:hAnsiTheme="minorHAnsi"/>
                <w:b/>
                <w:bCs/>
              </w:rPr>
              <w:t>Name</w:t>
            </w:r>
          </w:p>
        </w:tc>
        <w:tc>
          <w:tcPr>
            <w:tcW w:w="780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637DCB03" w14:textId="77777777" w:rsidR="00C449C5" w:rsidRPr="00A41624" w:rsidRDefault="00C449C5" w:rsidP="004A128D">
            <w:pPr>
              <w:pStyle w:val="TableContents"/>
              <w:rPr>
                <w:rFonts w:asciiTheme="minorHAnsi" w:hAnsiTheme="minorHAnsi"/>
                <w:b/>
                <w:bCs/>
              </w:rPr>
            </w:pPr>
            <w:r w:rsidRPr="00A41624">
              <w:rPr>
                <w:rFonts w:asciiTheme="minorHAnsi" w:hAnsiTheme="minorHAnsi"/>
                <w:b/>
                <w:bCs/>
              </w:rPr>
              <w:t>Description</w:t>
            </w:r>
          </w:p>
        </w:tc>
      </w:tr>
      <w:tr w:rsidR="00C449C5" w:rsidRPr="00A41624" w14:paraId="35E958C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5E740724" w14:textId="77777777" w:rsidR="00C449C5" w:rsidRPr="00A41624" w:rsidRDefault="00C449C5" w:rsidP="004A128D">
            <w:pPr>
              <w:pStyle w:val="TableContents"/>
              <w:rPr>
                <w:rFonts w:asciiTheme="minorHAnsi" w:hAnsiTheme="minorHAnsi"/>
                <w:i/>
              </w:rPr>
            </w:pPr>
            <w:r w:rsidRPr="00A41624">
              <w:rPr>
                <w:rFonts w:asciiTheme="minorHAnsi" w:hAnsiTheme="minorHAnsi"/>
                <w:i/>
              </w:rPr>
              <w:t>income</w:t>
            </w:r>
            <w:r>
              <w:rPr>
                <w:rFonts w:asciiTheme="minorHAnsi" w:hAnsiTheme="minorHAnsi"/>
                <w:i/>
              </w:rPr>
              <w:t>, GOODS</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2442E8CA" w14:textId="77777777" w:rsidR="00C449C5" w:rsidRPr="00A41624"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goods</w:t>
            </w:r>
            <w:r>
              <w:rPr>
                <w:rFonts w:asciiTheme="minorHAnsi" w:hAnsiTheme="minorHAnsi"/>
              </w:rPr>
              <w:t xml:space="preserve"> sector.</w:t>
            </w:r>
          </w:p>
        </w:tc>
      </w:tr>
      <w:tr w:rsidR="00C449C5" w:rsidRPr="00A41624" w14:paraId="7FD3509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53FF0056" w14:textId="77777777" w:rsidR="00C449C5" w:rsidRPr="00A41624" w:rsidRDefault="00C449C5" w:rsidP="004A128D">
            <w:pPr>
              <w:pStyle w:val="TableContents"/>
              <w:rPr>
                <w:rFonts w:asciiTheme="minorHAnsi" w:hAnsiTheme="minorHAnsi"/>
                <w:i/>
              </w:rPr>
            </w:pPr>
            <w:r>
              <w:rPr>
                <w:rFonts w:asciiTheme="minorHAnsi" w:hAnsiTheme="minorHAnsi"/>
                <w:i/>
              </w:rPr>
              <w:t>income, BLACK NR</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BCD8BA" w14:textId="77777777" w:rsidR="00C449C5" w:rsidRDefault="00C449C5" w:rsidP="004A128D">
            <w:pPr>
              <w:pStyle w:val="TableContents"/>
              <w:rPr>
                <w:rFonts w:asciiTheme="minorHAnsi" w:hAnsiTheme="minorHAnsi"/>
              </w:rPr>
            </w:pPr>
            <w:r>
              <w:rPr>
                <w:rFonts w:asciiTheme="minorHAnsi" w:hAnsiTheme="minorHAnsi"/>
              </w:rPr>
              <w:t xml:space="preserve">Shares of income from the net revenue of the </w:t>
            </w:r>
            <w:r w:rsidRPr="00C449C5">
              <w:rPr>
                <w:rFonts w:asciiTheme="minorHAnsi" w:hAnsiTheme="minorHAnsi"/>
                <w:b/>
              </w:rPr>
              <w:t>black</w:t>
            </w:r>
            <w:r>
              <w:rPr>
                <w:rFonts w:asciiTheme="minorHAnsi" w:hAnsiTheme="minorHAnsi"/>
              </w:rPr>
              <w:t xml:space="preserve"> market. </w:t>
            </w:r>
          </w:p>
        </w:tc>
      </w:tr>
      <w:tr w:rsidR="00C449C5" w:rsidRPr="00A41624" w14:paraId="43BDD8C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68C72517" w14:textId="77777777" w:rsidR="00C449C5" w:rsidRPr="00A41624" w:rsidRDefault="00C449C5" w:rsidP="004A128D">
            <w:pPr>
              <w:pStyle w:val="TableContents"/>
              <w:rPr>
                <w:rFonts w:asciiTheme="minorHAnsi" w:hAnsiTheme="minorHAnsi"/>
                <w:i/>
              </w:rPr>
            </w:pPr>
            <w:r>
              <w:rPr>
                <w:rFonts w:asciiTheme="minorHAnsi" w:hAnsiTheme="minorHAnsi"/>
                <w:i/>
              </w:rPr>
              <w:t>income, BLACK Tax</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E6CFC7"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black</w:t>
            </w:r>
            <w:r>
              <w:rPr>
                <w:rFonts w:asciiTheme="minorHAnsi" w:hAnsiTheme="minorHAnsi"/>
              </w:rPr>
              <w:t xml:space="preserve"> sector, computed as a tax on revenue.</w:t>
            </w:r>
          </w:p>
        </w:tc>
      </w:tr>
      <w:tr w:rsidR="00C449C5" w:rsidRPr="00A41624" w14:paraId="67E48607"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65319804" w14:textId="77777777" w:rsidR="00C449C5" w:rsidRPr="00A41624" w:rsidRDefault="00C449C5" w:rsidP="004A128D">
            <w:pPr>
              <w:pStyle w:val="TableContents"/>
              <w:rPr>
                <w:rFonts w:asciiTheme="minorHAnsi" w:hAnsiTheme="minorHAnsi"/>
                <w:i/>
              </w:rPr>
            </w:pPr>
            <w:r>
              <w:rPr>
                <w:rFonts w:asciiTheme="minorHAnsi" w:hAnsiTheme="minorHAnsi"/>
                <w:i/>
              </w:rPr>
              <w:t>income, POP</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AA1AFDD"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from the </w:t>
            </w:r>
            <w:r w:rsidRPr="00C449C5">
              <w:rPr>
                <w:rFonts w:asciiTheme="minorHAnsi" w:hAnsiTheme="minorHAnsi"/>
                <w:b/>
              </w:rPr>
              <w:t>pop</w:t>
            </w:r>
            <w:r>
              <w:rPr>
                <w:rFonts w:asciiTheme="minorHAnsi" w:hAnsiTheme="minorHAnsi"/>
              </w:rPr>
              <w:t xml:space="preserve"> sector.</w:t>
            </w:r>
          </w:p>
        </w:tc>
      </w:tr>
      <w:tr w:rsidR="00C449C5" w:rsidRPr="00A41624" w14:paraId="356FA570"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44F6A517" w14:textId="77777777" w:rsidR="00C449C5" w:rsidRPr="00A41624" w:rsidRDefault="00C449C5" w:rsidP="004A128D">
            <w:pPr>
              <w:pStyle w:val="TableContents"/>
              <w:rPr>
                <w:rFonts w:asciiTheme="minorHAnsi" w:hAnsiTheme="minorHAnsi"/>
                <w:i/>
              </w:rPr>
            </w:pPr>
            <w:r>
              <w:rPr>
                <w:rFonts w:asciiTheme="minorHAnsi" w:hAnsiTheme="minorHAnsi"/>
                <w:i/>
              </w:rPr>
              <w:t>income, Graft</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28486F"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in graft, money skimmed from foreign aid to the </w:t>
            </w:r>
            <w:r w:rsidRPr="00C449C5">
              <w:rPr>
                <w:rFonts w:asciiTheme="minorHAnsi" w:hAnsiTheme="minorHAnsi"/>
                <w:b/>
              </w:rPr>
              <w:t>region</w:t>
            </w:r>
            <w:r>
              <w:rPr>
                <w:rFonts w:asciiTheme="minorHAnsi" w:hAnsiTheme="minorHAnsi"/>
              </w:rPr>
              <w:t xml:space="preserve"> sector.</w:t>
            </w:r>
          </w:p>
        </w:tc>
      </w:tr>
      <w:tr w:rsidR="00C449C5" w:rsidRPr="00A41624" w14:paraId="184B93DF"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172A8EBC" w14:textId="77777777" w:rsidR="00C449C5" w:rsidRPr="00A41624" w:rsidRDefault="00C449C5" w:rsidP="004A128D">
            <w:pPr>
              <w:pStyle w:val="TableContents"/>
              <w:rPr>
                <w:rFonts w:asciiTheme="minorHAnsi" w:hAnsiTheme="minorHAnsi"/>
                <w:i/>
              </w:rPr>
            </w:pPr>
            <w:r>
              <w:rPr>
                <w:rFonts w:asciiTheme="minorHAnsi" w:hAnsiTheme="minorHAnsi"/>
                <w:i/>
              </w:rPr>
              <w:t>income, WORLD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6B27BFE" w14:textId="77777777" w:rsidR="00C449C5" w:rsidRDefault="00C449C5" w:rsidP="004A128D">
            <w:pPr>
              <w:pStyle w:val="TableContents"/>
              <w:rPr>
                <w:rFonts w:asciiTheme="minorHAnsi" w:hAnsiTheme="minorHAnsi"/>
              </w:rPr>
            </w:pPr>
            <w:r>
              <w:rPr>
                <w:rFonts w:asciiTheme="minorHAnsi" w:hAnsiTheme="minorHAnsi"/>
              </w:rPr>
              <w:t xml:space="preserve">Income in dollars per week in foreign aid from the </w:t>
            </w:r>
            <w:r w:rsidRPr="00C449C5">
              <w:rPr>
                <w:rFonts w:asciiTheme="minorHAnsi" w:hAnsiTheme="minorHAnsi"/>
                <w:b/>
              </w:rPr>
              <w:t>world</w:t>
            </w:r>
            <w:r>
              <w:rPr>
                <w:rFonts w:asciiTheme="minorHAnsi" w:hAnsiTheme="minorHAnsi"/>
              </w:rPr>
              <w:t>.</w:t>
            </w:r>
          </w:p>
        </w:tc>
      </w:tr>
      <w:tr w:rsidR="00C449C5" w:rsidRPr="00A41624" w14:paraId="074EF2FA"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26748843" w14:textId="77777777" w:rsidR="00C449C5" w:rsidRPr="00A41624" w:rsidRDefault="00C449C5" w:rsidP="004A128D">
            <w:pPr>
              <w:pStyle w:val="TableContents"/>
              <w:rPr>
                <w:rFonts w:asciiTheme="minorHAnsi" w:hAnsiTheme="minorHAnsi"/>
                <w:i/>
              </w:rPr>
            </w:pPr>
            <w:r w:rsidRPr="00A41624">
              <w:rPr>
                <w:rFonts w:asciiTheme="minorHAnsi" w:hAnsiTheme="minorHAnsi"/>
                <w:i/>
              </w:rPr>
              <w:t>cash-on-hand</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5F9C394C" w14:textId="77777777" w:rsidR="00C449C5" w:rsidRPr="00A41624" w:rsidRDefault="00C449C5" w:rsidP="004A128D">
            <w:pPr>
              <w:pStyle w:val="TableContents"/>
              <w:rPr>
                <w:rFonts w:asciiTheme="minorHAnsi" w:hAnsiTheme="minorHAnsi"/>
              </w:rPr>
            </w:pPr>
            <w:r w:rsidRPr="00A41624">
              <w:rPr>
                <w:rFonts w:asciiTheme="minorHAnsi" w:hAnsiTheme="minorHAnsi"/>
              </w:rPr>
              <w:t>Cash on hand, in dollars: the money the actor has immediately available</w:t>
            </w:r>
            <w:r>
              <w:rPr>
                <w:rFonts w:asciiTheme="minorHAnsi" w:hAnsiTheme="minorHAnsi"/>
              </w:rPr>
              <w:t xml:space="preserve"> to fund tactics.  Unspent </w:t>
            </w:r>
            <w:r w:rsidRPr="007E45DF">
              <w:rPr>
                <w:rFonts w:asciiTheme="minorHAnsi" w:hAnsiTheme="minorHAnsi"/>
              </w:rPr>
              <w:t>cash</w:t>
            </w:r>
            <w:r w:rsidRPr="00A41624">
              <w:rPr>
                <w:rFonts w:asciiTheme="minorHAnsi" w:hAnsiTheme="minorHAnsi"/>
              </w:rPr>
              <w:t xml:space="preserve"> is carried over to the next week.</w:t>
            </w:r>
          </w:p>
        </w:tc>
      </w:tr>
      <w:tr w:rsidR="00C449C5" w:rsidRPr="00A41624" w14:paraId="78010143" w14:textId="77777777" w:rsidTr="00C449C5">
        <w:tc>
          <w:tcPr>
            <w:tcW w:w="2170" w:type="dxa"/>
            <w:tcBorders>
              <w:left w:val="single" w:sz="2" w:space="0" w:color="000000"/>
              <w:bottom w:val="single" w:sz="2" w:space="0" w:color="000000"/>
            </w:tcBorders>
            <w:tcMar>
              <w:top w:w="55" w:type="dxa"/>
              <w:left w:w="55" w:type="dxa"/>
              <w:bottom w:w="55" w:type="dxa"/>
              <w:right w:w="55" w:type="dxa"/>
            </w:tcMar>
          </w:tcPr>
          <w:p w14:paraId="7ACC168A" w14:textId="77777777" w:rsidR="00C449C5" w:rsidRPr="00A41624" w:rsidRDefault="00C449C5" w:rsidP="004A128D">
            <w:pPr>
              <w:pStyle w:val="TableContents"/>
              <w:rPr>
                <w:rFonts w:asciiTheme="minorHAnsi" w:hAnsiTheme="minorHAnsi"/>
                <w:i/>
              </w:rPr>
            </w:pPr>
            <w:r w:rsidRPr="00A41624">
              <w:rPr>
                <w:rFonts w:asciiTheme="minorHAnsi" w:hAnsiTheme="minorHAnsi"/>
                <w:i/>
              </w:rPr>
              <w:t>cash-reserve</w:t>
            </w:r>
          </w:p>
        </w:tc>
        <w:tc>
          <w:tcPr>
            <w:tcW w:w="78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89B568" w14:textId="77777777" w:rsidR="00C449C5" w:rsidRPr="00A41624" w:rsidRDefault="00C449C5" w:rsidP="004A128D">
            <w:pPr>
              <w:pStyle w:val="TableContents"/>
              <w:rPr>
                <w:rFonts w:asciiTheme="minorHAnsi" w:hAnsiTheme="minorHAnsi"/>
              </w:rPr>
            </w:pPr>
            <w:r w:rsidRPr="00A41624">
              <w:rPr>
                <w:rFonts w:asciiTheme="minorHAnsi" w:hAnsiTheme="minorHAnsi"/>
              </w:rPr>
              <w:t>Cash reserve, in dollars.  The actor can reserve funds for later use.</w:t>
            </w:r>
          </w:p>
        </w:tc>
      </w:tr>
    </w:tbl>
    <w:p w14:paraId="599A672B" w14:textId="77777777" w:rsidR="00C449C5" w:rsidRDefault="00C449C5" w:rsidP="004231AA"/>
    <w:p w14:paraId="1374C8E5" w14:textId="77777777" w:rsidR="000A2595" w:rsidRDefault="000A2595" w:rsidP="004231AA">
      <w:r>
        <w:t>Each BUDGET actor has a set amount of money specified that is available to spend each week. The money does not come from within the economy but rather from somewhere else (such as from a government engaged in providing monetary aid to a region).</w:t>
      </w:r>
    </w:p>
    <w:p w14:paraId="024BBEBB" w14:textId="77777777" w:rsidR="000A2595" w:rsidRDefault="000A2595" w:rsidP="004231AA"/>
    <w:p w14:paraId="2EE0AEA0" w14:textId="77777777" w:rsidR="00C449C5" w:rsidRDefault="00C449C5" w:rsidP="004231AA">
      <w:r>
        <w:t>Note that if the economic model is disabled, then the income an</w:t>
      </w:r>
      <w:r w:rsidR="000A2595">
        <w:t xml:space="preserve"> INCOME</w:t>
      </w:r>
      <w:r>
        <w:t xml:space="preserve"> actor has is simply the sum of the incomes specified without regard to whether the money is available</w:t>
      </w:r>
      <w:r w:rsidR="00F71E72">
        <w:t xml:space="preserve"> within the economic model</w:t>
      </w:r>
      <w:r>
        <w:t>.</w:t>
      </w:r>
    </w:p>
    <w:p w14:paraId="7C980DC9" w14:textId="77777777" w:rsidR="005B409B" w:rsidRDefault="005B409B" w:rsidP="004231AA"/>
    <w:p w14:paraId="7055CACF" w14:textId="77777777" w:rsidR="005B409B" w:rsidRDefault="005B409B" w:rsidP="005B409B">
      <w:pPr>
        <w:pStyle w:val="Heading4"/>
      </w:pPr>
      <w:bookmarkStart w:id="308" w:name="_Toc380578328"/>
      <w:r>
        <w:t>Computing Actor’s Expenditures</w:t>
      </w:r>
      <w:bookmarkEnd w:id="308"/>
    </w:p>
    <w:p w14:paraId="26524B88" w14:textId="77777777" w:rsidR="00496FB2" w:rsidRDefault="000A19C1" w:rsidP="00F967A7">
      <w:r>
        <w:t xml:space="preserve">Athena computes </w:t>
      </w:r>
      <w:r w:rsidR="00252822">
        <w:t xml:space="preserve">base case </w:t>
      </w:r>
      <w:r>
        <w:t xml:space="preserve">expenditures </w:t>
      </w:r>
      <w:r w:rsidR="00252822">
        <w:t xml:space="preserve">for the SAM </w:t>
      </w:r>
      <w:r>
        <w:t>when the scenario is locked</w:t>
      </w:r>
      <w:r w:rsidR="00252822">
        <w:t xml:space="preserve"> using the base case revenue. </w:t>
      </w:r>
      <w:r w:rsidR="00496FB2">
        <w:t xml:space="preserve"> When simulated time advances, ex</w:t>
      </w:r>
      <w:r w:rsidR="00F967A7">
        <w:t>penditures are computed for each tactic that costs money</w:t>
      </w:r>
      <w:r w:rsidR="00496FB2">
        <w:t xml:space="preserve">. </w:t>
      </w:r>
      <w:r w:rsidR="005B409B">
        <w:t xml:space="preserve"> Athena has a family of parameters that govern to which sectors actors’ expenses are allocated depending on tactic.</w:t>
      </w:r>
      <w:r w:rsidR="005B409B">
        <w:rPr>
          <w:rStyle w:val="FootnoteReference"/>
        </w:rPr>
        <w:footnoteReference w:id="90"/>
      </w:r>
      <w:r w:rsidR="005B409B">
        <w:t xml:space="preserve"> When the scenario is locked, the </w:t>
      </w:r>
      <w:r w:rsidR="00252822">
        <w:t>base case expenditures in the SAM are</w:t>
      </w:r>
      <w:r w:rsidR="005B409B">
        <w:t xml:space="preserve"> </w:t>
      </w:r>
      <w:r w:rsidR="00F967A7">
        <w:t>computed from tactics that are set to execute on lock. Then t</w:t>
      </w:r>
      <w:r w:rsidR="00496FB2">
        <w:t xml:space="preserve">he CGE is initialized with these base case expenditures. </w:t>
      </w:r>
    </w:p>
    <w:p w14:paraId="3E285C46" w14:textId="77777777" w:rsidR="00496FB2" w:rsidRDefault="00496FB2" w:rsidP="005B409B">
      <w:pPr>
        <w:pStyle w:val="Definitions"/>
        <w:ind w:left="0" w:firstLine="0"/>
      </w:pPr>
    </w:p>
    <w:p w14:paraId="2D68C84A" w14:textId="77777777" w:rsidR="005B409B" w:rsidRDefault="005B409B" w:rsidP="005B409B">
      <w:pPr>
        <w:pStyle w:val="Definitions"/>
        <w:ind w:left="0" w:firstLine="0"/>
      </w:pPr>
      <w:r>
        <w:t xml:space="preserve">Athena’s “cash” module tracks these expenditures and allocates them to the designated sector as defined by the parameters described above and in the associated footnote.  When the economic model executes, these expenditures are then </w:t>
      </w:r>
      <w:r w:rsidR="000A19C1">
        <w:t>updated</w:t>
      </w:r>
      <w:r>
        <w:t xml:space="preserve"> in the CGE:</w:t>
      </w:r>
    </w:p>
    <w:p w14:paraId="27D89713" w14:textId="77777777" w:rsidR="005B409B" w:rsidRDefault="005B409B" w:rsidP="005B409B">
      <w:pPr>
        <w:pStyle w:val="Definitions"/>
        <w:ind w:left="0" w:firstLine="0"/>
      </w:pPr>
    </w:p>
    <w:p w14:paraId="3B2885BA" w14:textId="77777777" w:rsidR="005B409B" w:rsidRDefault="00C32465" w:rsidP="005B409B">
      <w:pPr>
        <w:tabs>
          <w:tab w:val="left" w:pos="1170"/>
          <w:tab w:val="left" w:pos="3690"/>
          <w:tab w:val="left" w:pos="4770"/>
        </w:tabs>
        <w:ind w:left="630"/>
      </w:pPr>
      <m:oMath>
        <m:sSub>
          <m:sSubPr>
            <m:ctrlPr>
              <w:rPr>
                <w:rFonts w:ascii="Cambria Math" w:hAnsi="Cambria Math"/>
                <w:i/>
              </w:rPr>
            </m:ctrlPr>
          </m:sSubPr>
          <m:e>
            <m:r>
              <w:rPr>
                <w:rFonts w:ascii="Cambria Math" w:hAnsi="Cambria Math"/>
              </w:rPr>
              <m:t>X</m:t>
            </m:r>
          </m:e>
          <m:sub>
            <m:r>
              <w:rPr>
                <w:rFonts w:ascii="Cambria Math" w:hAnsi="Cambria Math"/>
              </w:rPr>
              <m:t>ia</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dollars</m:t>
                </m:r>
              </m:e>
              <m:sub>
                <m:r>
                  <w:rPr>
                    <w:rFonts w:ascii="Cambria Math" w:hAnsi="Cambria Math"/>
                  </w:rPr>
                  <m:t>α</m:t>
                </m:r>
              </m:sub>
            </m:sSub>
            <m:r>
              <w:rPr>
                <w:rFonts w:ascii="Cambria Math" w:hAnsi="Cambria Math"/>
              </w:rPr>
              <m:t>*52.0</m:t>
            </m:r>
          </m:e>
        </m:nary>
      </m:oMath>
      <w:r w:rsidR="005B409B">
        <w:t xml:space="preserve">           for </w:t>
      </w:r>
      <m:oMath>
        <m:r>
          <w:rPr>
            <w:rFonts w:ascii="Cambria Math" w:hAnsi="Cambria Math"/>
          </w:rPr>
          <m:t>i∈g,p,b, r,w</m:t>
        </m:r>
      </m:oMath>
    </w:p>
    <w:p w14:paraId="1C9EF189" w14:textId="77777777" w:rsidR="005B409B" w:rsidRDefault="005B409B" w:rsidP="005B409B">
      <w:pPr>
        <w:tabs>
          <w:tab w:val="left" w:pos="1170"/>
          <w:tab w:val="left" w:pos="3690"/>
          <w:tab w:val="left" w:pos="4770"/>
        </w:tabs>
        <w:ind w:left="630"/>
      </w:pPr>
    </w:p>
    <w:p w14:paraId="18A4DAC1" w14:textId="77777777" w:rsidR="005B409B" w:rsidRDefault="005B409B" w:rsidP="005B409B">
      <w:pPr>
        <w:tabs>
          <w:tab w:val="left" w:pos="1170"/>
          <w:tab w:val="left" w:pos="3690"/>
          <w:tab w:val="left" w:pos="4770"/>
        </w:tabs>
        <w:ind w:left="630"/>
      </w:pPr>
      <m:oMathPara>
        <m:oMath>
          <m:r>
            <w:rPr>
              <w:rFonts w:ascii="Cambria Math" w:hAnsi="Cambria Math"/>
            </w:rPr>
            <m:t xml:space="preserve"> </m:t>
          </m:r>
          <m:sSub>
            <m:sSubPr>
              <m:ctrlPr>
                <w:rPr>
                  <w:rFonts w:ascii="Cambria Math" w:hAnsi="Cambria Math"/>
                  <w:i/>
                </w:rPr>
              </m:ctrlPr>
            </m:sSubPr>
            <m:e>
              <m:r>
                <w:rPr>
                  <w:rFonts w:ascii="Cambria Math" w:hAnsi="Cambria Math"/>
                </w:rPr>
                <m:t>frac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shares</m:t>
              </m:r>
            </m:e>
            <m:sub>
              <m:r>
                <w:rPr>
                  <w:rFonts w:ascii="Cambria Math" w:hAnsi="Cambria Math"/>
                </w:rPr>
                <m:t>i</m:t>
              </m:r>
            </m:sub>
          </m:sSub>
          <m:r>
            <w:rPr>
              <w:rFonts w:ascii="Cambria Math" w:hAnsi="Cambria Math"/>
            </w:rPr>
            <m:t xml:space="preserve"> /totshares</m:t>
          </m:r>
        </m:oMath>
      </m:oMathPara>
    </w:p>
    <w:p w14:paraId="0768EA9E" w14:textId="77777777" w:rsidR="005B409B" w:rsidRDefault="005B409B" w:rsidP="005B409B">
      <w:pPr>
        <w:pStyle w:val="Definitions"/>
        <w:ind w:left="0" w:firstLine="0"/>
      </w:pPr>
    </w:p>
    <w:p w14:paraId="5EFD7455" w14:textId="77777777" w:rsidR="005B409B" w:rsidRDefault="000A19C1" w:rsidP="005B409B">
      <w:pPr>
        <w:pStyle w:val="Definitions"/>
        <w:ind w:left="0" w:firstLine="0"/>
      </w:pPr>
      <w:r>
        <w:t>where</w:t>
      </w:r>
    </w:p>
    <w:p w14:paraId="3C64BEEA" w14:textId="77777777" w:rsidR="000A19C1" w:rsidRDefault="000A19C1" w:rsidP="005B409B">
      <w:pPr>
        <w:pStyle w:val="Definitions"/>
        <w:ind w:left="0" w:firstLine="0"/>
      </w:pPr>
    </w:p>
    <w:p w14:paraId="7FFCEF45" w14:textId="77777777" w:rsidR="005B409B" w:rsidRDefault="005B409B" w:rsidP="005B409B">
      <w:pPr>
        <w:pStyle w:val="Definitions"/>
      </w:pPr>
      <w:r>
        <w:t>∑</w:t>
      </w:r>
      <w:r w:rsidR="000A19C1">
        <w:rPr>
          <w:i/>
          <w:vertAlign w:val="subscript"/>
        </w:rPr>
        <w:t>α</w:t>
      </w:r>
      <w:r>
        <w:tab/>
        <w:t>=</w:t>
      </w:r>
      <w:r>
        <w:tab/>
        <w:t>Indicates that the sum is over all actors.</w:t>
      </w:r>
    </w:p>
    <w:p w14:paraId="25742939" w14:textId="77777777" w:rsidR="005B409B" w:rsidRDefault="00C32465" w:rsidP="005B409B">
      <w:pPr>
        <w:pStyle w:val="Definitions"/>
      </w:pPr>
      <m:oMath>
        <m:sSub>
          <m:sSubPr>
            <m:ctrlPr>
              <w:rPr>
                <w:rFonts w:ascii="Cambria Math" w:hAnsi="Cambria Math"/>
              </w:rPr>
            </m:ctrlPr>
          </m:sSubPr>
          <m:e>
            <m:r>
              <w:rPr>
                <w:rFonts w:ascii="Cambria Math" w:hAnsi="Cambria Math"/>
              </w:rPr>
              <m:t>X</m:t>
            </m:r>
          </m:e>
          <m:sub>
            <m:r>
              <w:rPr>
                <w:rFonts w:ascii="Cambria Math" w:hAnsi="Cambria Math"/>
              </w:rPr>
              <m:t>ia</m:t>
            </m:r>
          </m:sub>
        </m:sSub>
      </m:oMath>
      <w:r w:rsidR="000A19C1">
        <w:tab/>
        <w:t>=</w:t>
      </w:r>
      <w:r w:rsidR="000A19C1">
        <w:tab/>
        <w:t>Sum of all expenditures</w:t>
      </w:r>
      <w:r w:rsidR="005B409B">
        <w:t xml:space="preserve"> by all actors made to sector </w:t>
      </w:r>
      <w:r w:rsidR="005B409B">
        <w:rPr>
          <w:i/>
        </w:rPr>
        <w:t xml:space="preserve">i </w:t>
      </w:r>
      <w:r w:rsidR="005B409B">
        <w:t>at the current timestep.</w:t>
      </w:r>
    </w:p>
    <w:p w14:paraId="745E2C9F" w14:textId="77777777" w:rsidR="005B409B" w:rsidRDefault="005B409B" w:rsidP="005B409B">
      <w:pPr>
        <w:pStyle w:val="Definitions"/>
      </w:pPr>
      <w:r>
        <w:rPr>
          <w:i/>
        </w:rPr>
        <w:t>shares</w:t>
      </w:r>
      <w:r>
        <w:rPr>
          <w:i/>
          <w:vertAlign w:val="subscript"/>
        </w:rPr>
        <w:t>i</w:t>
      </w:r>
      <w:r>
        <w:tab/>
        <w:t>=</w:t>
      </w:r>
      <w:r>
        <w:tab/>
        <w:t xml:space="preserve">The number of shares allocated for sector </w:t>
      </w:r>
      <w:r>
        <w:rPr>
          <w:i/>
        </w:rPr>
        <w:t>i</w:t>
      </w:r>
      <w:r>
        <w:t xml:space="preserve"> given the expenditure class</w:t>
      </w:r>
      <w:r>
        <w:rPr>
          <w:rStyle w:val="FootnoteReference"/>
        </w:rPr>
        <w:footnoteReference w:id="91"/>
      </w:r>
      <w:r>
        <w:t>.</w:t>
      </w:r>
    </w:p>
    <w:p w14:paraId="5BE2C373" w14:textId="77777777" w:rsidR="005B409B" w:rsidRDefault="005B409B" w:rsidP="005B409B">
      <w:pPr>
        <w:pStyle w:val="Definitions"/>
      </w:pPr>
      <w:r>
        <w:rPr>
          <w:i/>
        </w:rPr>
        <w:t>totshares</w:t>
      </w:r>
      <w:r>
        <w:tab/>
        <w:t>=</w:t>
      </w:r>
      <w:r>
        <w:tab/>
        <w:t>Total number of shares given an expenditure class.</w:t>
      </w:r>
    </w:p>
    <w:p w14:paraId="2570FE00" w14:textId="77777777" w:rsidR="005B409B" w:rsidRDefault="005B409B" w:rsidP="005B409B">
      <w:pPr>
        <w:pStyle w:val="Definitions"/>
        <w:rPr>
          <w:i/>
        </w:rPr>
      </w:pPr>
      <w:r>
        <w:rPr>
          <w:i/>
        </w:rPr>
        <w:t>frac</w:t>
      </w:r>
      <w:r>
        <w:rPr>
          <w:i/>
          <w:vertAlign w:val="subscript"/>
        </w:rPr>
        <w:t>i</w:t>
      </w:r>
      <w:r>
        <w:tab/>
        <w:t>=</w:t>
      </w:r>
      <w:r>
        <w:tab/>
        <w:t>The fraction of money</w:t>
      </w:r>
      <w:r w:rsidR="000A19C1">
        <w:t xml:space="preserve"> in the expenditure class</w:t>
      </w:r>
      <w:r>
        <w:t xml:space="preserve"> allocated to sector </w:t>
      </w:r>
      <w:r>
        <w:rPr>
          <w:i/>
        </w:rPr>
        <w:t>i.</w:t>
      </w:r>
    </w:p>
    <w:p w14:paraId="7ACD1D10" w14:textId="77777777" w:rsidR="005B409B" w:rsidRPr="001617F0" w:rsidRDefault="005B409B" w:rsidP="005B409B">
      <w:pPr>
        <w:pStyle w:val="Definitions"/>
      </w:pPr>
      <w:r>
        <w:rPr>
          <w:i/>
        </w:rPr>
        <w:t>dollars</w:t>
      </w:r>
      <w:r w:rsidR="000A19C1">
        <w:rPr>
          <w:i/>
          <w:vertAlign w:val="subscript"/>
        </w:rPr>
        <w:t>α</w:t>
      </w:r>
      <w:r>
        <w:rPr>
          <w:i/>
        </w:rPr>
        <w:tab/>
      </w:r>
      <w:r>
        <w:t>=</w:t>
      </w:r>
      <w:r>
        <w:tab/>
        <w:t xml:space="preserve">The total amount of money spent by </w:t>
      </w:r>
      <w:r w:rsidR="000A19C1">
        <w:t xml:space="preserve">an </w:t>
      </w:r>
      <w:r>
        <w:t xml:space="preserve">actor on </w:t>
      </w:r>
      <w:r w:rsidR="000A19C1">
        <w:t>an expenditure class</w:t>
      </w:r>
      <w:r>
        <w:t>.</w:t>
      </w:r>
    </w:p>
    <w:p w14:paraId="29E0F190" w14:textId="77777777" w:rsidR="005B409B" w:rsidRDefault="005B409B" w:rsidP="005B409B">
      <w:pPr>
        <w:pStyle w:val="Definitions"/>
        <w:rPr>
          <w:i/>
        </w:rPr>
      </w:pPr>
    </w:p>
    <w:p w14:paraId="359FF9CE" w14:textId="77777777" w:rsidR="005B409B" w:rsidRDefault="005B409B" w:rsidP="005B409B">
      <w:pPr>
        <w:pStyle w:val="Definitions"/>
        <w:ind w:left="0" w:firstLine="0"/>
      </w:pPr>
      <w:r>
        <w:t>The constant 52.0 appears in the equation because actors expend cash on a week to week basis, but the CGE accounts for money in per annum quantities.</w:t>
      </w:r>
    </w:p>
    <w:p w14:paraId="553F1B2B" w14:textId="77777777" w:rsidR="005B409B" w:rsidRPr="00F71E72" w:rsidRDefault="005B409B" w:rsidP="005B409B"/>
    <w:p w14:paraId="71021776" w14:textId="77777777" w:rsidR="00C449C5" w:rsidRDefault="00F967A7" w:rsidP="004231AA">
      <w:r>
        <w:t xml:space="preserve">As Athena advances simulated time, actors will expend money as their strategies are executed (Section </w:t>
      </w:r>
      <w:r w:rsidR="001F15B9">
        <w:fldChar w:fldCharType="begin"/>
      </w:r>
      <w:r>
        <w:instrText xml:space="preserve"> REF _Ref341685118 \r \h </w:instrText>
      </w:r>
      <w:r w:rsidR="001F15B9">
        <w:fldChar w:fldCharType="separate"/>
      </w:r>
      <w:r w:rsidR="000135AC">
        <w:rPr>
          <w:b/>
          <w:bCs/>
        </w:rPr>
        <w:t>Error! Reference source not found.</w:t>
      </w:r>
      <w:r w:rsidR="001F15B9">
        <w:fldChar w:fldCharType="end"/>
      </w:r>
      <w:r>
        <w:t>) and expenditures in the actors sector are computed again and again using the same equations.</w:t>
      </w:r>
    </w:p>
    <w:p w14:paraId="784AF7B5" w14:textId="77777777" w:rsidR="00C449C5" w:rsidRDefault="00C449C5" w:rsidP="00C449C5">
      <w:pPr>
        <w:pStyle w:val="Heading4"/>
      </w:pPr>
      <w:bookmarkStart w:id="309" w:name="_Ref340133761"/>
      <w:bookmarkStart w:id="310" w:name="_Toc380578329"/>
      <w:r>
        <w:t>Computing Actor’s Income</w:t>
      </w:r>
      <w:bookmarkEnd w:id="309"/>
      <w:bookmarkEnd w:id="310"/>
    </w:p>
    <w:p w14:paraId="6F0DE60B" w14:textId="77777777" w:rsidR="00C449C5" w:rsidRDefault="004A128D" w:rsidP="00C449C5">
      <w:r>
        <w:t xml:space="preserve">In scenario </w:t>
      </w:r>
      <w:r w:rsidRPr="004A128D">
        <w:rPr>
          <w:b/>
        </w:rPr>
        <w:t>PREP</w:t>
      </w:r>
      <w:r>
        <w:t>, i</w:t>
      </w:r>
      <w:r w:rsidR="00C449C5">
        <w:t xml:space="preserve">ncome </w:t>
      </w:r>
      <w:r>
        <w:t>for an actor is specified as some amount of money from each sector or, in the case of black market net revenues, shares of the total amount. Those amounts of income should be input with the understanding that</w:t>
      </w:r>
      <w:r w:rsidR="00C449C5">
        <w:t xml:space="preserve"> </w:t>
      </w:r>
      <w:r>
        <w:t>it is based</w:t>
      </w:r>
      <w:r w:rsidR="00066061">
        <w:t xml:space="preserve"> </w:t>
      </w:r>
      <w:r>
        <w:t>on</w:t>
      </w:r>
      <w:r w:rsidR="00066061">
        <w:t xml:space="preserve"> an economy with a </w:t>
      </w:r>
      <w:r w:rsidR="002E0D55" w:rsidRPr="00066061">
        <w:rPr>
          <w:i/>
        </w:rPr>
        <w:t>BaseConsumers</w:t>
      </w:r>
      <w:r w:rsidR="002E0D55">
        <w:rPr>
          <w:i/>
        </w:rPr>
        <w:t xml:space="preserve">  </w:t>
      </w:r>
      <w:r w:rsidR="002E0D55">
        <w:t>number</w:t>
      </w:r>
      <w:r w:rsidR="00066061">
        <w:t xml:space="preserve"> of consumers.  In Athena</w:t>
      </w:r>
      <w:r>
        <w:t xml:space="preserve"> it’s possible</w:t>
      </w:r>
      <w:r w:rsidR="00066061">
        <w:t xml:space="preserve"> the </w:t>
      </w:r>
      <w:r>
        <w:t xml:space="preserve">actual </w:t>
      </w:r>
      <w:r w:rsidR="00066061">
        <w:t xml:space="preserve">number of consumers is different from </w:t>
      </w:r>
      <w:r w:rsidR="00066061" w:rsidRPr="00066061">
        <w:rPr>
          <w:i/>
        </w:rPr>
        <w:t>BaseConsumers</w:t>
      </w:r>
      <w:r>
        <w:rPr>
          <w:i/>
        </w:rPr>
        <w:t xml:space="preserve"> </w:t>
      </w:r>
      <w:r>
        <w:t>when the scenario is locked</w:t>
      </w:r>
      <w:r w:rsidR="00066061">
        <w:t>.  Because of this</w:t>
      </w:r>
      <w:r>
        <w:t>,</w:t>
      </w:r>
      <w:r w:rsidR="00066061">
        <w:t xml:space="preserve"> total </w:t>
      </w:r>
      <w:r w:rsidR="00C8216B">
        <w:t xml:space="preserve">base </w:t>
      </w:r>
      <w:r w:rsidR="00066061">
        <w:t>revenue from a sector is scaled to the actual number of consumers and, thus, total revenue for the sector as a whole is scaled:</w:t>
      </w:r>
    </w:p>
    <w:p w14:paraId="033F279D" w14:textId="77777777" w:rsidR="00066061" w:rsidRDefault="00066061" w:rsidP="00C449C5"/>
    <w:p w14:paraId="28DF7001" w14:textId="77777777" w:rsidR="00066061" w:rsidRDefault="00C32465" w:rsidP="004C3FC0">
      <w:pPr>
        <w:tabs>
          <w:tab w:val="left" w:pos="1170"/>
        </w:tabs>
        <w:ind w:left="630"/>
      </w:pPr>
      <m:oMath>
        <m:sSub>
          <m:sSubPr>
            <m:ctrlPr>
              <w:rPr>
                <w:rFonts w:ascii="Cambria Math" w:hAnsi="Cambria Math"/>
                <w:i/>
              </w:rPr>
            </m:ctrlPr>
          </m:sSubPr>
          <m:e>
            <m:r>
              <w:rPr>
                <w:rFonts w:ascii="Cambria Math" w:hAnsi="Cambria Math"/>
              </w:rPr>
              <m:t>BX</m:t>
            </m:r>
          </m:e>
          <m:sub>
            <m:r>
              <w:rPr>
                <w:rFonts w:ascii="Cambria Math" w:hAnsi="Cambria Math"/>
              </w:rPr>
              <m:t>ai</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α</m:t>
            </m:r>
          </m:sub>
          <m:sup/>
          <m:e>
            <m:sSub>
              <m:sSubPr>
                <m:ctrlPr>
                  <w:rPr>
                    <w:rFonts w:ascii="Cambria Math" w:hAnsi="Cambria Math"/>
                    <w:i/>
                  </w:rPr>
                </m:ctrlPr>
              </m:sSubPr>
              <m:e>
                <m:r>
                  <w:rPr>
                    <w:rFonts w:ascii="Cambria Math" w:hAnsi="Cambria Math"/>
                  </w:rPr>
                  <m:t>I</m:t>
                </m:r>
              </m:e>
              <m:sub>
                <m:r>
                  <w:rPr>
                    <w:rFonts w:ascii="Cambria Math" w:hAnsi="Cambria Math"/>
                  </w:rPr>
                  <m:t>αi</m:t>
                </m:r>
              </m:sub>
            </m:sSub>
          </m:e>
        </m:nary>
        <m:r>
          <w:rPr>
            <w:rFonts w:ascii="Cambria Math" w:hAnsi="Cambria Math"/>
          </w:rPr>
          <m:t>*</m:t>
        </m:r>
        <m:d>
          <m:dPr>
            <m:ctrlPr>
              <w:rPr>
                <w:rFonts w:ascii="Cambria Math" w:hAnsi="Cambria Math"/>
                <w:i/>
              </w:rPr>
            </m:ctrlPr>
          </m:dPr>
          <m:e>
            <m:r>
              <w:rPr>
                <w:rFonts w:ascii="Cambria Math" w:hAnsi="Cambria Math"/>
              </w:rPr>
              <m:t>ActualConsumers/BaseConsumers</m:t>
            </m:r>
          </m:e>
        </m:d>
      </m:oMath>
      <w:r w:rsidR="00021725">
        <w:t xml:space="preserve"> for </w:t>
      </w:r>
      <m:oMath>
        <m:r>
          <w:rPr>
            <w:rFonts w:ascii="Cambria Math" w:hAnsi="Cambria Math"/>
          </w:rPr>
          <m:t>i∈g,p,b,r,w</m:t>
        </m:r>
      </m:oMath>
    </w:p>
    <w:p w14:paraId="1ED89229" w14:textId="77777777" w:rsidR="00021725" w:rsidRDefault="00021725" w:rsidP="004C3FC0">
      <w:pPr>
        <w:ind w:left="630"/>
      </w:pPr>
    </w:p>
    <w:p w14:paraId="756BF76C" w14:textId="77777777" w:rsidR="00021725" w:rsidRDefault="00C32465" w:rsidP="004C3FC0">
      <w:pPr>
        <w:ind w:left="630"/>
      </w:pPr>
      <m:oMath>
        <m:sSub>
          <m:sSubPr>
            <m:ctrlPr>
              <w:rPr>
                <w:rFonts w:ascii="Cambria Math" w:hAnsi="Cambria Math"/>
                <w:i/>
              </w:rPr>
            </m:ctrlPr>
          </m:sSubPr>
          <m:e>
            <m:r>
              <w:rPr>
                <w:rFonts w:ascii="Cambria Math" w:hAnsi="Cambria Math"/>
              </w:rPr>
              <m:t>BREV</m:t>
            </m:r>
          </m:e>
          <m:sub>
            <m:r>
              <w:rPr>
                <w:rFonts w:ascii="Cambria Math" w:hAnsi="Cambria Math"/>
              </w:rPr>
              <m:t>a</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BX</m:t>
                </m:r>
              </m:e>
              <m:sub>
                <m:r>
                  <w:rPr>
                    <w:rFonts w:ascii="Cambria Math" w:hAnsi="Cambria Math"/>
                  </w:rPr>
                  <m:t>ai</m:t>
                </m:r>
              </m:sub>
            </m:sSub>
          </m:e>
        </m:nary>
        <m:r>
          <w:rPr>
            <w:rFonts w:ascii="Cambria Math" w:hAnsi="Cambria Math"/>
          </w:rPr>
          <m:t>+ BNRB</m:t>
        </m:r>
      </m:oMath>
      <w:r w:rsidR="004C3FC0">
        <w:t xml:space="preserve"> for </w:t>
      </w:r>
      <m:oMath>
        <m:r>
          <w:rPr>
            <w:rFonts w:ascii="Cambria Math" w:hAnsi="Cambria Math"/>
          </w:rPr>
          <m:t>i∈g,p,b,r,w</m:t>
        </m:r>
      </m:oMath>
    </w:p>
    <w:p w14:paraId="49FFE3D8" w14:textId="77777777" w:rsidR="00066061" w:rsidRDefault="00066061" w:rsidP="00C449C5"/>
    <w:p w14:paraId="78D4A7D0" w14:textId="77777777" w:rsidR="00021725" w:rsidRDefault="00021725" w:rsidP="00C449C5">
      <w:r>
        <w:t>where</w:t>
      </w:r>
    </w:p>
    <w:p w14:paraId="1136C84F" w14:textId="77777777" w:rsidR="00021725" w:rsidRDefault="00021725" w:rsidP="00C449C5"/>
    <w:p w14:paraId="7DAF27FB" w14:textId="77777777" w:rsidR="00021725" w:rsidRDefault="00C32465" w:rsidP="004C3FC0">
      <w:pPr>
        <w:pStyle w:val="Definitions"/>
      </w:pPr>
      <m:oMath>
        <m:sSub>
          <m:sSubPr>
            <m:ctrlPr>
              <w:rPr>
                <w:rFonts w:ascii="Cambria Math" w:hAnsi="Cambria Math"/>
              </w:rPr>
            </m:ctrlPr>
          </m:sSubPr>
          <m:e>
            <m:r>
              <w:rPr>
                <w:rFonts w:ascii="Cambria Math" w:hAnsi="Cambria Math"/>
              </w:rPr>
              <m:t>BX</m:t>
            </m:r>
          </m:e>
          <m:sub>
            <m:r>
              <w:rPr>
                <w:rFonts w:ascii="Cambria Math" w:hAnsi="Cambria Math"/>
              </w:rPr>
              <m:t>ai</m:t>
            </m:r>
          </m:sub>
        </m:sSub>
      </m:oMath>
      <w:r w:rsidR="00021725">
        <w:tab/>
        <w:t>=</w:t>
      </w:r>
      <w:r w:rsidR="00021725">
        <w:tab/>
        <w:t>Base rate of money from sector i to the actors sector.</w:t>
      </w:r>
    </w:p>
    <w:p w14:paraId="439DCB9C" w14:textId="77777777" w:rsidR="00021725" w:rsidRDefault="00C32465" w:rsidP="00021725">
      <w:pPr>
        <w:pStyle w:val="Definitions"/>
      </w:pPr>
      <m:oMath>
        <m:nary>
          <m:naryPr>
            <m:chr m:val="∑"/>
            <m:limLoc m:val="undOvr"/>
            <m:supHide m:val="1"/>
            <m:ctrlPr>
              <w:rPr>
                <w:rFonts w:ascii="Cambria Math" w:hAnsi="Cambria Math"/>
              </w:rPr>
            </m:ctrlPr>
          </m:naryPr>
          <m:sub>
            <m:r>
              <m:rPr>
                <m:sty m:val="p"/>
              </m:rPr>
              <w:rPr>
                <w:rFonts w:ascii="Cambria Math" w:hAnsi="Cambria Math"/>
              </w:rPr>
              <m:t>α</m:t>
            </m:r>
          </m:sub>
          <m:sup/>
          <m:e>
            <m:sSub>
              <m:sSubPr>
                <m:ctrlPr>
                  <w:rPr>
                    <w:rFonts w:ascii="Cambria Math" w:hAnsi="Cambria Math"/>
                  </w:rPr>
                </m:ctrlPr>
              </m:sSubPr>
              <m:e>
                <m:r>
                  <w:rPr>
                    <w:rFonts w:ascii="Cambria Math" w:hAnsi="Cambria Math"/>
                  </w:rPr>
                  <m:t>I</m:t>
                </m:r>
              </m:e>
              <m:sub>
                <m:r>
                  <w:rPr>
                    <w:rFonts w:ascii="Cambria Math" w:hAnsi="Cambria Math"/>
                  </w:rPr>
                  <m:t>αi</m:t>
                </m:r>
              </m:sub>
            </m:sSub>
          </m:e>
        </m:nary>
      </m:oMath>
      <w:r w:rsidR="00021725">
        <w:tab/>
        <w:t>=</w:t>
      </w:r>
      <w:r w:rsidR="00021725">
        <w:tab/>
      </w:r>
      <w:r w:rsidR="004C3FC0">
        <w:t>Sum over all actors income from sector i.</w:t>
      </w:r>
    </w:p>
    <w:p w14:paraId="1798EA3A" w14:textId="77777777" w:rsidR="00021725" w:rsidRDefault="00021725" w:rsidP="00021725">
      <w:pPr>
        <w:pStyle w:val="Definitions"/>
      </w:pPr>
      <w:r w:rsidRPr="00021725">
        <w:rPr>
          <w:i/>
        </w:rPr>
        <w:t>BaseConsumers</w:t>
      </w:r>
      <w:r>
        <w:tab/>
        <w:t>=</w:t>
      </w:r>
      <w:r>
        <w:tab/>
      </w:r>
      <w:r w:rsidR="004C3FC0">
        <w:t>The base number of consumers from SAM inputs</w:t>
      </w:r>
      <w:r>
        <w:t>.</w:t>
      </w:r>
    </w:p>
    <w:p w14:paraId="605E82A4" w14:textId="77777777" w:rsidR="00021725" w:rsidRDefault="00021725" w:rsidP="00021725">
      <w:pPr>
        <w:pStyle w:val="Definitions"/>
      </w:pPr>
      <w:r>
        <w:rPr>
          <w:i/>
        </w:rPr>
        <w:t>Actual</w:t>
      </w:r>
      <w:r w:rsidRPr="00021725">
        <w:rPr>
          <w:i/>
        </w:rPr>
        <w:t>Consumers</w:t>
      </w:r>
      <w:r>
        <w:tab/>
        <w:t>=</w:t>
      </w:r>
      <w:r>
        <w:tab/>
      </w:r>
      <w:r w:rsidR="004C3FC0">
        <w:t>The actual number of consumers as computed by Athena</w:t>
      </w:r>
      <w:r>
        <w:t>.</w:t>
      </w:r>
    </w:p>
    <w:p w14:paraId="24C6CA09" w14:textId="77777777" w:rsidR="00021725" w:rsidRDefault="00C32465" w:rsidP="00021725">
      <w:pPr>
        <w:pStyle w:val="Definitions"/>
      </w:pPr>
      <m:oMath>
        <m:sSub>
          <m:sSubPr>
            <m:ctrlPr>
              <w:rPr>
                <w:rFonts w:ascii="Cambria Math" w:hAnsi="Cambria Math"/>
              </w:rPr>
            </m:ctrlPr>
          </m:sSubPr>
          <m:e>
            <m:r>
              <w:rPr>
                <w:rFonts w:ascii="Cambria Math" w:hAnsi="Cambria Math"/>
              </w:rPr>
              <m:t>BREV</m:t>
            </m:r>
          </m:e>
          <m:sub>
            <m:r>
              <w:rPr>
                <w:rFonts w:ascii="Cambria Math" w:hAnsi="Cambria Math"/>
              </w:rPr>
              <m:t>a</m:t>
            </m:r>
          </m:sub>
        </m:sSub>
      </m:oMath>
      <w:r w:rsidR="00021725">
        <w:tab/>
        <w:t>=</w:t>
      </w:r>
      <w:r w:rsidR="00021725">
        <w:tab/>
      </w:r>
      <w:r w:rsidR="004C3FC0">
        <w:t xml:space="preserve">Base revenue in the </w:t>
      </w:r>
      <w:r w:rsidR="004C3FC0" w:rsidRPr="00C8216B">
        <w:rPr>
          <w:b/>
        </w:rPr>
        <w:t>actors</w:t>
      </w:r>
      <w:r w:rsidR="004C3FC0">
        <w:t xml:space="preserve"> sector</w:t>
      </w:r>
      <w:r w:rsidR="00021725">
        <w:t>.</w:t>
      </w:r>
    </w:p>
    <w:p w14:paraId="794189CB" w14:textId="77777777" w:rsidR="00021725" w:rsidRDefault="00021725" w:rsidP="00021725">
      <w:pPr>
        <w:pStyle w:val="Definitions"/>
      </w:pPr>
      <w:r w:rsidRPr="00021725">
        <w:rPr>
          <w:i/>
        </w:rPr>
        <w:t>BNRB</w:t>
      </w:r>
      <w:r>
        <w:tab/>
        <w:t>=</w:t>
      </w:r>
      <w:r>
        <w:tab/>
      </w:r>
      <w:r w:rsidR="004C3FC0">
        <w:t xml:space="preserve">Base net revenue in the </w:t>
      </w:r>
      <w:r w:rsidR="004C3FC0" w:rsidRPr="00C8216B">
        <w:rPr>
          <w:b/>
        </w:rPr>
        <w:t>black</w:t>
      </w:r>
      <w:r w:rsidR="004C3FC0">
        <w:t xml:space="preserve"> sector</w:t>
      </w:r>
      <w:r>
        <w:t>.</w:t>
      </w:r>
    </w:p>
    <w:p w14:paraId="6250185F" w14:textId="77777777" w:rsidR="00021725" w:rsidRDefault="00021725" w:rsidP="00021725">
      <w:pPr>
        <w:pStyle w:val="Definitions"/>
        <w:ind w:left="0" w:firstLine="0"/>
      </w:pPr>
    </w:p>
    <w:p w14:paraId="35C3D672" w14:textId="77777777" w:rsidR="00066061" w:rsidRDefault="004C3FC0" w:rsidP="00C449C5">
      <w:pPr>
        <w:rPr>
          <w:i/>
          <w:vertAlign w:val="subscript"/>
        </w:rPr>
      </w:pPr>
      <w:r>
        <w:t xml:space="preserve">If no actor is </w:t>
      </w:r>
      <w:r w:rsidR="00F71E72">
        <w:t>designated</w:t>
      </w:r>
      <w:r>
        <w:t xml:space="preserve"> to receive any income from shares of the black market net revenue then all black market net revenue is</w:t>
      </w:r>
      <w:r w:rsidR="002E0D55">
        <w:t xml:space="preserve"> assumed to go the world sector,</w:t>
      </w:r>
      <w:r>
        <w:t xml:space="preserve"> </w:t>
      </w:r>
      <w:r w:rsidRPr="004C3FC0">
        <w:rPr>
          <w:i/>
        </w:rPr>
        <w:t>BX</w:t>
      </w:r>
      <w:r w:rsidRPr="004C3FC0">
        <w:rPr>
          <w:i/>
          <w:vertAlign w:val="subscript"/>
        </w:rPr>
        <w:t>wb</w:t>
      </w:r>
      <w:r>
        <w:rPr>
          <w:i/>
          <w:vertAlign w:val="subscript"/>
        </w:rPr>
        <w:t>.</w:t>
      </w:r>
    </w:p>
    <w:p w14:paraId="35069667" w14:textId="77777777" w:rsidR="004C3FC0" w:rsidRDefault="004C3FC0" w:rsidP="00C449C5"/>
    <w:p w14:paraId="58C4AFBA" w14:textId="77777777" w:rsidR="00C8216B" w:rsidRDefault="00C8216B" w:rsidP="00C449C5">
      <w:r>
        <w:t xml:space="preserve">Once base rates and revenues are determined, each actor has tax-like rates computed for use in determining income from each sector as simulated time advances. These tax-like rates represent the shape of the revenue on an actor-by-actor basis which, when summed together, represent the shape of the </w:t>
      </w:r>
      <w:r w:rsidRPr="00C8216B">
        <w:rPr>
          <w:b/>
        </w:rPr>
        <w:t>actors</w:t>
      </w:r>
      <w:r>
        <w:t xml:space="preserve"> sector revenue as a whole.  </w:t>
      </w:r>
      <w:r w:rsidR="002E0D55">
        <w:t>Thus</w:t>
      </w:r>
      <w:r>
        <w:t>, as revenue streams in all other sectors fluctuate</w:t>
      </w:r>
      <w:r w:rsidR="00F71E72">
        <w:t xml:space="preserve"> (for whatever reason)</w:t>
      </w:r>
      <w:r>
        <w:t xml:space="preserve">, the revenue stream in the </w:t>
      </w:r>
      <w:r w:rsidRPr="00C8216B">
        <w:rPr>
          <w:b/>
        </w:rPr>
        <w:t>actors</w:t>
      </w:r>
      <w:r>
        <w:t xml:space="preserve"> sector fluctuates with them.  The actor-by-actor tax-like rates are computed using</w:t>
      </w:r>
      <w:r w:rsidR="002F4FF1">
        <w:t xml:space="preserve"> the following equations (the constant 52.0 is for converting from weeks to years)</w:t>
      </w:r>
      <w:r>
        <w:t>:</w:t>
      </w:r>
    </w:p>
    <w:p w14:paraId="0C966943" w14:textId="77777777" w:rsidR="00C8216B" w:rsidRDefault="00C8216B" w:rsidP="00C449C5"/>
    <w:p w14:paraId="0150D808" w14:textId="77777777" w:rsidR="00C8216B" w:rsidRDefault="00C32465" w:rsidP="008A7100">
      <w:pPr>
        <w:tabs>
          <w:tab w:val="left" w:pos="1170"/>
          <w:tab w:val="left" w:pos="3690"/>
          <w:tab w:val="left" w:pos="4770"/>
        </w:tabs>
        <w:ind w:left="630"/>
      </w:pPr>
      <m:oMath>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m:t>
        </m:r>
        <m:f>
          <m:fPr>
            <m:type m:val="lin"/>
            <m:ctrlPr>
              <w:rPr>
                <w:rFonts w:ascii="Cambria Math" w:hAnsi="Cambria Math"/>
                <w:i/>
              </w:rPr>
            </m:ctrlPr>
          </m:fPr>
          <m:num>
            <m:r>
              <w:rPr>
                <w:rFonts w:ascii="Cambria Math" w:hAnsi="Cambria Math"/>
              </w:rPr>
              <m:t>52.0</m:t>
            </m:r>
          </m:num>
          <m:den>
            <m:d>
              <m:dPr>
                <m:ctrlPr>
                  <w:rPr>
                    <w:rFonts w:ascii="Cambria Math" w:hAnsi="Cambria Math"/>
                    <w:i/>
                  </w:rPr>
                </m:ctrlPr>
              </m:dPr>
              <m:e>
                <m:sSub>
                  <m:sSubPr>
                    <m:ctrlPr>
                      <w:rPr>
                        <w:rFonts w:ascii="Cambria Math" w:hAnsi="Cambria Math"/>
                        <w:i/>
                      </w:rPr>
                    </m:ctrlPr>
                  </m:sSubPr>
                  <m:e>
                    <m:r>
                      <w:rPr>
                        <w:rFonts w:ascii="Cambria Math" w:hAnsi="Cambria Math"/>
                      </w:rPr>
                      <m:t>BP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BQD</m:t>
                    </m:r>
                  </m:e>
                  <m:sub>
                    <m:r>
                      <w:rPr>
                        <w:rFonts w:ascii="Cambria Math" w:hAnsi="Cambria Math"/>
                      </w:rPr>
                      <m:t>i</m:t>
                    </m:r>
                  </m:sub>
                </m:sSub>
              </m:e>
            </m:d>
          </m:den>
        </m:f>
      </m:oMath>
      <w:r w:rsidR="00C8216B">
        <w:t xml:space="preserve"> </w:t>
      </w:r>
      <w:r w:rsidR="008A7100">
        <w:t xml:space="preserve">          </w:t>
      </w:r>
      <w:r w:rsidR="00C8216B">
        <w:t xml:space="preserve">for </w:t>
      </w:r>
      <m:oMath>
        <m:r>
          <w:rPr>
            <w:rFonts w:ascii="Cambria Math" w:hAnsi="Cambria Math"/>
          </w:rPr>
          <m:t>i∈g,p,b</m:t>
        </m:r>
      </m:oMath>
    </w:p>
    <w:p w14:paraId="157C5039" w14:textId="77777777" w:rsidR="00C8216B" w:rsidRDefault="00C8216B" w:rsidP="00C8216B">
      <w:pPr>
        <w:ind w:left="630"/>
      </w:pPr>
    </w:p>
    <w:p w14:paraId="5D1E5FB7" w14:textId="77777777" w:rsidR="00C8216B" w:rsidRDefault="00C32465" w:rsidP="00C8216B">
      <w:pPr>
        <w:ind w:left="630"/>
      </w:pPr>
      <m:oMath>
        <m:sSub>
          <m:sSubPr>
            <m:ctrlPr>
              <w:rPr>
                <w:rFonts w:ascii="Cambria Math" w:hAnsi="Cambria Math"/>
                <w:i/>
              </w:rPr>
            </m:ctrlPr>
          </m:sSubPr>
          <m:e>
            <m:r>
              <w:rPr>
                <w:rFonts w:ascii="Cambria Math" w:hAnsi="Cambria Math"/>
              </w:rPr>
              <m:t>t</m:t>
            </m:r>
          </m:e>
          <m:sub>
            <m:r>
              <w:rPr>
                <w:rFonts w:ascii="Cambria Math" w:hAnsi="Cambria Math"/>
              </w:rPr>
              <m:t>αw</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αw</m:t>
            </m:r>
          </m:sub>
        </m:sSub>
        <m:r>
          <w:rPr>
            <w:rFonts w:ascii="Cambria Math" w:hAnsi="Cambria Math"/>
          </w:rPr>
          <m:t>*52.0/</m:t>
        </m:r>
        <m:sSub>
          <m:sSubPr>
            <m:ctrlPr>
              <w:rPr>
                <w:rFonts w:ascii="Cambria Math" w:hAnsi="Cambria Math"/>
                <w:i/>
              </w:rPr>
            </m:ctrlPr>
          </m:sSubPr>
          <m:e>
            <m:r>
              <w:rPr>
                <w:rFonts w:ascii="Cambria Math" w:hAnsi="Cambria Math"/>
              </w:rPr>
              <m:t>BREV</m:t>
            </m:r>
          </m:e>
          <m:sub>
            <m:r>
              <w:rPr>
                <w:rFonts w:ascii="Cambria Math" w:hAnsi="Cambria Math"/>
              </w:rPr>
              <m:t>w</m:t>
            </m:r>
          </m:sub>
        </m:sSub>
      </m:oMath>
      <w:r w:rsidR="008A7100">
        <w:t xml:space="preserve"> </w:t>
      </w:r>
    </w:p>
    <w:p w14:paraId="714ADFFC" w14:textId="77777777" w:rsidR="008A7100" w:rsidRDefault="008A7100" w:rsidP="00C8216B">
      <w:pPr>
        <w:ind w:left="630"/>
      </w:pPr>
    </w:p>
    <w:p w14:paraId="607FA94D" w14:textId="77777777" w:rsidR="008A7100" w:rsidRDefault="00C32465" w:rsidP="008A7100">
      <w:pPr>
        <w:ind w:left="630"/>
      </w:pPr>
      <m:oMath>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*52.0/FAR</m:t>
        </m:r>
      </m:oMath>
      <w:r w:rsidR="008A7100">
        <w:t xml:space="preserve"> </w:t>
      </w:r>
    </w:p>
    <w:p w14:paraId="1C8ED866" w14:textId="77777777" w:rsidR="008A7100" w:rsidRDefault="008A7100" w:rsidP="008A7100">
      <w:pPr>
        <w:ind w:left="630"/>
      </w:pPr>
    </w:p>
    <w:p w14:paraId="2F108A56" w14:textId="77777777" w:rsidR="008A7100" w:rsidRDefault="00C32465" w:rsidP="008A7100">
      <w:pPr>
        <w:ind w:left="630"/>
      </w:pPr>
      <m:oMathPara>
        <m:oMath>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α</m:t>
                  </m:r>
                </m:sub>
              </m:sSub>
            </m:num>
            <m:den>
              <m:r>
                <w:rPr>
                  <w:rFonts w:ascii="Cambria Math" w:hAnsi="Cambria Math"/>
                </w:rPr>
                <m:t>totalshares</m:t>
              </m:r>
            </m:den>
          </m:f>
          <m:r>
            <w:rPr>
              <w:rFonts w:ascii="Cambria Math" w:hAnsi="Cambria Math"/>
            </w:rPr>
            <m:t>*BNRB/52.0</m:t>
          </m:r>
        </m:oMath>
      </m:oMathPara>
    </w:p>
    <w:p w14:paraId="2897D172" w14:textId="77777777" w:rsidR="00366541" w:rsidRDefault="00366541" w:rsidP="00C449C5"/>
    <w:p w14:paraId="634AD1D6" w14:textId="77777777" w:rsidR="00C8216B" w:rsidRDefault="00366541" w:rsidP="00C449C5">
      <w:r>
        <w:t>where</w:t>
      </w:r>
    </w:p>
    <w:p w14:paraId="4860ED43" w14:textId="77777777" w:rsidR="00366541" w:rsidRDefault="00366541" w:rsidP="00C449C5"/>
    <w:p w14:paraId="497AFA1B" w14:textId="77777777" w:rsidR="00366541" w:rsidRDefault="00C32465" w:rsidP="00366541">
      <w:pPr>
        <w:pStyle w:val="Definitions"/>
      </w:pPr>
      <m:oMath>
        <m:sSub>
          <m:sSubPr>
            <m:ctrlPr>
              <w:rPr>
                <w:rFonts w:ascii="Cambria Math" w:hAnsi="Cambria Math"/>
              </w:rPr>
            </m:ctrlPr>
          </m:sSubPr>
          <m:e>
            <m:r>
              <w:rPr>
                <w:rFonts w:ascii="Cambria Math" w:hAnsi="Cambria Math"/>
              </w:rPr>
              <m:t>t</m:t>
            </m:r>
          </m:e>
          <m:sub>
            <m:r>
              <w:rPr>
                <w:rFonts w:ascii="Cambria Math" w:hAnsi="Cambria Math"/>
              </w:rPr>
              <m:t>ai</m:t>
            </m:r>
          </m:sub>
        </m:sSub>
      </m:oMath>
      <w:r w:rsidR="00366541">
        <w:tab/>
        <w:t>=</w:t>
      </w:r>
      <w:r w:rsidR="00366541">
        <w:tab/>
        <w:t xml:space="preserve">tax-like rate for actor α and sector </w:t>
      </w:r>
      <w:r w:rsidR="00366541">
        <w:rPr>
          <w:i/>
        </w:rPr>
        <w:t>i</w:t>
      </w:r>
      <w:r w:rsidR="00366541">
        <w:t>.</w:t>
      </w:r>
    </w:p>
    <w:p w14:paraId="0DD9C4B0" w14:textId="77777777" w:rsidR="00366541" w:rsidRDefault="00366541" w:rsidP="00366541">
      <w:pPr>
        <w:pStyle w:val="Definitions"/>
      </w:pPr>
      <w:r>
        <w:rPr>
          <w:i/>
        </w:rPr>
        <w:t>I</w:t>
      </w:r>
      <w:r>
        <w:rPr>
          <w:i/>
          <w:vertAlign w:val="subscript"/>
        </w:rPr>
        <w:t>αi</w:t>
      </w:r>
      <w:r>
        <w:tab/>
        <w:t>=</w:t>
      </w:r>
      <w:r>
        <w:tab/>
        <w:t xml:space="preserve">Weekly income of actor α from sector </w:t>
      </w:r>
      <w:r>
        <w:rPr>
          <w:i/>
        </w:rPr>
        <w:t>i</w:t>
      </w:r>
      <w:r>
        <w:t>.</w:t>
      </w:r>
    </w:p>
    <w:p w14:paraId="765B5679" w14:textId="77777777" w:rsidR="00234896" w:rsidRDefault="00234896" w:rsidP="00234896">
      <w:pPr>
        <w:pStyle w:val="Definitions"/>
      </w:pPr>
      <w:r>
        <w:rPr>
          <w:i/>
        </w:rPr>
        <w:t>I</w:t>
      </w:r>
      <w:r>
        <w:rPr>
          <w:i/>
          <w:vertAlign w:val="subscript"/>
        </w:rPr>
        <w:t>αgraft</w:t>
      </w:r>
      <w:r>
        <w:tab/>
        <w:t>=</w:t>
      </w:r>
      <w:r>
        <w:tab/>
        <w:t>Weekly income of actor α from graft.</w:t>
      </w:r>
    </w:p>
    <w:p w14:paraId="29114530" w14:textId="77777777" w:rsidR="00234896" w:rsidRDefault="00234896" w:rsidP="00234896">
      <w:pPr>
        <w:pStyle w:val="Definitions"/>
      </w:pPr>
      <w:r>
        <w:rPr>
          <w:i/>
        </w:rPr>
        <w:t>BP</w:t>
      </w:r>
      <w:r w:rsidRPr="00366541">
        <w:rPr>
          <w:i/>
          <w:vertAlign w:val="subscript"/>
        </w:rPr>
        <w:t>i</w:t>
      </w:r>
      <w:r>
        <w:tab/>
        <w:t>=</w:t>
      </w:r>
      <w:r>
        <w:tab/>
        <w:t xml:space="preserve">Base price in sector </w:t>
      </w:r>
      <w:r>
        <w:rPr>
          <w:i/>
        </w:rPr>
        <w:t>i</w:t>
      </w:r>
      <w:r>
        <w:t>.</w:t>
      </w:r>
    </w:p>
    <w:p w14:paraId="16980534" w14:textId="77777777" w:rsidR="00366541" w:rsidRDefault="00234896" w:rsidP="00366541">
      <w:pPr>
        <w:pStyle w:val="Definitions"/>
      </w:pPr>
      <w:r>
        <w:rPr>
          <w:i/>
        </w:rPr>
        <w:t>BQD</w:t>
      </w:r>
      <w:r w:rsidR="00366541" w:rsidRPr="00366541">
        <w:rPr>
          <w:i/>
          <w:vertAlign w:val="subscript"/>
        </w:rPr>
        <w:t>i</w:t>
      </w:r>
      <w:r w:rsidR="00366541">
        <w:tab/>
        <w:t>=</w:t>
      </w:r>
      <w:r w:rsidR="00366541">
        <w:tab/>
        <w:t xml:space="preserve">Base </w:t>
      </w:r>
      <w:r>
        <w:t xml:space="preserve">quantity demanded </w:t>
      </w:r>
      <w:r w:rsidR="00366541">
        <w:t xml:space="preserve">in sector </w:t>
      </w:r>
      <w:r w:rsidR="00366541">
        <w:rPr>
          <w:i/>
        </w:rPr>
        <w:t>i</w:t>
      </w:r>
      <w:r w:rsidR="00366541">
        <w:t>.</w:t>
      </w:r>
    </w:p>
    <w:p w14:paraId="610C494C" w14:textId="77777777" w:rsidR="00366541" w:rsidRDefault="00C32465" w:rsidP="00366541">
      <w:pPr>
        <w:pStyle w:val="Definitions"/>
      </w:pPr>
      <m:oMath>
        <m:sSub>
          <m:sSubPr>
            <m:ctrlPr>
              <w:rPr>
                <w:rFonts w:ascii="Cambria Math" w:hAnsi="Cambria Math"/>
              </w:rPr>
            </m:ctrlPr>
          </m:sSubPr>
          <m:e>
            <m:r>
              <w:rPr>
                <w:rFonts w:ascii="Cambria Math" w:hAnsi="Cambria Math"/>
              </w:rPr>
              <m:t>BREV</m:t>
            </m:r>
          </m:e>
          <m:sub>
            <m:r>
              <w:rPr>
                <w:rFonts w:ascii="Cambria Math" w:hAnsi="Cambria Math"/>
              </w:rPr>
              <m:t>w</m:t>
            </m:r>
          </m:sub>
        </m:sSub>
      </m:oMath>
      <w:r w:rsidR="00366541">
        <w:tab/>
        <w:t>=</w:t>
      </w:r>
      <w:r w:rsidR="00366541">
        <w:tab/>
        <w:t xml:space="preserve">Base revenue in the </w:t>
      </w:r>
      <w:r w:rsidR="00366541">
        <w:rPr>
          <w:b/>
        </w:rPr>
        <w:t>world</w:t>
      </w:r>
      <w:r w:rsidR="00366541">
        <w:t xml:space="preserve"> sector.</w:t>
      </w:r>
    </w:p>
    <w:p w14:paraId="2F64C54C" w14:textId="77777777" w:rsidR="00366541" w:rsidRDefault="00366541" w:rsidP="00366541">
      <w:pPr>
        <w:pStyle w:val="Definitions"/>
      </w:pPr>
      <w:r>
        <w:rPr>
          <w:i/>
        </w:rPr>
        <w:t>FAR</w:t>
      </w:r>
      <w:r>
        <w:tab/>
        <w:t>=</w:t>
      </w:r>
      <w:r>
        <w:tab/>
        <w:t>Foreign aid to the region.</w:t>
      </w:r>
    </w:p>
    <w:p w14:paraId="47F1C289" w14:textId="77777777" w:rsidR="00234896" w:rsidRDefault="00C32465" w:rsidP="00234896">
      <w:pPr>
        <w:pStyle w:val="Definitions"/>
      </w:pPr>
      <m:oMath>
        <m:sSub>
          <m:sSubPr>
            <m:ctrlPr>
              <w:rPr>
                <w:rFonts w:ascii="Cambria Math" w:hAnsi="Cambria Math"/>
                <w:i/>
              </w:rPr>
            </m:ctrlPr>
          </m:sSubPr>
          <m:e>
            <m:r>
              <w:rPr>
                <w:rFonts w:ascii="Cambria Math" w:hAnsi="Cambria Math"/>
              </w:rPr>
              <m:t>cut</m:t>
            </m:r>
          </m:e>
          <m:sub>
            <m:r>
              <w:rPr>
                <w:rFonts w:ascii="Cambria Math" w:hAnsi="Cambria Math"/>
              </w:rPr>
              <m:t>αb</m:t>
            </m:r>
          </m:sub>
        </m:sSub>
      </m:oMath>
      <w:r w:rsidR="00234896">
        <w:tab/>
        <w:t>=</w:t>
      </w:r>
      <w:r w:rsidR="00234896">
        <w:tab/>
        <w:t>cut of black market net revenue for actor α expressed as a rate.</w:t>
      </w:r>
    </w:p>
    <w:p w14:paraId="20C0D804" w14:textId="77777777" w:rsidR="00234896" w:rsidRDefault="00C32465" w:rsidP="00234896">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α</m:t>
            </m:r>
          </m:sub>
        </m:sSub>
      </m:oMath>
      <w:r w:rsidR="00234896">
        <w:tab/>
        <w:t>=</w:t>
      </w:r>
      <w:r w:rsidR="00234896">
        <w:tab/>
        <w:t>Shares of black market net revenue for actor α.</w:t>
      </w:r>
    </w:p>
    <w:p w14:paraId="212BC78E" w14:textId="77777777" w:rsidR="00234896" w:rsidRDefault="00234896" w:rsidP="00234896">
      <w:pPr>
        <w:pStyle w:val="Definitions"/>
      </w:pPr>
      <m:oMath>
        <m:r>
          <w:rPr>
            <w:rFonts w:ascii="Cambria Math" w:hAnsi="Cambria Math"/>
          </w:rPr>
          <m:t>totalshares</m:t>
        </m:r>
      </m:oMath>
      <w:r>
        <w:tab/>
        <w:t>=</w:t>
      </w:r>
      <w:r>
        <w:tab/>
        <w:t>Total shares of black market net revenue.</w:t>
      </w:r>
    </w:p>
    <w:p w14:paraId="27934B9C" w14:textId="77777777" w:rsidR="00496FB2" w:rsidRDefault="00234896" w:rsidP="00496FB2">
      <w:pPr>
        <w:pStyle w:val="Definitions"/>
      </w:pPr>
      <m:oMath>
        <m:r>
          <w:rPr>
            <w:rFonts w:ascii="Cambria Math" w:hAnsi="Cambria Math"/>
          </w:rPr>
          <m:t>BNRB</m:t>
        </m:r>
      </m:oMath>
      <w:r>
        <w:tab/>
        <w:t>=</w:t>
      </w:r>
      <w:r>
        <w:tab/>
        <w:t xml:space="preserve">Total </w:t>
      </w:r>
      <w:r w:rsidR="00496FB2">
        <w:t>net revenue of the black market.</w:t>
      </w:r>
    </w:p>
    <w:p w14:paraId="58C85BEA" w14:textId="77777777" w:rsidR="00496FB2" w:rsidRDefault="00496FB2" w:rsidP="00496FB2">
      <w:pPr>
        <w:pStyle w:val="Definitions"/>
      </w:pPr>
    </w:p>
    <w:p w14:paraId="197AFB59" w14:textId="77777777" w:rsidR="00496FB2" w:rsidRDefault="00496FB2" w:rsidP="00496FB2">
      <w:r>
        <w:t>Then, as time advances and revenue in the sector</w:t>
      </w:r>
      <w:r w:rsidR="00D97E16">
        <w:t>s</w:t>
      </w:r>
      <w:r>
        <w:t xml:space="preserve"> changes, income to each actor from each sector is determined:</w:t>
      </w:r>
    </w:p>
    <w:p w14:paraId="1E0948EB" w14:textId="77777777" w:rsidR="00496FB2" w:rsidRDefault="00496FB2" w:rsidP="00496FB2">
      <w:pPr>
        <w:pStyle w:val="Definitions"/>
        <w:ind w:left="0" w:firstLine="0"/>
      </w:pPr>
    </w:p>
    <w:p w14:paraId="653F3310" w14:textId="77777777" w:rsidR="00496FB2" w:rsidRDefault="00C32465" w:rsidP="00496FB2">
      <w:pPr>
        <w:tabs>
          <w:tab w:val="left" w:pos="1170"/>
          <w:tab w:val="left" w:pos="3690"/>
          <w:tab w:val="left" w:pos="4770"/>
        </w:tabs>
        <w:ind w:left="630"/>
      </w:pPr>
      <m:oMath>
        <m:sSub>
          <m:sSubPr>
            <m:ctrlPr>
              <w:rPr>
                <w:rFonts w:ascii="Cambria Math" w:hAnsi="Cambria Math"/>
                <w:i/>
              </w:rPr>
            </m:ctrlPr>
          </m:sSubPr>
          <m:e>
            <m:r>
              <w:rPr>
                <w:rFonts w:ascii="Cambria Math" w:hAnsi="Cambria Math"/>
              </w:rPr>
              <m:t>I</m:t>
            </m:r>
          </m:e>
          <m:sub>
            <m:r>
              <w:rPr>
                <w:rFonts w:ascii="Cambria Math" w:hAnsi="Cambria Math"/>
              </w:rPr>
              <m:t>αi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αi</m:t>
            </m:r>
          </m:sub>
        </m:sSub>
        <m:r>
          <w:rPr>
            <w:rFonts w:ascii="Cambria Math" w:hAnsi="Cambria Math"/>
          </w:rPr>
          <m:t>*</m:t>
        </m:r>
        <m:f>
          <m:fPr>
            <m:type m:val="lin"/>
            <m:ctrlPr>
              <w:rPr>
                <w:rFonts w:ascii="Cambria Math" w:hAnsi="Cambria Math"/>
                <w:i/>
              </w:rPr>
            </m:ctrlPr>
          </m:fPr>
          <m:num>
            <m:sSub>
              <m:sSubPr>
                <m:ctrlPr>
                  <w:rPr>
                    <w:rFonts w:ascii="Cambria Math" w:hAnsi="Cambria Math"/>
                    <w:i/>
                  </w:rPr>
                </m:ctrlPr>
              </m:sSubPr>
              <m:e>
                <m:r>
                  <w:rPr>
                    <w:rFonts w:ascii="Cambria Math" w:hAnsi="Cambria Math"/>
                  </w:rPr>
                  <m:t>REV</m:t>
                </m:r>
              </m:e>
              <m:sub>
                <m:r>
                  <w:rPr>
                    <w:rFonts w:ascii="Cambria Math" w:hAnsi="Cambria Math"/>
                  </w:rPr>
                  <m:t>i</m:t>
                </m:r>
              </m:sub>
            </m:sSub>
          </m:num>
          <m:den>
            <m:r>
              <w:rPr>
                <w:rFonts w:ascii="Cambria Math" w:hAnsi="Cambria Math"/>
              </w:rPr>
              <m:t>52.0</m:t>
            </m:r>
          </m:den>
        </m:f>
      </m:oMath>
      <w:r w:rsidR="00496FB2">
        <w:t xml:space="preserve">           for </w:t>
      </w:r>
      <m:oMath>
        <m:r>
          <w:rPr>
            <w:rFonts w:ascii="Cambria Math" w:hAnsi="Cambria Math"/>
          </w:rPr>
          <m:t>i∈g,p,b,w</m:t>
        </m:r>
      </m:oMath>
    </w:p>
    <w:p w14:paraId="4496E8E5" w14:textId="77777777" w:rsidR="00496FB2" w:rsidRDefault="00496FB2" w:rsidP="00496FB2"/>
    <w:p w14:paraId="6C716B3C" w14:textId="77777777" w:rsidR="00496FB2" w:rsidRDefault="00C32465" w:rsidP="00496FB2">
      <w:pPr>
        <w:ind w:left="630"/>
      </w:pPr>
      <m:oMath>
        <m:sSub>
          <m:sSubPr>
            <m:ctrlPr>
              <w:rPr>
                <w:rFonts w:ascii="Cambria Math" w:hAnsi="Cambria Math"/>
                <w:i/>
              </w:rPr>
            </m:ctrlPr>
          </m:sSubPr>
          <m:e>
            <m:r>
              <w:rPr>
                <w:rFonts w:ascii="Cambria Math" w:hAnsi="Cambria Math"/>
              </w:rPr>
              <m:t>I</m:t>
            </m:r>
          </m:e>
          <m:sub>
            <m:r>
              <w:rPr>
                <w:rFonts w:ascii="Cambria Math" w:hAnsi="Cambria Math"/>
              </w:rPr>
              <m:t>αgraft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αr</m:t>
            </m:r>
          </m:sub>
        </m:sSub>
        <m:r>
          <w:rPr>
            <w:rFonts w:ascii="Cambria Math" w:hAnsi="Cambria Math"/>
          </w:rPr>
          <m:t>*FAR/52.0</m:t>
        </m:r>
      </m:oMath>
      <w:r w:rsidR="00496FB2">
        <w:t xml:space="preserve"> </w:t>
      </w:r>
    </w:p>
    <w:p w14:paraId="562BD907" w14:textId="77777777" w:rsidR="00496FB2" w:rsidRDefault="00496FB2" w:rsidP="00496FB2">
      <w:pPr>
        <w:ind w:left="630"/>
      </w:pPr>
    </w:p>
    <w:p w14:paraId="6B31C1AC" w14:textId="77777777" w:rsidR="00496FB2" w:rsidRDefault="00C32465" w:rsidP="00496FB2">
      <w:pPr>
        <w:ind w:left="630"/>
      </w:pPr>
      <m:oMathPara>
        <m:oMath>
          <m:sSub>
            <m:sSubPr>
              <m:ctrlPr>
                <w:rPr>
                  <w:rFonts w:ascii="Cambria Math" w:hAnsi="Cambria Math"/>
                  <w:i/>
                </w:rPr>
              </m:ctrlPr>
            </m:sSubPr>
            <m:e>
              <m:r>
                <w:rPr>
                  <w:rFonts w:ascii="Cambria Math" w:hAnsi="Cambria Math"/>
                </w:rPr>
                <m:t>I</m:t>
              </m:r>
            </m:e>
            <m:sub>
              <m:r>
                <w:rPr>
                  <w:rFonts w:ascii="Cambria Math" w:hAnsi="Cambria Math"/>
                </w:rPr>
                <m:t>αcut</m:t>
              </m:r>
            </m:sub>
          </m:sSub>
          <m:r>
            <w:rPr>
              <w:rFonts w:ascii="Cambria Math" w:hAnsi="Cambria Math"/>
            </w:rPr>
            <m:t>=</m:t>
          </m:r>
          <m:sSub>
            <m:sSubPr>
              <m:ctrlPr>
                <w:rPr>
                  <w:rFonts w:ascii="Cambria Math" w:hAnsi="Cambria Math"/>
                  <w:i/>
                </w:rPr>
              </m:ctrlPr>
            </m:sSubPr>
            <m:e>
              <m:r>
                <w:rPr>
                  <w:rFonts w:ascii="Cambria Math" w:hAnsi="Cambria Math"/>
                </w:rPr>
                <m:t>cut</m:t>
              </m:r>
            </m:e>
            <m:sub>
              <m:r>
                <w:rPr>
                  <w:rFonts w:ascii="Cambria Math" w:hAnsi="Cambria Math"/>
                </w:rPr>
                <m:t>αb</m:t>
              </m:r>
            </m:sub>
          </m:sSub>
          <m:r>
            <w:rPr>
              <w:rFonts w:ascii="Cambria Math" w:hAnsi="Cambria Math"/>
            </w:rPr>
            <m:t>*NRB/52.0</m:t>
          </m:r>
        </m:oMath>
      </m:oMathPara>
    </w:p>
    <w:p w14:paraId="6EDFE568" w14:textId="77777777" w:rsidR="00D97E16" w:rsidRDefault="00D97E16" w:rsidP="00496FB2">
      <w:pPr>
        <w:ind w:left="630"/>
      </w:pPr>
    </w:p>
    <w:p w14:paraId="1E70C5C9" w14:textId="77777777" w:rsidR="00D97E16" w:rsidRDefault="00D97E16" w:rsidP="00D97E16">
      <w:r>
        <w:t>where</w:t>
      </w:r>
    </w:p>
    <w:p w14:paraId="6760855C" w14:textId="77777777" w:rsidR="00D97E16" w:rsidRDefault="00D97E16" w:rsidP="00D97E16"/>
    <w:p w14:paraId="7CE9165A" w14:textId="77777777" w:rsidR="00462029" w:rsidRDefault="00C32465" w:rsidP="00462029">
      <w:pPr>
        <w:pStyle w:val="Definitions"/>
      </w:pPr>
      <m:oMath>
        <m:sSub>
          <m:sSubPr>
            <m:ctrlPr>
              <w:rPr>
                <w:rFonts w:ascii="Cambria Math" w:hAnsi="Cambria Math"/>
              </w:rPr>
            </m:ctrlPr>
          </m:sSubPr>
          <m:e>
            <m:r>
              <w:rPr>
                <w:rFonts w:ascii="Cambria Math" w:hAnsi="Cambria Math"/>
              </w:rPr>
              <m:t>t</m:t>
            </m:r>
          </m:e>
          <m:sub>
            <m:r>
              <w:rPr>
                <w:rFonts w:ascii="Cambria Math" w:hAnsi="Cambria Math"/>
              </w:rPr>
              <m:t>αi</m:t>
            </m:r>
          </m:sub>
        </m:sSub>
      </m:oMath>
      <w:r w:rsidR="00462029">
        <w:tab/>
        <w:t>=</w:t>
      </w:r>
      <w:r w:rsidR="00462029">
        <w:tab/>
        <w:t xml:space="preserve">tax-like rate for actor α and sector </w:t>
      </w:r>
      <w:r w:rsidR="00462029">
        <w:rPr>
          <w:i/>
        </w:rPr>
        <w:t>i</w:t>
      </w:r>
      <w:r w:rsidR="00462029">
        <w:t>.</w:t>
      </w:r>
    </w:p>
    <w:p w14:paraId="150B652C" w14:textId="77777777" w:rsidR="00462029" w:rsidRDefault="00C32465" w:rsidP="00462029">
      <w:pPr>
        <w:pStyle w:val="Definitions"/>
      </w:pPr>
      <m:oMath>
        <m:sSub>
          <m:sSubPr>
            <m:ctrlPr>
              <w:rPr>
                <w:rFonts w:ascii="Cambria Math" w:hAnsi="Cambria Math"/>
                <w:i/>
              </w:rPr>
            </m:ctrlPr>
          </m:sSubPr>
          <m:e>
            <m:r>
              <w:rPr>
                <w:rFonts w:ascii="Cambria Math" w:hAnsi="Cambria Math"/>
              </w:rPr>
              <m:t>REV</m:t>
            </m:r>
          </m:e>
          <m:sub>
            <m:r>
              <w:rPr>
                <w:rFonts w:ascii="Cambria Math" w:hAnsi="Cambria Math"/>
              </w:rPr>
              <m:t>i</m:t>
            </m:r>
          </m:sub>
        </m:sSub>
      </m:oMath>
      <w:r w:rsidR="00462029">
        <w:tab/>
        <w:t>=</w:t>
      </w:r>
      <w:r w:rsidR="00462029">
        <w:tab/>
        <w:t xml:space="preserve">Total revenue in sector </w:t>
      </w:r>
      <w:r w:rsidR="00462029">
        <w:rPr>
          <w:i/>
        </w:rPr>
        <w:t>i</w:t>
      </w:r>
      <w:r w:rsidR="00462029">
        <w:t>.</w:t>
      </w:r>
    </w:p>
    <w:p w14:paraId="713500CE" w14:textId="77777777" w:rsidR="00D97E16" w:rsidRDefault="00D97E16" w:rsidP="00D97E16">
      <w:pPr>
        <w:pStyle w:val="Definitions"/>
      </w:pPr>
      <w:r>
        <w:rPr>
          <w:i/>
        </w:rPr>
        <w:t>I</w:t>
      </w:r>
      <w:r>
        <w:rPr>
          <w:i/>
          <w:vertAlign w:val="subscript"/>
        </w:rPr>
        <w:t>αi</w:t>
      </w:r>
      <w:r>
        <w:tab/>
        <w:t>=</w:t>
      </w:r>
      <w:r>
        <w:tab/>
        <w:t xml:space="preserve">Weekly income of actor α from sector </w:t>
      </w:r>
      <w:r>
        <w:rPr>
          <w:i/>
        </w:rPr>
        <w:t>i</w:t>
      </w:r>
      <w:r>
        <w:t>.</w:t>
      </w:r>
    </w:p>
    <w:p w14:paraId="196CC50A" w14:textId="77777777" w:rsidR="00D97E16" w:rsidRDefault="00D97E16" w:rsidP="00D97E16">
      <w:pPr>
        <w:pStyle w:val="Definitions"/>
      </w:pPr>
      <w:r>
        <w:rPr>
          <w:i/>
        </w:rPr>
        <w:t>I</w:t>
      </w:r>
      <w:r>
        <w:rPr>
          <w:i/>
          <w:vertAlign w:val="subscript"/>
        </w:rPr>
        <w:t>αgraft</w:t>
      </w:r>
      <w:r>
        <w:tab/>
        <w:t>=</w:t>
      </w:r>
      <w:r>
        <w:tab/>
        <w:t>Weekly income of actor α from graft.</w:t>
      </w:r>
    </w:p>
    <w:p w14:paraId="7CCFE12D" w14:textId="77777777" w:rsidR="00D97E16" w:rsidRPr="00D97E16" w:rsidRDefault="00D97E16" w:rsidP="00D97E16">
      <w:pPr>
        <w:pStyle w:val="Definitions"/>
      </w:pPr>
      <w:r>
        <w:rPr>
          <w:i/>
        </w:rPr>
        <w:t>cut</w:t>
      </w:r>
      <w:r>
        <w:rPr>
          <w:i/>
          <w:vertAlign w:val="subscript"/>
        </w:rPr>
        <w:t>αb</w:t>
      </w:r>
      <w:r>
        <w:rPr>
          <w:i/>
          <w:vertAlign w:val="subscript"/>
        </w:rPr>
        <w:tab/>
      </w:r>
      <w:r>
        <w:t>=</w:t>
      </w:r>
      <w:r>
        <w:tab/>
        <w:t>Fraction of black market net revenue</w:t>
      </w:r>
      <w:r w:rsidR="00462029">
        <w:t xml:space="preserve"> to actor α</w:t>
      </w:r>
      <w:r>
        <w:t xml:space="preserve">. </w:t>
      </w:r>
    </w:p>
    <w:p w14:paraId="4DFE85AA" w14:textId="77777777" w:rsidR="00D97E16" w:rsidRPr="00D97E16" w:rsidRDefault="00D97E16" w:rsidP="00D97E16">
      <w:pPr>
        <w:pStyle w:val="Definitions"/>
      </w:pPr>
      <w:r>
        <w:rPr>
          <w:i/>
        </w:rPr>
        <w:t>NRB</w:t>
      </w:r>
      <w:r>
        <w:rPr>
          <w:i/>
          <w:vertAlign w:val="subscript"/>
        </w:rPr>
        <w:tab/>
      </w:r>
      <w:r>
        <w:t>=</w:t>
      </w:r>
      <w:r>
        <w:tab/>
        <w:t xml:space="preserve">Black market net revenue. </w:t>
      </w:r>
    </w:p>
    <w:p w14:paraId="385AB096" w14:textId="77777777" w:rsidR="00D97E16" w:rsidRPr="00D97E16" w:rsidRDefault="00D97E16" w:rsidP="00D97E16">
      <w:pPr>
        <w:pStyle w:val="Definitions"/>
      </w:pPr>
      <w:r>
        <w:rPr>
          <w:i/>
        </w:rPr>
        <w:t>I</w:t>
      </w:r>
      <w:r>
        <w:rPr>
          <w:i/>
          <w:vertAlign w:val="subscript"/>
        </w:rPr>
        <w:t>αcut</w:t>
      </w:r>
      <w:r>
        <w:rPr>
          <w:i/>
          <w:vertAlign w:val="subscript"/>
        </w:rPr>
        <w:tab/>
      </w:r>
      <w:r>
        <w:t>=</w:t>
      </w:r>
      <w:r>
        <w:tab/>
        <w:t xml:space="preserve">Weekly income </w:t>
      </w:r>
      <w:r w:rsidR="00462029">
        <w:t xml:space="preserve">of actor α </w:t>
      </w:r>
      <w:r>
        <w:t xml:space="preserve">from black market net revenue. </w:t>
      </w:r>
    </w:p>
    <w:p w14:paraId="0A353E91" w14:textId="77777777" w:rsidR="00496FB2" w:rsidRPr="00496FB2" w:rsidRDefault="00496FB2" w:rsidP="00496FB2">
      <w:pPr>
        <w:pStyle w:val="Definitions"/>
        <w:ind w:left="0" w:firstLine="0"/>
      </w:pPr>
    </w:p>
    <w:p w14:paraId="37ADEC82" w14:textId="77777777" w:rsidR="004F6A40" w:rsidRDefault="004F6A40" w:rsidP="004F6A40">
      <w:pPr>
        <w:pStyle w:val="Heading3"/>
      </w:pPr>
      <w:bookmarkStart w:id="311" w:name="_Toc310421871"/>
      <w:bookmarkStart w:id="312" w:name="_Toc380578330"/>
      <w:r>
        <w:t>Text Notation</w:t>
      </w:r>
      <w:bookmarkEnd w:id="311"/>
      <w:bookmarkEnd w:id="312"/>
    </w:p>
    <w:p w14:paraId="26571B08" w14:textId="77777777" w:rsidR="004F6A40" w:rsidRDefault="004F6A40" w:rsidP="001342B4">
      <w:r>
        <w:t xml:space="preserve">The </w:t>
      </w:r>
      <w:r w:rsidR="00A201E5">
        <w:t xml:space="preserve">SAM and CGE are implemented as </w:t>
      </w:r>
      <w:r>
        <w:rPr>
          <w:i/>
          <w:iCs/>
        </w:rPr>
        <w:t>cell model</w:t>
      </w:r>
      <w:r w:rsidR="00A201E5">
        <w:rPr>
          <w:i/>
          <w:iCs/>
        </w:rPr>
        <w:t>s</w:t>
      </w:r>
      <w:r>
        <w:t>, a pseudo-spreadsheet in which every cell has a name rather than a row and column.  The cell model is contained in a text file, and so we also have a plain text notation for each of the mathematical symbols given above:</w:t>
      </w:r>
    </w:p>
    <w:p w14:paraId="76B4D9A5" w14:textId="77777777" w:rsidR="001342B4" w:rsidRDefault="001342B4" w:rsidP="001342B4"/>
    <w:p w14:paraId="130E83AF" w14:textId="77777777" w:rsidR="004F6A40" w:rsidRDefault="00C32465" w:rsidP="004F6A40">
      <w:pPr>
        <w:pStyle w:val="Definitions"/>
      </w:pPr>
      <m:oMath>
        <m:sSub>
          <m:sSubPr>
            <m:ctrlPr>
              <w:rPr>
                <w:rFonts w:ascii="Cambria Math" w:hAnsi="Cambria Math"/>
              </w:rPr>
            </m:ctrlPr>
          </m:sSubPr>
          <m:e>
            <m:r>
              <w:rPr>
                <w:rFonts w:ascii="Cambria Math" w:hAnsi="Cambria Math"/>
              </w:rPr>
              <m:t>X</m:t>
            </m:r>
          </m:e>
          <m:sub>
            <m:r>
              <w:rPr>
                <w:rFonts w:ascii="Cambria Math" w:hAnsi="Cambria Math"/>
              </w:rPr>
              <m:t>ij</m:t>
            </m:r>
          </m:sub>
        </m:sSub>
      </m:oMath>
      <w:r w:rsidR="004F6A40">
        <w:tab/>
        <w:t>=</w:t>
      </w:r>
      <w:r w:rsidR="004F6A40">
        <w:tab/>
      </w:r>
      <w:r w:rsidR="004F6A40" w:rsidRPr="00CC4B3D">
        <w:rPr>
          <w:rFonts w:ascii="Courier New" w:hAnsi="Courier New" w:cs="Courier New"/>
        </w:rPr>
        <w:t>X.i.j</w:t>
      </w:r>
    </w:p>
    <w:p w14:paraId="2EDE840D" w14:textId="77777777" w:rsidR="004F6A40" w:rsidRDefault="00C32465" w:rsidP="004F6A40">
      <w:pPr>
        <w:pStyle w:val="Definitions"/>
      </w:pPr>
      <m:oMath>
        <m:sSub>
          <m:sSubPr>
            <m:ctrlPr>
              <w:rPr>
                <w:rFonts w:ascii="Cambria Math" w:hAnsi="Cambria Math"/>
              </w:rPr>
            </m:ctrlPr>
          </m:sSubPr>
          <m:e>
            <m:r>
              <w:rPr>
                <w:rFonts w:ascii="Cambria Math" w:hAnsi="Cambria Math"/>
              </w:rPr>
              <m:t>EXP</m:t>
            </m:r>
          </m:e>
          <m:sub>
            <m:r>
              <w:rPr>
                <w:rFonts w:ascii="Cambria Math" w:hAnsi="Cambria Math"/>
              </w:rPr>
              <m:t>j</m:t>
            </m:r>
          </m:sub>
        </m:sSub>
      </m:oMath>
      <w:r w:rsidR="004F6A40">
        <w:tab/>
        <w:t>=</w:t>
      </w:r>
      <w:r w:rsidR="004F6A40">
        <w:tab/>
      </w:r>
      <w:r w:rsidR="004F6A40" w:rsidRPr="00CC4B3D">
        <w:rPr>
          <w:rFonts w:ascii="Courier New" w:hAnsi="Courier New" w:cs="Courier New"/>
        </w:rPr>
        <w:t>EXP.j</w:t>
      </w:r>
    </w:p>
    <w:p w14:paraId="297CB865" w14:textId="77777777" w:rsidR="004F6A40" w:rsidRDefault="00C32465" w:rsidP="004F6A40">
      <w:pPr>
        <w:pStyle w:val="Definitions"/>
      </w:pPr>
      <m:oMath>
        <m:sSub>
          <m:sSubPr>
            <m:ctrlPr>
              <w:rPr>
                <w:rFonts w:ascii="Cambria Math" w:hAnsi="Cambria Math"/>
              </w:rPr>
            </m:ctrlPr>
          </m:sSubPr>
          <m:e>
            <m:r>
              <w:rPr>
                <w:rFonts w:ascii="Cambria Math" w:hAnsi="Cambria Math"/>
              </w:rPr>
              <m:t>REV</m:t>
            </m:r>
          </m:e>
          <m:sub>
            <m:r>
              <w:rPr>
                <w:rFonts w:ascii="Cambria Math" w:hAnsi="Cambria Math"/>
              </w:rPr>
              <m:t>i</m:t>
            </m:r>
          </m:sub>
        </m:sSub>
      </m:oMath>
      <w:r w:rsidR="004F6A40">
        <w:tab/>
        <w:t>=</w:t>
      </w:r>
      <w:r w:rsidR="004F6A40">
        <w:tab/>
      </w:r>
      <w:r w:rsidR="004F6A40" w:rsidRPr="00CC4B3D">
        <w:rPr>
          <w:rFonts w:ascii="Courier New" w:hAnsi="Courier New" w:cs="Courier New"/>
        </w:rPr>
        <w:t>REV.i</w:t>
      </w:r>
    </w:p>
    <w:p w14:paraId="30BAD415" w14:textId="77777777" w:rsidR="004F6A40" w:rsidRDefault="00C32465" w:rsidP="004F6A40">
      <w:pPr>
        <w:pStyle w:val="Definitions"/>
      </w:pPr>
      <m:oMath>
        <m:sSub>
          <m:sSubPr>
            <m:ctrlPr>
              <w:rPr>
                <w:rFonts w:ascii="Cambria Math" w:hAnsi="Cambria Math"/>
              </w:rPr>
            </m:ctrlPr>
          </m:sSubPr>
          <m:e>
            <m:r>
              <w:rPr>
                <w:rFonts w:ascii="Cambria Math" w:hAnsi="Cambria Math"/>
              </w:rPr>
              <m:t>P</m:t>
            </m:r>
          </m:e>
          <m:sub>
            <m:r>
              <w:rPr>
                <w:rFonts w:ascii="Cambria Math" w:hAnsi="Cambria Math"/>
              </w:rPr>
              <m:t>i</m:t>
            </m:r>
          </m:sub>
        </m:sSub>
      </m:oMath>
      <w:r w:rsidR="004F6A40">
        <w:tab/>
        <w:t>=</w:t>
      </w:r>
      <w:r w:rsidR="004F6A40">
        <w:tab/>
      </w:r>
      <w:r w:rsidR="004F6A40" w:rsidRPr="00CC4B3D">
        <w:rPr>
          <w:rFonts w:ascii="Courier New" w:hAnsi="Courier New" w:cs="Courier New"/>
        </w:rPr>
        <w:t>P.i</w:t>
      </w:r>
    </w:p>
    <w:p w14:paraId="0A66F7DC" w14:textId="77777777" w:rsidR="004F6A40" w:rsidRDefault="00C32465" w:rsidP="004F6A40">
      <w:pPr>
        <w:pStyle w:val="Definitions"/>
      </w:pPr>
      <m:oMath>
        <m:sSub>
          <m:sSubPr>
            <m:ctrlPr>
              <w:rPr>
                <w:rFonts w:ascii="Cambria Math" w:hAnsi="Cambria Math"/>
              </w:rPr>
            </m:ctrlPr>
          </m:sSubPr>
          <m:e>
            <m:r>
              <w:rPr>
                <w:rFonts w:ascii="Cambria Math" w:hAnsi="Cambria Math"/>
              </w:rPr>
              <m:t>QD</m:t>
            </m:r>
          </m:e>
          <m:sub>
            <m:r>
              <w:rPr>
                <w:rFonts w:ascii="Cambria Math" w:hAnsi="Cambria Math"/>
              </w:rPr>
              <m:t>i</m:t>
            </m:r>
          </m:sub>
        </m:sSub>
      </m:oMath>
      <w:r w:rsidR="004F6A40">
        <w:tab/>
        <w:t>=</w:t>
      </w:r>
      <w:r w:rsidR="004F6A40">
        <w:tab/>
      </w:r>
      <w:r w:rsidR="004F6A40" w:rsidRPr="00CC4B3D">
        <w:rPr>
          <w:rFonts w:ascii="Courier New" w:hAnsi="Courier New" w:cs="Courier New"/>
        </w:rPr>
        <w:t>QD.i</w:t>
      </w:r>
    </w:p>
    <w:p w14:paraId="2B3F5850" w14:textId="77777777" w:rsidR="004F6A40" w:rsidRDefault="004F6A40" w:rsidP="004F6A40">
      <w:pPr>
        <w:pStyle w:val="Definitions"/>
      </w:pPr>
    </w:p>
    <w:p w14:paraId="382BC10A" w14:textId="77777777" w:rsidR="004F6A40" w:rsidRDefault="004F6A40" w:rsidP="001342B4">
      <w:r>
        <w:t>When we are referring to a particular sector or sectors, the sector names are spelled out in full in the plain text form:</w:t>
      </w:r>
    </w:p>
    <w:p w14:paraId="01997D85" w14:textId="77777777" w:rsidR="001342B4" w:rsidRDefault="001342B4" w:rsidP="001342B4"/>
    <w:p w14:paraId="78710578" w14:textId="77777777" w:rsidR="004F6A40" w:rsidRDefault="00C32465" w:rsidP="004F6A40">
      <w:pPr>
        <w:pStyle w:val="Definitions"/>
        <w:rPr>
          <w:rFonts w:ascii="Courier New" w:hAnsi="Courier New" w:cs="Courier New"/>
        </w:rPr>
      </w:pPr>
      <m:oMath>
        <m:sSub>
          <m:sSubPr>
            <m:ctrlPr>
              <w:rPr>
                <w:rFonts w:ascii="Cambria Math" w:hAnsi="Cambria Math"/>
              </w:rPr>
            </m:ctrlPr>
          </m:sSubPr>
          <m:e>
            <m:r>
              <w:rPr>
                <w:rFonts w:ascii="Cambria Math" w:hAnsi="Cambria Math"/>
              </w:rPr>
              <m:t>X</m:t>
            </m:r>
          </m:e>
          <m:sub>
            <m:r>
              <w:rPr>
                <w:rFonts w:ascii="Cambria Math" w:hAnsi="Cambria Math"/>
              </w:rPr>
              <m:t>gp</m:t>
            </m:r>
          </m:sub>
        </m:sSub>
      </m:oMath>
      <w:r w:rsidR="004F6A40">
        <w:tab/>
        <w:t>=</w:t>
      </w:r>
      <w:r w:rsidR="004F6A40">
        <w:tab/>
      </w:r>
      <w:r w:rsidR="004F6A40" w:rsidRPr="001342B4">
        <w:rPr>
          <w:rFonts w:ascii="Courier New" w:hAnsi="Courier New" w:cs="Courier New"/>
        </w:rPr>
        <w:t>X.goods.pop</w:t>
      </w:r>
    </w:p>
    <w:p w14:paraId="22EBC89A" w14:textId="77777777" w:rsidR="00E94451" w:rsidRDefault="00E94451" w:rsidP="004F6A40">
      <w:pPr>
        <w:pStyle w:val="Definitions"/>
      </w:pPr>
    </w:p>
    <w:p w14:paraId="4A7B92A3" w14:textId="77777777" w:rsidR="004F6A40" w:rsidRDefault="004F6A40" w:rsidP="004F6A40">
      <w:pPr>
        <w:pStyle w:val="Heading3"/>
      </w:pPr>
      <w:bookmarkStart w:id="313" w:name="_Toc310421872"/>
      <w:bookmarkStart w:id="314" w:name="_Toc380578331"/>
      <w:r>
        <w:t>Shape vs. Size</w:t>
      </w:r>
      <w:bookmarkEnd w:id="313"/>
      <w:bookmarkEnd w:id="314"/>
    </w:p>
    <w:p w14:paraId="01B55721" w14:textId="77777777" w:rsidR="00C94170" w:rsidRDefault="00C94170" w:rsidP="001342B4">
      <w:r>
        <w:t>For a complete discussion of shape vs. size see “Athena’s Computable General Equilibrium Model” by Chamberlain, Duquette and Kahovec included with the Athena documentation. For reference, a brief description is provided here.</w:t>
      </w:r>
    </w:p>
    <w:p w14:paraId="24DC2D49" w14:textId="77777777" w:rsidR="00C94170" w:rsidRDefault="00C94170" w:rsidP="001342B4"/>
    <w:p w14:paraId="2DC20803" w14:textId="77777777" w:rsidR="004F6A40" w:rsidRDefault="004F6A40" w:rsidP="001342B4">
      <w:r>
        <w:t xml:space="preserve">We distinguish between the </w:t>
      </w:r>
      <w:r>
        <w:rPr>
          <w:i/>
          <w:iCs/>
        </w:rPr>
        <w:t>size</w:t>
      </w:r>
      <w:r>
        <w:t xml:space="preserve"> of the economy, which can be roughly thought of as total revenues, and the </w:t>
      </w:r>
      <w:r>
        <w:rPr>
          <w:i/>
          <w:iCs/>
        </w:rPr>
        <w:t>shape</w:t>
      </w:r>
      <w:r>
        <w:t xml:space="preserve"> of the economy, or the proportion of revenues across the sectors.  The size of the economy is driven by consumption: increase the number of consumers, or the amount consumed by each, and the economy must increase in size.  Decrease the amount of consumption, and the economy </w:t>
      </w:r>
      <w:r w:rsidRPr="002F4FF1">
        <w:t>must</w:t>
      </w:r>
      <w:r>
        <w:t xml:space="preserve"> shrink.  But as the economy increases and decreases in </w:t>
      </w:r>
      <w:r>
        <w:lastRenderedPageBreak/>
        <w:t>size, its basic shape remains the same, because the basic industries and technologies in use remain the same.</w:t>
      </w:r>
    </w:p>
    <w:p w14:paraId="07BA384E" w14:textId="77777777" w:rsidR="001342B4" w:rsidRDefault="001342B4" w:rsidP="001342B4"/>
    <w:p w14:paraId="0E0EBA51" w14:textId="77777777" w:rsidR="004F6A40" w:rsidRDefault="004F6A40" w:rsidP="001342B4">
      <w:r>
        <w:t>The size is driven by the number of consumers</w:t>
      </w:r>
      <w:r w:rsidR="001A1885">
        <w:t xml:space="preserve"> and how much they to spend, which affects their per capita consumption.  The</w:t>
      </w:r>
      <w:r>
        <w:t xml:space="preserve"> number of consumers is given to the Economic model by the Demographic model.  The shape of the economy is determined </w:t>
      </w:r>
      <w:r w:rsidR="00A201E5">
        <w:t>by providing base case data in the SAM</w:t>
      </w:r>
      <w:r>
        <w:t>; see Section</w:t>
      </w:r>
      <w:r w:rsidR="00A201E5">
        <w:t xml:space="preserve"> </w:t>
      </w:r>
      <w:r w:rsidR="001F15B9">
        <w:fldChar w:fldCharType="begin"/>
      </w:r>
      <w:r w:rsidR="00A201E5">
        <w:instrText xml:space="preserve"> REF _Ref341686785 \r \h </w:instrText>
      </w:r>
      <w:r w:rsidR="001F15B9">
        <w:fldChar w:fldCharType="separate"/>
      </w:r>
      <w:r w:rsidR="000135AC">
        <w:t>10.2</w:t>
      </w:r>
      <w:r w:rsidR="001F15B9">
        <w:fldChar w:fldCharType="end"/>
      </w:r>
      <w:r>
        <w:t>.</w:t>
      </w:r>
    </w:p>
    <w:p w14:paraId="660E6ED2" w14:textId="77777777" w:rsidR="004F6A40" w:rsidRDefault="004F6A40" w:rsidP="004F6A40">
      <w:pPr>
        <w:pStyle w:val="Heading3"/>
      </w:pPr>
      <w:bookmarkStart w:id="315" w:name="_Toc310421873"/>
      <w:bookmarkStart w:id="316" w:name="_Toc380578332"/>
      <w:r>
        <w:t>Production Functions</w:t>
      </w:r>
      <w:bookmarkEnd w:id="315"/>
      <w:bookmarkEnd w:id="316"/>
    </w:p>
    <w:p w14:paraId="52BE4D5F" w14:textId="77777777" w:rsidR="004F6A40" w:rsidRDefault="004F6A40" w:rsidP="001342B4">
      <w:r>
        <w:t xml:space="preserve">The shape of the economy is largely determined by the technologies used by the sectors to produce their products; and these technologies are described by </w:t>
      </w:r>
      <w:r>
        <w:rPr>
          <w:i/>
          <w:iCs/>
        </w:rPr>
        <w:t>production functions</w:t>
      </w:r>
      <w:r>
        <w:t>.</w:t>
      </w:r>
    </w:p>
    <w:p w14:paraId="69AB229B" w14:textId="77777777" w:rsidR="001342B4" w:rsidRDefault="001342B4" w:rsidP="001342B4"/>
    <w:p w14:paraId="655B8021" w14:textId="77777777" w:rsidR="004F6A40" w:rsidRDefault="004F6A40" w:rsidP="001342B4">
      <w:r>
        <w:t xml:space="preserve">A production function determines how much product a sector consumes (from its own and other sectors) to produce one unit of its own product.  </w:t>
      </w:r>
      <w:r w:rsidR="00A201E5">
        <w:t xml:space="preserve">The </w:t>
      </w:r>
      <w:r w:rsidR="00A201E5" w:rsidRPr="00A201E5">
        <w:rPr>
          <w:b/>
        </w:rPr>
        <w:t>goods</w:t>
      </w:r>
      <w:r w:rsidR="00A201E5">
        <w:t xml:space="preserve"> and </w:t>
      </w:r>
      <w:r w:rsidR="00A201E5" w:rsidRPr="00A201E5">
        <w:rPr>
          <w:b/>
        </w:rPr>
        <w:t>pop</w:t>
      </w:r>
      <w:r w:rsidR="00BA6745">
        <w:t xml:space="preserve"> sectors are modeled using</w:t>
      </w:r>
      <w:r>
        <w:t xml:space="preserve"> Cobb-Douglas production</w:t>
      </w:r>
      <w:r w:rsidR="00BA6745">
        <w:t xml:space="preserve"> and utility</w:t>
      </w:r>
      <w:r>
        <w:t xml:space="preserve"> function</w:t>
      </w:r>
      <w:r w:rsidR="00BA6745">
        <w:t>s</w:t>
      </w:r>
      <w:r>
        <w:t xml:space="preserve">, which implies that, when ingredient quantities are chosen to minimize costs, the sector will spend a fixed proportion of its money on each of the three sectors, i.e., 0.5 on </w:t>
      </w:r>
      <w:r>
        <w:rPr>
          <w:b/>
          <w:bCs/>
        </w:rPr>
        <w:t>goods</w:t>
      </w:r>
      <w:r>
        <w:t xml:space="preserve">, 0.4 on </w:t>
      </w:r>
      <w:r>
        <w:rPr>
          <w:b/>
          <w:bCs/>
        </w:rPr>
        <w:t>pop</w:t>
      </w:r>
      <w:r>
        <w:t xml:space="preserve">, and 0.1 on </w:t>
      </w:r>
      <w:r w:rsidR="00A201E5">
        <w:rPr>
          <w:b/>
          <w:bCs/>
        </w:rPr>
        <w:t>black</w:t>
      </w:r>
      <w:r>
        <w:t>.</w:t>
      </w:r>
      <w:r w:rsidR="00AE32B6">
        <w:t xml:space="preserve"> </w:t>
      </w:r>
      <w:r>
        <w:t xml:space="preserve"> As prices change, the Cobb-Douglas function allows the sectors to trade off the</w:t>
      </w:r>
      <w:r w:rsidR="00031787">
        <w:t>ir requirements for the</w:t>
      </w:r>
      <w:r>
        <w:t xml:space="preserve"> product of one sector for the product of another.</w:t>
      </w:r>
    </w:p>
    <w:p w14:paraId="024F5A71" w14:textId="77777777" w:rsidR="001342B4" w:rsidRDefault="001342B4" w:rsidP="001342B4"/>
    <w:p w14:paraId="394D5C78" w14:textId="77777777" w:rsidR="004F6A40" w:rsidRDefault="004F6A40" w:rsidP="004F6A40">
      <w:pPr>
        <w:pStyle w:val="Textbody"/>
      </w:pPr>
      <w:r>
        <w:t xml:space="preserve">These fixed proportions are called the Cobb-Douglas parameters, and are denoted </w:t>
      </w:r>
      <m:oMath>
        <m:sSub>
          <m:sSubPr>
            <m:ctrlPr>
              <w:rPr>
                <w:rFonts w:ascii="Cambria Math" w:hAnsi="Cambria Math"/>
              </w:rPr>
            </m:ctrlPr>
          </m:sSubPr>
          <m:e>
            <m:r>
              <w:rPr>
                <w:rFonts w:ascii="Cambria Math" w:hAnsi="Cambria Math"/>
              </w:rPr>
              <m:t>f</m:t>
            </m:r>
          </m:e>
          <m:sub>
            <m:r>
              <w:rPr>
                <w:rFonts w:ascii="Cambria Math" w:hAnsi="Cambria Math"/>
              </w:rPr>
              <m:t>ij</m:t>
            </m:r>
          </m:sub>
        </m:sSub>
      </m:oMath>
      <w:r>
        <w:t>.</w:t>
      </w:r>
    </w:p>
    <w:p w14:paraId="67E14302" w14:textId="77777777" w:rsidR="00A201E5" w:rsidRPr="00A201E5" w:rsidRDefault="00A201E5" w:rsidP="004F6A40">
      <w:pPr>
        <w:pStyle w:val="Textbody"/>
      </w:pPr>
      <w:r>
        <w:t xml:space="preserve">The </w:t>
      </w:r>
      <w:r w:rsidRPr="00A201E5">
        <w:rPr>
          <w:b/>
        </w:rPr>
        <w:t>black</w:t>
      </w:r>
      <w:r>
        <w:rPr>
          <w:b/>
        </w:rPr>
        <w:t xml:space="preserve"> </w:t>
      </w:r>
      <w:r>
        <w:t xml:space="preserve">sector is modeled using the Leontief production </w:t>
      </w:r>
      <w:r w:rsidR="00CD4845">
        <w:t>function, which assumes</w:t>
      </w:r>
      <w:r>
        <w:t xml:space="preserve"> that</w:t>
      </w:r>
      <w:r w:rsidR="007E4AF8">
        <w:t xml:space="preserve"> input requirements are strictly proportional to the output quantity for every ingredient in an attempt to maximize profit. This is particularly useful for the black market since the price in that sector is exogenous (determined completely outside the economy being modeled).</w:t>
      </w:r>
    </w:p>
    <w:p w14:paraId="47D48548" w14:textId="77777777" w:rsidR="004F6A40" w:rsidRDefault="004F6A40" w:rsidP="004F6A40">
      <w:pPr>
        <w:pStyle w:val="Heading3"/>
      </w:pPr>
      <w:bookmarkStart w:id="317" w:name="__RefHeading__1421_2040446466"/>
      <w:bookmarkStart w:id="318" w:name="_Toc310421874"/>
      <w:bookmarkStart w:id="319" w:name="_Toc380578333"/>
      <w:r>
        <w:t>Calibrating the CGE</w:t>
      </w:r>
      <w:bookmarkEnd w:id="317"/>
      <w:bookmarkEnd w:id="318"/>
      <w:bookmarkEnd w:id="319"/>
    </w:p>
    <w:p w14:paraId="3F0A0807" w14:textId="77777777" w:rsidR="001342B4" w:rsidRDefault="00F967A7" w:rsidP="001342B4">
      <w:r>
        <w:t xml:space="preserve">The CGE has three views of the economy: Unconstrained, Capacity Constrained and Capacity Constrained with Security Factors.  </w:t>
      </w:r>
      <w:r w:rsidR="00424E9D">
        <w:t xml:space="preserve">The unconstrained economy is one where there is exactly </w:t>
      </w:r>
      <w:r w:rsidR="00C63BB6">
        <w:t xml:space="preserve">enough production capacity to </w:t>
      </w:r>
      <w:r w:rsidR="00424E9D">
        <w:t xml:space="preserve">completely fill all demand. </w:t>
      </w:r>
      <w:r w:rsidR="00C63BB6">
        <w:t xml:space="preserve"> </w:t>
      </w:r>
      <w:r w:rsidR="00424E9D">
        <w:t xml:space="preserve">The capacity constrained economy takes into account that </w:t>
      </w:r>
      <w:r w:rsidR="00C63BB6">
        <w:t xml:space="preserve">the </w:t>
      </w:r>
      <w:r w:rsidR="00424E9D">
        <w:t>capacity to manufacture goods</w:t>
      </w:r>
      <w:r w:rsidR="00C63BB6">
        <w:t xml:space="preserve"> is limited</w:t>
      </w:r>
      <w:r w:rsidR="00424E9D">
        <w:t xml:space="preserve">. The capacity constrained with security factors </w:t>
      </w:r>
      <w:r w:rsidR="00C63BB6">
        <w:t xml:space="preserve">economy </w:t>
      </w:r>
      <w:r w:rsidR="00424E9D">
        <w:t>takes into account consumer secu</w:t>
      </w:r>
      <w:r w:rsidR="00C63BB6">
        <w:t>rity and labor security factors;</w:t>
      </w:r>
      <w:r w:rsidR="00424E9D">
        <w:t xml:space="preserve"> these further reduce the size of the economy because some people are either too afraid to go out and shop or go to work.  Athena takes the base GDP and base unemployment rate inputs and calibrates the CGE to the capacity constrained case arriving at a wage </w:t>
      </w:r>
      <w:r w:rsidR="00C63BB6">
        <w:t xml:space="preserve">on a per capita consumption rate </w:t>
      </w:r>
      <w:r w:rsidR="00424E9D">
        <w:t xml:space="preserve">that </w:t>
      </w:r>
      <w:r w:rsidR="000A1B10">
        <w:t>will</w:t>
      </w:r>
      <w:r w:rsidR="00424E9D">
        <w:t xml:space="preserve"> match those inputs. </w:t>
      </w:r>
      <w:r w:rsidR="004F6A40">
        <w:t xml:space="preserve">The </w:t>
      </w:r>
      <w:r w:rsidR="00AE32B6">
        <w:t xml:space="preserve">shape parameters, money flows and other inputs from the </w:t>
      </w:r>
      <w:r w:rsidR="00424E9D">
        <w:t xml:space="preserve">base </w:t>
      </w:r>
      <w:r w:rsidR="00AE32B6">
        <w:t xml:space="preserve">SAM </w:t>
      </w:r>
      <w:r w:rsidR="00424E9D">
        <w:t>are used during this calibration step:</w:t>
      </w:r>
    </w:p>
    <w:p w14:paraId="7EE2CB75" w14:textId="77777777" w:rsidR="00424E9D" w:rsidRDefault="00424E9D" w:rsidP="001342B4"/>
    <w:p w14:paraId="5DA43C51" w14:textId="77777777" w:rsidR="00AE32B6" w:rsidRPr="00AE32B6" w:rsidRDefault="00AE32B6" w:rsidP="00D85867">
      <w:pPr>
        <w:pStyle w:val="ListParagraph"/>
        <w:numPr>
          <w:ilvl w:val="0"/>
          <w:numId w:val="46"/>
        </w:numPr>
      </w:pPr>
      <w:r>
        <w:rPr>
          <w:rFonts w:ascii="Courier New" w:hAnsi="Courier New" w:cs="Courier New"/>
        </w:rPr>
        <w:t>X</w:t>
      </w:r>
      <w:r w:rsidR="00B207B7">
        <w:rPr>
          <w:rFonts w:ascii="Courier New" w:hAnsi="Courier New" w:cs="Courier New"/>
        </w:rPr>
        <w:t>T</w:t>
      </w:r>
      <w:r>
        <w:rPr>
          <w:rFonts w:ascii="Courier New" w:hAnsi="Courier New" w:cs="Courier New"/>
        </w:rPr>
        <w:t>.i.j</w:t>
      </w:r>
      <w:r>
        <w:rPr>
          <w:rFonts w:cs="Courier New"/>
        </w:rPr>
        <w:t>, the money flows used to determine the shape parameters.</w:t>
      </w:r>
    </w:p>
    <w:p w14:paraId="00AAD02A" w14:textId="77777777" w:rsidR="00AE32B6" w:rsidRPr="00AE32B6" w:rsidRDefault="00AE32B6" w:rsidP="00AE32B6">
      <w:pPr>
        <w:pStyle w:val="ListParagraph"/>
      </w:pPr>
    </w:p>
    <w:p w14:paraId="34007B7A" w14:textId="77777777" w:rsidR="004F6A40" w:rsidRDefault="004F6A40" w:rsidP="00D85867">
      <w:pPr>
        <w:pStyle w:val="ListParagraph"/>
        <w:numPr>
          <w:ilvl w:val="0"/>
          <w:numId w:val="46"/>
        </w:numPr>
      </w:pPr>
      <w:r w:rsidRPr="001342B4">
        <w:rPr>
          <w:rFonts w:ascii="Courier New" w:hAnsi="Courier New" w:cs="Courier New"/>
        </w:rPr>
        <w:t>f.i.j</w:t>
      </w:r>
      <w:r w:rsidRPr="00CC4B3D">
        <w:t xml:space="preserve">, the </w:t>
      </w:r>
      <w:r w:rsidR="00AE32B6">
        <w:t xml:space="preserve">Cobb-Douglas parameters for all </w:t>
      </w:r>
      <w:r w:rsidRPr="00CC4B3D">
        <w:t>sectors.</w:t>
      </w:r>
    </w:p>
    <w:p w14:paraId="118DD536" w14:textId="77777777" w:rsidR="00AE32B6" w:rsidRDefault="00AE32B6" w:rsidP="00AE32B6">
      <w:pPr>
        <w:pStyle w:val="ListParagraph"/>
      </w:pPr>
    </w:p>
    <w:p w14:paraId="09392817" w14:textId="77777777" w:rsidR="00AE32B6" w:rsidRPr="00AE32B6" w:rsidRDefault="00AE32B6" w:rsidP="00D85867">
      <w:pPr>
        <w:pStyle w:val="ListParagraph"/>
        <w:numPr>
          <w:ilvl w:val="0"/>
          <w:numId w:val="46"/>
        </w:numPr>
      </w:pPr>
      <w:r>
        <w:rPr>
          <w:rFonts w:ascii="Courier New" w:hAnsi="Courier New" w:cs="Courier New"/>
        </w:rPr>
        <w:lastRenderedPageBreak/>
        <w:t>A.i.j</w:t>
      </w:r>
      <w:r>
        <w:rPr>
          <w:rFonts w:cs="Courier New"/>
        </w:rPr>
        <w:t>, the Leontief coefficients for the black sector</w:t>
      </w:r>
    </w:p>
    <w:p w14:paraId="70C39D4F" w14:textId="77777777" w:rsidR="00AE32B6" w:rsidRDefault="00AE32B6" w:rsidP="00AE32B6">
      <w:pPr>
        <w:pStyle w:val="ListParagraph"/>
      </w:pPr>
    </w:p>
    <w:p w14:paraId="1B76C292" w14:textId="77777777" w:rsidR="00AE32B6" w:rsidRDefault="00AE32B6" w:rsidP="00D85867">
      <w:pPr>
        <w:pStyle w:val="ListParagraph"/>
        <w:numPr>
          <w:ilvl w:val="0"/>
          <w:numId w:val="46"/>
        </w:numPr>
      </w:pPr>
      <w:r>
        <w:rPr>
          <w:rFonts w:ascii="Courier New" w:hAnsi="Courier New" w:cs="Courier New"/>
        </w:rPr>
        <w:t>t.i.j</w:t>
      </w:r>
      <w:r>
        <w:rPr>
          <w:rFonts w:cs="Courier New"/>
        </w:rPr>
        <w:t xml:space="preserve">, the tax-like rates in the </w:t>
      </w:r>
      <w:r w:rsidRPr="00AE32B6">
        <w:rPr>
          <w:rFonts w:cs="Courier New"/>
          <w:b/>
        </w:rPr>
        <w:t>goods</w:t>
      </w:r>
      <w:r>
        <w:rPr>
          <w:rFonts w:cs="Courier New"/>
        </w:rPr>
        <w:t xml:space="preserve">, </w:t>
      </w:r>
      <w:r w:rsidRPr="00AE32B6">
        <w:rPr>
          <w:rFonts w:cs="Courier New"/>
          <w:b/>
        </w:rPr>
        <w:t>black</w:t>
      </w:r>
      <w:r>
        <w:rPr>
          <w:rFonts w:cs="Courier New"/>
        </w:rPr>
        <w:t xml:space="preserve"> and </w:t>
      </w:r>
      <w:r w:rsidRPr="00AE32B6">
        <w:rPr>
          <w:rFonts w:cs="Courier New"/>
          <w:b/>
        </w:rPr>
        <w:t>pop</w:t>
      </w:r>
      <w:r>
        <w:rPr>
          <w:rFonts w:cs="Courier New"/>
        </w:rPr>
        <w:t xml:space="preserve"> sectors.</w:t>
      </w:r>
    </w:p>
    <w:p w14:paraId="36131542" w14:textId="77777777" w:rsidR="001342B4" w:rsidRPr="00CC4B3D" w:rsidRDefault="001342B4" w:rsidP="001342B4"/>
    <w:p w14:paraId="152363FD" w14:textId="77777777" w:rsidR="004F6A40" w:rsidRDefault="00AE32B6" w:rsidP="00D85867">
      <w:pPr>
        <w:pStyle w:val="ListParagraph"/>
        <w:numPr>
          <w:ilvl w:val="0"/>
          <w:numId w:val="46"/>
        </w:numPr>
      </w:pPr>
      <w:r>
        <w:rPr>
          <w:rFonts w:ascii="Courier New" w:hAnsi="Courier New" w:cs="Courier New"/>
        </w:rPr>
        <w:t>BREM</w:t>
      </w:r>
      <w:r w:rsidR="004F6A40" w:rsidRPr="00CC4B3D">
        <w:t xml:space="preserve">, the </w:t>
      </w:r>
      <w:r>
        <w:t>base remittances in $/year</w:t>
      </w:r>
      <w:r w:rsidR="004F6A40" w:rsidRPr="00CC4B3D">
        <w:t>.</w:t>
      </w:r>
    </w:p>
    <w:p w14:paraId="09BFA0AE" w14:textId="77777777" w:rsidR="001342B4" w:rsidRPr="00CC4B3D" w:rsidRDefault="001342B4" w:rsidP="001342B4"/>
    <w:p w14:paraId="1783D66E" w14:textId="77777777" w:rsidR="00AE32B6" w:rsidRDefault="00AE32B6" w:rsidP="00D85867">
      <w:pPr>
        <w:pStyle w:val="ListParagraph"/>
        <w:numPr>
          <w:ilvl w:val="0"/>
          <w:numId w:val="46"/>
        </w:numPr>
      </w:pPr>
      <w:r>
        <w:rPr>
          <w:rFonts w:ascii="Courier New" w:hAnsi="Courier New" w:cs="Courier New"/>
        </w:rPr>
        <w:t>PF.world.black</w:t>
      </w:r>
      <w:r w:rsidRPr="00CC4B3D">
        <w:t xml:space="preserve">, the </w:t>
      </w:r>
      <w:r>
        <w:t>black market feedstock price</w:t>
      </w:r>
      <w:r w:rsidRPr="00CC4B3D">
        <w:t>.</w:t>
      </w:r>
    </w:p>
    <w:p w14:paraId="37C5FBAD" w14:textId="77777777" w:rsidR="00AE32B6" w:rsidRDefault="00AE32B6" w:rsidP="00AE32B6">
      <w:pPr>
        <w:pStyle w:val="ListParagraph"/>
      </w:pPr>
    </w:p>
    <w:p w14:paraId="4154DACA" w14:textId="77777777" w:rsidR="00AE32B6" w:rsidRDefault="00AE32B6" w:rsidP="00D85867">
      <w:pPr>
        <w:pStyle w:val="ListParagraph"/>
        <w:numPr>
          <w:ilvl w:val="0"/>
          <w:numId w:val="46"/>
        </w:numPr>
      </w:pPr>
      <w:r>
        <w:rPr>
          <w:rFonts w:ascii="Courier New" w:hAnsi="Courier New" w:cs="Courier New"/>
        </w:rPr>
        <w:t>AF.world.black</w:t>
      </w:r>
      <w:r w:rsidRPr="00CC4B3D">
        <w:t xml:space="preserve">, the </w:t>
      </w:r>
      <w:r>
        <w:t>black market feedstock per unit of product.</w:t>
      </w:r>
    </w:p>
    <w:p w14:paraId="6F5A4109" w14:textId="77777777" w:rsidR="00AE32B6" w:rsidRDefault="00AE32B6" w:rsidP="00AE32B6">
      <w:pPr>
        <w:pStyle w:val="ListParagraph"/>
      </w:pPr>
    </w:p>
    <w:p w14:paraId="747DE54F" w14:textId="77777777" w:rsidR="00AE32B6" w:rsidRDefault="00AE32B6" w:rsidP="00D85867">
      <w:pPr>
        <w:pStyle w:val="ListParagraph"/>
        <w:numPr>
          <w:ilvl w:val="0"/>
          <w:numId w:val="46"/>
        </w:numPr>
      </w:pPr>
      <w:r>
        <w:rPr>
          <w:rFonts w:ascii="Courier New" w:hAnsi="Courier New" w:cs="Courier New"/>
        </w:rPr>
        <w:t>MF.world.black</w:t>
      </w:r>
      <w:r w:rsidRPr="00CC4B3D">
        <w:t xml:space="preserve">, </w:t>
      </w:r>
      <w:r>
        <w:t>the maximum amount of black market feedstock available.</w:t>
      </w:r>
    </w:p>
    <w:p w14:paraId="1CD30F66" w14:textId="77777777" w:rsidR="00AE32B6" w:rsidRDefault="00AE32B6" w:rsidP="00AE32B6">
      <w:pPr>
        <w:pStyle w:val="ListParagraph"/>
      </w:pPr>
    </w:p>
    <w:p w14:paraId="68026DBB" w14:textId="77777777" w:rsidR="00AE32B6" w:rsidRDefault="00AE32B6" w:rsidP="00D85867">
      <w:pPr>
        <w:pStyle w:val="ListParagraph"/>
        <w:numPr>
          <w:ilvl w:val="0"/>
          <w:numId w:val="46"/>
        </w:numPr>
      </w:pPr>
      <w:r>
        <w:rPr>
          <w:rFonts w:ascii="Courier New" w:hAnsi="Courier New" w:cs="Courier New"/>
        </w:rPr>
        <w:t>BaseConsumers</w:t>
      </w:r>
      <w:r w:rsidRPr="00CC4B3D">
        <w:t xml:space="preserve">, </w:t>
      </w:r>
      <w:r>
        <w:t xml:space="preserve">the number of consumers upon which the </w:t>
      </w:r>
      <w:r w:rsidRPr="00AE32B6">
        <w:rPr>
          <w:rFonts w:ascii="Courier New" w:hAnsi="Courier New" w:cs="Courier New"/>
        </w:rPr>
        <w:t>BX.i.j</w:t>
      </w:r>
      <w:r>
        <w:t xml:space="preserve"> are based.</w:t>
      </w:r>
    </w:p>
    <w:p w14:paraId="4038892F" w14:textId="77777777" w:rsidR="00F967A7" w:rsidRDefault="00F967A7" w:rsidP="00F967A7"/>
    <w:p w14:paraId="53F39947" w14:textId="77777777" w:rsidR="00F967A7" w:rsidRDefault="00F967A7" w:rsidP="00D85867">
      <w:pPr>
        <w:pStyle w:val="ListParagraph"/>
        <w:numPr>
          <w:ilvl w:val="0"/>
          <w:numId w:val="46"/>
        </w:numPr>
      </w:pPr>
      <w:r>
        <w:rPr>
          <w:rFonts w:ascii="Courier New" w:hAnsi="Courier New" w:cs="Courier New"/>
        </w:rPr>
        <w:t>BaseUR</w:t>
      </w:r>
      <w:r w:rsidRPr="00CC4B3D">
        <w:t xml:space="preserve">, </w:t>
      </w:r>
      <w:r>
        <w:t>the unemployment rate at time 0.</w:t>
      </w:r>
    </w:p>
    <w:p w14:paraId="434C2464" w14:textId="77777777" w:rsidR="00F967A7" w:rsidRDefault="00F967A7" w:rsidP="00F967A7">
      <w:pPr>
        <w:pStyle w:val="ListParagraph"/>
      </w:pPr>
    </w:p>
    <w:p w14:paraId="5B1CE3DF" w14:textId="77777777" w:rsidR="00F967A7" w:rsidRDefault="00F967A7" w:rsidP="00D85867">
      <w:pPr>
        <w:pStyle w:val="ListParagraph"/>
        <w:numPr>
          <w:ilvl w:val="0"/>
          <w:numId w:val="46"/>
        </w:numPr>
      </w:pPr>
      <w:r>
        <w:rPr>
          <w:rFonts w:ascii="Courier New" w:hAnsi="Courier New" w:cs="Courier New"/>
        </w:rPr>
        <w:t>BaseGDP</w:t>
      </w:r>
      <w:r>
        <w:rPr>
          <w:rFonts w:cs="Courier New"/>
        </w:rPr>
        <w:t>, the GDP based upon base flows of money in all sectors.</w:t>
      </w:r>
    </w:p>
    <w:p w14:paraId="7E5ED027" w14:textId="77777777" w:rsidR="00AE32B6" w:rsidRDefault="00AE32B6" w:rsidP="00AE32B6">
      <w:pPr>
        <w:pStyle w:val="ListParagraph"/>
      </w:pPr>
    </w:p>
    <w:p w14:paraId="166468D3" w14:textId="77777777" w:rsidR="00AE32B6" w:rsidRDefault="00AE32B6" w:rsidP="00D85867">
      <w:pPr>
        <w:pStyle w:val="ListParagraph"/>
        <w:numPr>
          <w:ilvl w:val="0"/>
          <w:numId w:val="46"/>
        </w:numPr>
      </w:pPr>
      <w:r>
        <w:rPr>
          <w:rFonts w:ascii="Courier New" w:hAnsi="Courier New" w:cs="Courier New"/>
        </w:rPr>
        <w:t>BaseSubWage</w:t>
      </w:r>
      <w:r w:rsidRPr="00CC4B3D">
        <w:t xml:space="preserve">, </w:t>
      </w:r>
      <w:r>
        <w:t>the wages associated with subsistence agriculture</w:t>
      </w:r>
      <w:r w:rsidR="0025180D">
        <w:t xml:space="preserve"> for the purpose of computing gross domestic product. This is probably near the poverty level.</w:t>
      </w:r>
    </w:p>
    <w:p w14:paraId="2516157C" w14:textId="77777777" w:rsidR="001342B4" w:rsidRPr="00CC4B3D" w:rsidRDefault="001342B4" w:rsidP="001342B4"/>
    <w:p w14:paraId="5B42FDAD" w14:textId="77777777" w:rsidR="004F6A40" w:rsidRDefault="004F6A40" w:rsidP="004F6A40">
      <w:pPr>
        <w:pStyle w:val="Heading4"/>
      </w:pPr>
      <w:bookmarkStart w:id="320" w:name="_Toc310421877"/>
      <w:bookmarkStart w:id="321" w:name="_Toc380578334"/>
      <w:r>
        <w:t>Set the Base Consumption</w:t>
      </w:r>
      <w:bookmarkEnd w:id="320"/>
      <w:bookmarkEnd w:id="321"/>
    </w:p>
    <w:p w14:paraId="340AC890" w14:textId="77777777" w:rsidR="004F6A40" w:rsidRDefault="004F6A40" w:rsidP="007D445C">
      <w:r>
        <w:t xml:space="preserve">Next we need to provide the link between shape of the economy and its size.  We do this by setting the </w:t>
      </w:r>
      <w:r w:rsidR="0025180D">
        <w:t>base number of consumers</w:t>
      </w:r>
      <w:r>
        <w:t>.</w:t>
      </w:r>
    </w:p>
    <w:p w14:paraId="1CBD19AD" w14:textId="77777777" w:rsidR="007D445C" w:rsidRDefault="007D445C" w:rsidP="007D445C"/>
    <w:p w14:paraId="1D8EC1C4" w14:textId="77777777" w:rsidR="007D445C" w:rsidRDefault="00B207B7" w:rsidP="00B207B7">
      <w:r>
        <w:t>The base case p</w:t>
      </w:r>
      <w:r w:rsidR="0025180D">
        <w:t xml:space="preserve">er capita demand for goods is determined from </w:t>
      </w:r>
      <w:r>
        <w:rPr>
          <w:rFonts w:ascii="Courier New" w:hAnsi="Courier New"/>
        </w:rPr>
        <w:t>XT</w:t>
      </w:r>
      <w:r w:rsidR="0025180D">
        <w:rPr>
          <w:rFonts w:ascii="Courier New" w:hAnsi="Courier New"/>
        </w:rPr>
        <w:t>.goods.po</w:t>
      </w:r>
      <w:r>
        <w:rPr>
          <w:rFonts w:ascii="Courier New" w:hAnsi="Courier New"/>
        </w:rPr>
        <w:t xml:space="preserve">p </w:t>
      </w:r>
      <w:r>
        <w:t>(which includes remittances),</w:t>
      </w:r>
      <w:r w:rsidR="0025180D">
        <w:t xml:space="preserve"> </w:t>
      </w:r>
      <w:r w:rsidRPr="00B207B7">
        <w:rPr>
          <w:rFonts w:ascii="Courier New" w:hAnsi="Courier New"/>
        </w:rPr>
        <w:t>BP.goods</w:t>
      </w:r>
      <w:r>
        <w:t xml:space="preserve"> and </w:t>
      </w:r>
      <w:r w:rsidR="0025180D">
        <w:rPr>
          <w:rFonts w:ascii="Courier New" w:hAnsi="Courier New"/>
        </w:rPr>
        <w:t>BaseConsumers</w:t>
      </w:r>
      <w:r w:rsidR="0025180D">
        <w:t xml:space="preserve">. </w:t>
      </w:r>
      <w:r>
        <w:t xml:space="preserve"> </w:t>
      </w:r>
      <w:r w:rsidR="0025180D">
        <w:t>Adjusting any of these inputs in the SAM will cau</w:t>
      </w:r>
      <w:r>
        <w:t>se the base</w:t>
      </w:r>
      <w:r w:rsidR="0025180D">
        <w:t xml:space="preserve"> </w:t>
      </w:r>
      <w:r>
        <w:t xml:space="preserve">case </w:t>
      </w:r>
      <w:r w:rsidR="0025180D">
        <w:t>demand to go up or down.  The actual demand, however, is determi</w:t>
      </w:r>
      <w:r>
        <w:t>ned when the scenario is locked.  It is at that time that the actors sector is</w:t>
      </w:r>
      <w:r w:rsidR="0025180D">
        <w:t xml:space="preserve"> computed</w:t>
      </w:r>
      <w:r>
        <w:t xml:space="preserve"> and the CGE is calibrated using the </w:t>
      </w:r>
      <w:r w:rsidRPr="00B207B7">
        <w:rPr>
          <w:rFonts w:ascii="Courier New" w:hAnsi="Courier New"/>
        </w:rPr>
        <w:t>BaseGDP</w:t>
      </w:r>
      <w:r>
        <w:t xml:space="preserve"> and </w:t>
      </w:r>
      <w:r w:rsidRPr="00B207B7">
        <w:rPr>
          <w:rFonts w:ascii="Courier New" w:hAnsi="Courier New"/>
        </w:rPr>
        <w:t>BaseUR</w:t>
      </w:r>
      <w:r>
        <w:t xml:space="preserve"> along with the true demographics which include</w:t>
      </w:r>
      <w:r w:rsidR="0025180D">
        <w:t xml:space="preserve"> the actual numb</w:t>
      </w:r>
      <w:r>
        <w:t>er of consumers and workers.</w:t>
      </w:r>
    </w:p>
    <w:p w14:paraId="08AC2D5C" w14:textId="77777777" w:rsidR="0025180D" w:rsidRPr="0025180D" w:rsidRDefault="00280DA1" w:rsidP="007D445C">
      <w:pPr>
        <w:rPr>
          <w:rFonts w:cs="Courier New"/>
        </w:rPr>
      </w:pPr>
      <w:r>
        <w:rPr>
          <w:rFonts w:cs="Courier New"/>
        </w:rPr>
        <w:br w:type="page"/>
      </w:r>
    </w:p>
    <w:p w14:paraId="5054DBE4" w14:textId="77777777" w:rsidR="004F6A40" w:rsidRDefault="004F6A40" w:rsidP="004F6A40">
      <w:pPr>
        <w:pStyle w:val="Heading3"/>
      </w:pPr>
      <w:bookmarkStart w:id="322" w:name="_Toc310421878"/>
      <w:bookmarkStart w:id="323" w:name="_Toc380578335"/>
      <w:r>
        <w:lastRenderedPageBreak/>
        <w:t>Scenario Inputs</w:t>
      </w:r>
      <w:bookmarkEnd w:id="322"/>
      <w:bookmarkEnd w:id="323"/>
    </w:p>
    <w:p w14:paraId="62849FE1" w14:textId="77777777" w:rsidR="004F6A40" w:rsidRDefault="004F6A40" w:rsidP="007D445C">
      <w:r>
        <w:t>The following input values are plugged into the CGE by the ECON model as part of the base scenario</w:t>
      </w:r>
      <w:r w:rsidR="00B505B9">
        <w:t>.  All these values come from the SAM</w:t>
      </w:r>
      <w:r>
        <w:t>:</w:t>
      </w:r>
    </w:p>
    <w:p w14:paraId="14F663B7" w14:textId="77777777" w:rsidR="007D445C" w:rsidRDefault="007D445C" w:rsidP="007D445C"/>
    <w:tbl>
      <w:tblPr>
        <w:tblW w:w="9979" w:type="dxa"/>
        <w:tblLayout w:type="fixed"/>
        <w:tblCellMar>
          <w:left w:w="10" w:type="dxa"/>
          <w:right w:w="10" w:type="dxa"/>
        </w:tblCellMar>
        <w:tblLook w:val="0000" w:firstRow="0" w:lastRow="0" w:firstColumn="0" w:lastColumn="0" w:noHBand="0" w:noVBand="0"/>
      </w:tblPr>
      <w:tblGrid>
        <w:gridCol w:w="2215"/>
        <w:gridCol w:w="1625"/>
        <w:gridCol w:w="6139"/>
      </w:tblGrid>
      <w:tr w:rsidR="004F6A40" w14:paraId="50E0D810" w14:textId="77777777" w:rsidTr="001342B4">
        <w:tc>
          <w:tcPr>
            <w:tcW w:w="2215" w:type="dxa"/>
            <w:tcBorders>
              <w:top w:val="single" w:sz="2" w:space="0" w:color="000000"/>
              <w:left w:val="single" w:sz="2" w:space="0" w:color="000000"/>
              <w:bottom w:val="single" w:sz="2" w:space="0" w:color="000000"/>
            </w:tcBorders>
            <w:tcMar>
              <w:top w:w="55" w:type="dxa"/>
              <w:left w:w="55" w:type="dxa"/>
              <w:bottom w:w="55" w:type="dxa"/>
              <w:right w:w="55" w:type="dxa"/>
            </w:tcMar>
          </w:tcPr>
          <w:p w14:paraId="4B5C2950" w14:textId="77777777" w:rsidR="004F6A40" w:rsidRPr="001F5946" w:rsidRDefault="004F6A40" w:rsidP="001342B4">
            <w:pPr>
              <w:pStyle w:val="TableContents"/>
              <w:rPr>
                <w:rFonts w:asciiTheme="minorHAnsi" w:hAnsiTheme="minorHAnsi"/>
              </w:rPr>
            </w:pPr>
            <w:r w:rsidRPr="001F5946">
              <w:rPr>
                <w:rFonts w:asciiTheme="minorHAnsi" w:hAnsiTheme="minorHAnsi"/>
              </w:rPr>
              <w:t>Cell</w:t>
            </w:r>
          </w:p>
        </w:tc>
        <w:tc>
          <w:tcPr>
            <w:tcW w:w="1625" w:type="dxa"/>
            <w:tcBorders>
              <w:top w:val="single" w:sz="2" w:space="0" w:color="000000"/>
              <w:left w:val="single" w:sz="2" w:space="0" w:color="000000"/>
              <w:bottom w:val="single" w:sz="2" w:space="0" w:color="000000"/>
            </w:tcBorders>
            <w:tcMar>
              <w:top w:w="55" w:type="dxa"/>
              <w:left w:w="55" w:type="dxa"/>
              <w:bottom w:w="55" w:type="dxa"/>
              <w:right w:w="55" w:type="dxa"/>
            </w:tcMar>
          </w:tcPr>
          <w:p w14:paraId="29A9C6FE" w14:textId="77777777" w:rsidR="004F6A40" w:rsidRPr="001F5946" w:rsidRDefault="004F6A40" w:rsidP="001342B4">
            <w:pPr>
              <w:pStyle w:val="TableContents"/>
              <w:rPr>
                <w:rFonts w:asciiTheme="minorHAnsi" w:hAnsiTheme="minorHAnsi"/>
              </w:rPr>
            </w:pPr>
            <w:r w:rsidRPr="001F5946">
              <w:rPr>
                <w:rFonts w:asciiTheme="minorHAnsi" w:hAnsiTheme="minorHAnsi"/>
              </w:rPr>
              <w:t>Source</w:t>
            </w:r>
          </w:p>
        </w:tc>
        <w:tc>
          <w:tcPr>
            <w:tcW w:w="613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143CB72" w14:textId="77777777" w:rsidR="004F6A40" w:rsidRPr="001F5946" w:rsidRDefault="004F6A40" w:rsidP="001342B4">
            <w:pPr>
              <w:pStyle w:val="TableContents"/>
              <w:rPr>
                <w:rFonts w:asciiTheme="minorHAnsi" w:hAnsiTheme="minorHAnsi"/>
              </w:rPr>
            </w:pPr>
            <w:r w:rsidRPr="001F5946">
              <w:rPr>
                <w:rFonts w:asciiTheme="minorHAnsi" w:hAnsiTheme="minorHAnsi"/>
              </w:rPr>
              <w:t>Description</w:t>
            </w:r>
          </w:p>
        </w:tc>
      </w:tr>
      <w:tr w:rsidR="00B505B9" w14:paraId="046078DF"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CCDBD32" w14:textId="77777777" w:rsidR="00B505B9" w:rsidRPr="001F5946" w:rsidRDefault="00B505B9" w:rsidP="00832ED4">
            <w:pPr>
              <w:pStyle w:val="TableContents"/>
              <w:rPr>
                <w:rFonts w:ascii="Courier New" w:hAnsi="Courier New" w:cs="Courier New"/>
              </w:rPr>
            </w:pPr>
            <w:r>
              <w:rPr>
                <w:rFonts w:ascii="Courier New" w:hAnsi="Courier New" w:cs="Courier New"/>
              </w:rPr>
              <w:t>Base</w:t>
            </w:r>
            <w:r w:rsidRPr="001F5946">
              <w:rPr>
                <w:rFonts w:ascii="Courier New" w:hAnsi="Courier New" w:cs="Courier New"/>
              </w:rPr>
              <w:t>Consumers</w:t>
            </w:r>
          </w:p>
        </w:tc>
        <w:tc>
          <w:tcPr>
            <w:tcW w:w="1625" w:type="dxa"/>
            <w:tcBorders>
              <w:left w:val="single" w:sz="2" w:space="0" w:color="000000"/>
              <w:bottom w:val="single" w:sz="2" w:space="0" w:color="000000"/>
            </w:tcBorders>
            <w:tcMar>
              <w:top w:w="55" w:type="dxa"/>
              <w:left w:w="55" w:type="dxa"/>
              <w:bottom w:w="55" w:type="dxa"/>
              <w:right w:w="55" w:type="dxa"/>
            </w:tcMar>
          </w:tcPr>
          <w:p w14:paraId="5BE009C5" w14:textId="77777777" w:rsidR="00B505B9" w:rsidRPr="001F5946" w:rsidRDefault="00B505B9" w:rsidP="00832ED4">
            <w:pPr>
              <w:pStyle w:val="Standard"/>
              <w:rPr>
                <w:rFonts w:asciiTheme="minorHAnsi" w:hAnsiTheme="minorHAnsi"/>
              </w:rPr>
            </w:pPr>
            <w:r w:rsidRPr="001F5946">
              <w:rPr>
                <w:rFonts w:asciiTheme="minorHAnsi" w:hAnsiTheme="minorHAnsi"/>
              </w:rPr>
              <w:t>DEMOG</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CE3A5E8" w14:textId="77777777" w:rsidR="00B505B9" w:rsidRPr="001F5946" w:rsidRDefault="00B505B9" w:rsidP="00832ED4">
            <w:pPr>
              <w:pStyle w:val="TableContents"/>
              <w:rPr>
                <w:rFonts w:asciiTheme="minorHAnsi" w:hAnsiTheme="minorHAnsi"/>
              </w:rPr>
            </w:pPr>
            <w:r w:rsidRPr="001F5946">
              <w:rPr>
                <w:rFonts w:asciiTheme="minorHAnsi" w:hAnsiTheme="minorHAnsi"/>
              </w:rPr>
              <w:t>The total number of consumers in the local region at time 0.  This number is used to size the economy, and calibrates a number of constants used subsequently.</w:t>
            </w:r>
          </w:p>
        </w:tc>
      </w:tr>
      <w:tr w:rsidR="00B505B9" w14:paraId="3784C36B"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0409B059" w14:textId="77777777" w:rsidR="00B505B9" w:rsidRPr="001F5946" w:rsidRDefault="00B505B9" w:rsidP="00832ED4">
            <w:pPr>
              <w:pStyle w:val="TableContents"/>
              <w:rPr>
                <w:rFonts w:ascii="Courier New" w:hAnsi="Courier New" w:cs="Courier New"/>
              </w:rPr>
            </w:pPr>
            <w:r>
              <w:rPr>
                <w:rFonts w:ascii="Courier New" w:hAnsi="Courier New" w:cs="Courier New"/>
              </w:rPr>
              <w:t>BP.i</w:t>
            </w:r>
          </w:p>
        </w:tc>
        <w:tc>
          <w:tcPr>
            <w:tcW w:w="1625" w:type="dxa"/>
            <w:tcBorders>
              <w:left w:val="single" w:sz="2" w:space="0" w:color="000000"/>
              <w:bottom w:val="single" w:sz="2" w:space="0" w:color="000000"/>
            </w:tcBorders>
            <w:tcMar>
              <w:top w:w="55" w:type="dxa"/>
              <w:left w:w="55" w:type="dxa"/>
              <w:bottom w:w="55" w:type="dxa"/>
              <w:right w:w="55" w:type="dxa"/>
            </w:tcMar>
          </w:tcPr>
          <w:p w14:paraId="02BEF5B1"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E432FB" w14:textId="77777777" w:rsidR="00B505B9" w:rsidRPr="001F5946" w:rsidRDefault="00B505B9" w:rsidP="00832ED4">
            <w:pPr>
              <w:pStyle w:val="TableContents"/>
              <w:rPr>
                <w:rFonts w:asciiTheme="minorHAnsi" w:hAnsiTheme="minorHAnsi"/>
              </w:rPr>
            </w:pPr>
            <w:r>
              <w:rPr>
                <w:rFonts w:asciiTheme="minorHAnsi" w:hAnsiTheme="minorHAnsi"/>
              </w:rPr>
              <w:t xml:space="preserve">Base prices for sectors that have product: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sidRPr="001F5946">
              <w:rPr>
                <w:rFonts w:asciiTheme="minorHAnsi" w:hAnsiTheme="minorHAnsi"/>
              </w:rPr>
              <w:t>.</w:t>
            </w:r>
          </w:p>
        </w:tc>
      </w:tr>
      <w:tr w:rsidR="00B505B9" w14:paraId="5E57D36A"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7B49B091" w14:textId="77777777" w:rsidR="00B505B9" w:rsidRPr="001F5946" w:rsidRDefault="007E6EA8" w:rsidP="00832ED4">
            <w:pPr>
              <w:pStyle w:val="TableContents"/>
              <w:rPr>
                <w:rFonts w:ascii="Courier New" w:hAnsi="Courier New" w:cs="Courier New"/>
              </w:rPr>
            </w:pPr>
            <w:r>
              <w:rPr>
                <w:rFonts w:ascii="Courier New" w:hAnsi="Courier New" w:cs="Courier New"/>
              </w:rPr>
              <w:t>T</w:t>
            </w:r>
            <w:r w:rsidR="00B505B9">
              <w:rPr>
                <w:rFonts w:ascii="Courier New" w:hAnsi="Courier New" w:cs="Courier New"/>
              </w:rPr>
              <w:t>X.i.j</w:t>
            </w:r>
          </w:p>
        </w:tc>
        <w:tc>
          <w:tcPr>
            <w:tcW w:w="1625" w:type="dxa"/>
            <w:tcBorders>
              <w:left w:val="single" w:sz="2" w:space="0" w:color="000000"/>
              <w:bottom w:val="single" w:sz="2" w:space="0" w:color="000000"/>
            </w:tcBorders>
            <w:tcMar>
              <w:top w:w="55" w:type="dxa"/>
              <w:left w:w="55" w:type="dxa"/>
              <w:bottom w:w="55" w:type="dxa"/>
              <w:right w:w="55" w:type="dxa"/>
            </w:tcMar>
          </w:tcPr>
          <w:p w14:paraId="55079C91"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0E441D" w14:textId="77777777" w:rsidR="00B505B9" w:rsidRPr="001F5946" w:rsidRDefault="00B505B9" w:rsidP="00832ED4">
            <w:pPr>
              <w:pStyle w:val="TableContents"/>
              <w:rPr>
                <w:rFonts w:asciiTheme="minorHAnsi" w:hAnsiTheme="minorHAnsi"/>
              </w:rPr>
            </w:pPr>
            <w:r>
              <w:rPr>
                <w:rFonts w:asciiTheme="minorHAnsi" w:hAnsiTheme="minorHAnsi"/>
              </w:rPr>
              <w:t xml:space="preserve">Base case money flows from sector </w:t>
            </w:r>
            <w:r w:rsidRPr="00B505B9">
              <w:rPr>
                <w:rFonts w:asciiTheme="minorHAnsi" w:hAnsiTheme="minorHAnsi"/>
                <w:i/>
              </w:rPr>
              <w:t>j</w:t>
            </w:r>
            <w:r>
              <w:rPr>
                <w:rFonts w:asciiTheme="minorHAnsi" w:hAnsiTheme="minorHAnsi"/>
              </w:rPr>
              <w:t xml:space="preserve"> to sector </w:t>
            </w:r>
            <w:r w:rsidRPr="00B505B9">
              <w:rPr>
                <w:rFonts w:asciiTheme="minorHAnsi" w:hAnsiTheme="minorHAnsi"/>
                <w:i/>
              </w:rPr>
              <w:t>i</w:t>
            </w:r>
            <w:r w:rsidRPr="001F5946">
              <w:rPr>
                <w:rFonts w:asciiTheme="minorHAnsi" w:hAnsiTheme="minorHAnsi"/>
              </w:rPr>
              <w:t>.</w:t>
            </w:r>
            <w:r>
              <w:rPr>
                <w:rFonts w:asciiTheme="minorHAnsi" w:hAnsiTheme="minorHAnsi"/>
              </w:rPr>
              <w:t xml:space="preserve"> This includes the base values computed in the </w:t>
            </w:r>
            <w:r w:rsidRPr="00B505B9">
              <w:rPr>
                <w:rFonts w:asciiTheme="minorHAnsi" w:hAnsiTheme="minorHAnsi"/>
                <w:b/>
              </w:rPr>
              <w:t>actors</w:t>
            </w:r>
            <w:r>
              <w:rPr>
                <w:rFonts w:asciiTheme="minorHAnsi" w:hAnsiTheme="minorHAnsi"/>
              </w:rPr>
              <w:t xml:space="preserve"> sector.</w:t>
            </w:r>
          </w:p>
        </w:tc>
      </w:tr>
      <w:tr w:rsidR="00B505B9" w14:paraId="72D32AB7"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6A568344" w14:textId="77777777" w:rsidR="00B505B9" w:rsidRPr="001F5946" w:rsidRDefault="00B505B9" w:rsidP="00832ED4">
            <w:pPr>
              <w:pStyle w:val="TableContents"/>
              <w:rPr>
                <w:rFonts w:ascii="Courier New" w:hAnsi="Courier New" w:cs="Courier New"/>
              </w:rPr>
            </w:pPr>
            <w:r>
              <w:rPr>
                <w:rFonts w:ascii="Courier New" w:hAnsi="Courier New" w:cs="Courier New"/>
              </w:rPr>
              <w:t>BQD.i.j</w:t>
            </w:r>
          </w:p>
        </w:tc>
        <w:tc>
          <w:tcPr>
            <w:tcW w:w="1625" w:type="dxa"/>
            <w:tcBorders>
              <w:left w:val="single" w:sz="2" w:space="0" w:color="000000"/>
              <w:bottom w:val="single" w:sz="2" w:space="0" w:color="000000"/>
            </w:tcBorders>
            <w:tcMar>
              <w:top w:w="55" w:type="dxa"/>
              <w:left w:w="55" w:type="dxa"/>
              <w:bottom w:w="55" w:type="dxa"/>
              <w:right w:w="55" w:type="dxa"/>
            </w:tcMar>
          </w:tcPr>
          <w:p w14:paraId="13F6A7EA"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94782C" w14:textId="77777777" w:rsidR="00B505B9" w:rsidRPr="001F5946" w:rsidRDefault="00B505B9" w:rsidP="00832ED4">
            <w:pPr>
              <w:pStyle w:val="TableContents"/>
              <w:rPr>
                <w:rFonts w:asciiTheme="minorHAnsi" w:hAnsiTheme="minorHAnsi"/>
              </w:rPr>
            </w:pPr>
            <w:r>
              <w:rPr>
                <w:rFonts w:asciiTheme="minorHAnsi" w:hAnsiTheme="minorHAnsi"/>
              </w:rPr>
              <w:t xml:space="preserve">Base case quantities demanded in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B505B9" w14:paraId="06239640"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2A1A9CB4" w14:textId="77777777" w:rsidR="00B505B9" w:rsidRPr="001F5946" w:rsidRDefault="00B505B9" w:rsidP="00832ED4">
            <w:pPr>
              <w:pStyle w:val="TableContents"/>
              <w:rPr>
                <w:rFonts w:ascii="Courier New" w:hAnsi="Courier New" w:cs="Courier New"/>
              </w:rPr>
            </w:pPr>
            <w:r>
              <w:rPr>
                <w:rFonts w:ascii="Courier New" w:hAnsi="Courier New" w:cs="Courier New"/>
              </w:rPr>
              <w:t>f.i.j</w:t>
            </w:r>
          </w:p>
        </w:tc>
        <w:tc>
          <w:tcPr>
            <w:tcW w:w="1625" w:type="dxa"/>
            <w:tcBorders>
              <w:left w:val="single" w:sz="2" w:space="0" w:color="000000"/>
              <w:bottom w:val="single" w:sz="2" w:space="0" w:color="000000"/>
            </w:tcBorders>
            <w:tcMar>
              <w:top w:w="55" w:type="dxa"/>
              <w:left w:w="55" w:type="dxa"/>
              <w:bottom w:w="55" w:type="dxa"/>
              <w:right w:w="55" w:type="dxa"/>
            </w:tcMar>
          </w:tcPr>
          <w:p w14:paraId="59FA605C"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54F8162" w14:textId="77777777" w:rsidR="00B505B9" w:rsidRPr="001F5946" w:rsidRDefault="00B505B9" w:rsidP="00832ED4">
            <w:pPr>
              <w:pStyle w:val="TableContents"/>
              <w:rPr>
                <w:rFonts w:asciiTheme="minorHAnsi" w:hAnsiTheme="minorHAnsi"/>
              </w:rPr>
            </w:pPr>
            <w:r>
              <w:rPr>
                <w:rFonts w:asciiTheme="minorHAnsi" w:hAnsiTheme="minorHAnsi"/>
              </w:rPr>
              <w:t>Cobb-Douglas coefficients for the pertinent sectors.</w:t>
            </w:r>
          </w:p>
        </w:tc>
      </w:tr>
      <w:tr w:rsidR="00B505B9" w14:paraId="0837759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1E47BC4A" w14:textId="77777777" w:rsidR="00B505B9" w:rsidRPr="001F5946" w:rsidRDefault="00B505B9" w:rsidP="00832ED4">
            <w:pPr>
              <w:pStyle w:val="TableContents"/>
              <w:rPr>
                <w:rFonts w:ascii="Courier New" w:hAnsi="Courier New" w:cs="Courier New"/>
              </w:rPr>
            </w:pPr>
            <w:r>
              <w:rPr>
                <w:rFonts w:ascii="Courier New" w:hAnsi="Courier New" w:cs="Courier New"/>
              </w:rPr>
              <w:t>t.i.j</w:t>
            </w:r>
          </w:p>
        </w:tc>
        <w:tc>
          <w:tcPr>
            <w:tcW w:w="1625" w:type="dxa"/>
            <w:tcBorders>
              <w:left w:val="single" w:sz="2" w:space="0" w:color="000000"/>
              <w:bottom w:val="single" w:sz="2" w:space="0" w:color="000000"/>
            </w:tcBorders>
            <w:tcMar>
              <w:top w:w="55" w:type="dxa"/>
              <w:left w:w="55" w:type="dxa"/>
              <w:bottom w:w="55" w:type="dxa"/>
              <w:right w:w="55" w:type="dxa"/>
            </w:tcMar>
          </w:tcPr>
          <w:p w14:paraId="410F2EB6"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7FCF0F" w14:textId="77777777" w:rsidR="00B505B9" w:rsidRPr="001F5946" w:rsidRDefault="00B505B9" w:rsidP="00832ED4">
            <w:pPr>
              <w:pStyle w:val="TableContents"/>
              <w:rPr>
                <w:rFonts w:asciiTheme="minorHAnsi" w:hAnsiTheme="minorHAnsi"/>
              </w:rPr>
            </w:pPr>
            <w:r>
              <w:rPr>
                <w:rFonts w:asciiTheme="minorHAnsi" w:hAnsiTheme="minorHAnsi"/>
              </w:rPr>
              <w:t>Tax-like rates for the pertinent sectors.</w:t>
            </w:r>
          </w:p>
        </w:tc>
      </w:tr>
      <w:tr w:rsidR="00B505B9" w14:paraId="7E3389D5"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2A65D72" w14:textId="77777777" w:rsidR="00B505B9" w:rsidRPr="001F5946" w:rsidRDefault="00B505B9" w:rsidP="00832ED4">
            <w:pPr>
              <w:pStyle w:val="TableContents"/>
              <w:rPr>
                <w:rFonts w:ascii="Courier New" w:hAnsi="Courier New" w:cs="Courier New"/>
              </w:rPr>
            </w:pPr>
            <w:r>
              <w:rPr>
                <w:rFonts w:ascii="Courier New" w:hAnsi="Courier New" w:cs="Courier New"/>
              </w:rPr>
              <w:t>A.i.j</w:t>
            </w:r>
          </w:p>
        </w:tc>
        <w:tc>
          <w:tcPr>
            <w:tcW w:w="1625" w:type="dxa"/>
            <w:tcBorders>
              <w:left w:val="single" w:sz="2" w:space="0" w:color="000000"/>
              <w:bottom w:val="single" w:sz="2" w:space="0" w:color="000000"/>
            </w:tcBorders>
            <w:tcMar>
              <w:top w:w="55" w:type="dxa"/>
              <w:left w:w="55" w:type="dxa"/>
              <w:bottom w:w="55" w:type="dxa"/>
              <w:right w:w="55" w:type="dxa"/>
            </w:tcMar>
          </w:tcPr>
          <w:p w14:paraId="535BBE79"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A6FC8E" w14:textId="77777777" w:rsidR="00B505B9" w:rsidRPr="001F5946" w:rsidRDefault="00B505B9" w:rsidP="00832ED4">
            <w:pPr>
              <w:pStyle w:val="TableContents"/>
              <w:rPr>
                <w:rFonts w:asciiTheme="minorHAnsi" w:hAnsiTheme="minorHAnsi"/>
              </w:rPr>
            </w:pPr>
            <w:r>
              <w:rPr>
                <w:rFonts w:asciiTheme="minorHAnsi" w:hAnsiTheme="minorHAnsi"/>
              </w:rPr>
              <w:t>Leontief coefficients for the pertinent sectors.</w:t>
            </w:r>
          </w:p>
        </w:tc>
      </w:tr>
      <w:tr w:rsidR="00B505B9" w14:paraId="079E4078"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1A3B9DB4" w14:textId="77777777" w:rsidR="00B505B9" w:rsidRPr="001F5946" w:rsidRDefault="00B505B9" w:rsidP="00832ED4">
            <w:pPr>
              <w:pStyle w:val="TableContents"/>
              <w:rPr>
                <w:rFonts w:ascii="Courier New" w:hAnsi="Courier New" w:cs="Courier New"/>
              </w:rPr>
            </w:pPr>
            <w:r>
              <w:rPr>
                <w:rFonts w:ascii="Courier New" w:hAnsi="Courier New" w:cs="Courier New"/>
              </w:rPr>
              <w:t>k.goods</w:t>
            </w:r>
          </w:p>
        </w:tc>
        <w:tc>
          <w:tcPr>
            <w:tcW w:w="1625" w:type="dxa"/>
            <w:tcBorders>
              <w:left w:val="single" w:sz="2" w:space="0" w:color="000000"/>
              <w:bottom w:val="single" w:sz="2" w:space="0" w:color="000000"/>
            </w:tcBorders>
            <w:tcMar>
              <w:top w:w="55" w:type="dxa"/>
              <w:left w:w="55" w:type="dxa"/>
              <w:bottom w:w="55" w:type="dxa"/>
              <w:right w:w="55" w:type="dxa"/>
            </w:tcMar>
          </w:tcPr>
          <w:p w14:paraId="7C1DC200"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A8825F" w14:textId="77777777"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sidRPr="00B505B9">
              <w:rPr>
                <w:rFonts w:asciiTheme="minorHAnsi" w:hAnsiTheme="minorHAnsi"/>
                <w:b/>
              </w:rPr>
              <w:t>goods</w:t>
            </w:r>
            <w:r>
              <w:rPr>
                <w:rFonts w:asciiTheme="minorHAnsi" w:hAnsiTheme="minorHAnsi"/>
              </w:rPr>
              <w:t xml:space="preserve"> sector.</w:t>
            </w:r>
          </w:p>
        </w:tc>
      </w:tr>
      <w:tr w:rsidR="00B505B9" w14:paraId="35F5C3F3"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5D1BF9C8" w14:textId="77777777" w:rsidR="00B505B9" w:rsidRPr="001F5946" w:rsidRDefault="00B505B9" w:rsidP="00832ED4">
            <w:pPr>
              <w:pStyle w:val="TableContents"/>
              <w:rPr>
                <w:rFonts w:ascii="Courier New" w:hAnsi="Courier New" w:cs="Courier New"/>
              </w:rPr>
            </w:pPr>
            <w:r>
              <w:rPr>
                <w:rFonts w:ascii="Courier New" w:hAnsi="Courier New" w:cs="Courier New"/>
              </w:rPr>
              <w:t>k.pop</w:t>
            </w:r>
          </w:p>
        </w:tc>
        <w:tc>
          <w:tcPr>
            <w:tcW w:w="1625" w:type="dxa"/>
            <w:tcBorders>
              <w:left w:val="single" w:sz="2" w:space="0" w:color="000000"/>
              <w:bottom w:val="single" w:sz="2" w:space="0" w:color="000000"/>
            </w:tcBorders>
            <w:tcMar>
              <w:top w:w="55" w:type="dxa"/>
              <w:left w:w="55" w:type="dxa"/>
              <w:bottom w:w="55" w:type="dxa"/>
              <w:right w:w="55" w:type="dxa"/>
            </w:tcMar>
          </w:tcPr>
          <w:p w14:paraId="154A64B8"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06B25F" w14:textId="77777777" w:rsidR="00B505B9" w:rsidRPr="001F5946" w:rsidRDefault="00B505B9" w:rsidP="00832ED4">
            <w:pPr>
              <w:pStyle w:val="TableContents"/>
              <w:rPr>
                <w:rFonts w:asciiTheme="minorHAnsi" w:hAnsiTheme="minorHAnsi"/>
              </w:rPr>
            </w:pPr>
            <w:r>
              <w:rPr>
                <w:rFonts w:asciiTheme="minorHAnsi" w:hAnsiTheme="minorHAnsi"/>
              </w:rPr>
              <w:t xml:space="preserve">After tax fraction of sales in the </w:t>
            </w:r>
            <w:r>
              <w:rPr>
                <w:rFonts w:asciiTheme="minorHAnsi" w:hAnsiTheme="minorHAnsi"/>
                <w:b/>
              </w:rPr>
              <w:t>pop</w:t>
            </w:r>
            <w:r>
              <w:rPr>
                <w:rFonts w:asciiTheme="minorHAnsi" w:hAnsiTheme="minorHAnsi"/>
              </w:rPr>
              <w:t xml:space="preserve"> sector.</w:t>
            </w:r>
          </w:p>
        </w:tc>
      </w:tr>
      <w:tr w:rsidR="00B505B9" w14:paraId="74C2EFE2"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06B0829" w14:textId="77777777" w:rsidR="00B505B9" w:rsidRPr="001F5946" w:rsidRDefault="00B505B9" w:rsidP="00832ED4">
            <w:pPr>
              <w:pStyle w:val="TableContents"/>
              <w:rPr>
                <w:rFonts w:ascii="Courier New" w:hAnsi="Courier New" w:cs="Courier New"/>
              </w:rPr>
            </w:pPr>
            <w:r>
              <w:rPr>
                <w:rFonts w:ascii="Courier New" w:hAnsi="Courier New" w:cs="Courier New"/>
              </w:rPr>
              <w:t>FAA</w:t>
            </w:r>
          </w:p>
        </w:tc>
        <w:tc>
          <w:tcPr>
            <w:tcW w:w="1625" w:type="dxa"/>
            <w:tcBorders>
              <w:left w:val="single" w:sz="2" w:space="0" w:color="000000"/>
              <w:bottom w:val="single" w:sz="2" w:space="0" w:color="000000"/>
            </w:tcBorders>
            <w:tcMar>
              <w:top w:w="55" w:type="dxa"/>
              <w:left w:w="55" w:type="dxa"/>
              <w:bottom w:w="55" w:type="dxa"/>
              <w:right w:w="55" w:type="dxa"/>
            </w:tcMar>
          </w:tcPr>
          <w:p w14:paraId="1524E04B"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2BD5717"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sidRPr="00B505B9">
              <w:rPr>
                <w:rFonts w:asciiTheme="minorHAnsi" w:hAnsiTheme="minorHAnsi"/>
                <w:b/>
              </w:rPr>
              <w:t>actors</w:t>
            </w:r>
            <w:r>
              <w:rPr>
                <w:rFonts w:asciiTheme="minorHAnsi" w:hAnsiTheme="minorHAnsi"/>
              </w:rPr>
              <w:t xml:space="preserve"> sector.</w:t>
            </w:r>
          </w:p>
        </w:tc>
      </w:tr>
      <w:tr w:rsidR="00B505B9" w14:paraId="6B2976F9"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7579ABD5" w14:textId="77777777" w:rsidR="00B505B9" w:rsidRPr="001F5946" w:rsidRDefault="00B505B9" w:rsidP="00832ED4">
            <w:pPr>
              <w:pStyle w:val="TableContents"/>
              <w:rPr>
                <w:rFonts w:ascii="Courier New" w:hAnsi="Courier New" w:cs="Courier New"/>
              </w:rPr>
            </w:pPr>
            <w:r>
              <w:rPr>
                <w:rFonts w:ascii="Courier New" w:hAnsi="Courier New" w:cs="Courier New"/>
              </w:rPr>
              <w:t>FAR</w:t>
            </w:r>
          </w:p>
        </w:tc>
        <w:tc>
          <w:tcPr>
            <w:tcW w:w="1625" w:type="dxa"/>
            <w:tcBorders>
              <w:left w:val="single" w:sz="2" w:space="0" w:color="000000"/>
              <w:bottom w:val="single" w:sz="2" w:space="0" w:color="000000"/>
            </w:tcBorders>
            <w:tcMar>
              <w:top w:w="55" w:type="dxa"/>
              <w:left w:w="55" w:type="dxa"/>
              <w:bottom w:w="55" w:type="dxa"/>
              <w:right w:w="55" w:type="dxa"/>
            </w:tcMar>
          </w:tcPr>
          <w:p w14:paraId="57C1F899"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76AE6EA"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foreign aid to the </w:t>
            </w:r>
            <w:r>
              <w:rPr>
                <w:rFonts w:asciiTheme="minorHAnsi" w:hAnsiTheme="minorHAnsi"/>
                <w:b/>
              </w:rPr>
              <w:t>region</w:t>
            </w:r>
            <w:r>
              <w:rPr>
                <w:rFonts w:asciiTheme="minorHAnsi" w:hAnsiTheme="minorHAnsi"/>
              </w:rPr>
              <w:t xml:space="preserve"> sector.</w:t>
            </w:r>
          </w:p>
        </w:tc>
      </w:tr>
      <w:tr w:rsidR="00B505B9" w14:paraId="7500A885"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0C611BD" w14:textId="77777777" w:rsidR="00B505B9" w:rsidRPr="001F5946" w:rsidRDefault="00B505B9" w:rsidP="00832ED4">
            <w:pPr>
              <w:pStyle w:val="TableContents"/>
              <w:rPr>
                <w:rFonts w:ascii="Courier New" w:hAnsi="Courier New" w:cs="Courier New"/>
              </w:rPr>
            </w:pPr>
            <w:r>
              <w:rPr>
                <w:rFonts w:ascii="Courier New" w:hAnsi="Courier New" w:cs="Courier New"/>
              </w:rPr>
              <w:t>BEXPORTS.i</w:t>
            </w:r>
          </w:p>
        </w:tc>
        <w:tc>
          <w:tcPr>
            <w:tcW w:w="1625" w:type="dxa"/>
            <w:tcBorders>
              <w:left w:val="single" w:sz="2" w:space="0" w:color="000000"/>
              <w:bottom w:val="single" w:sz="2" w:space="0" w:color="000000"/>
            </w:tcBorders>
            <w:tcMar>
              <w:top w:w="55" w:type="dxa"/>
              <w:left w:w="55" w:type="dxa"/>
              <w:bottom w:w="55" w:type="dxa"/>
              <w:right w:w="55" w:type="dxa"/>
            </w:tcMar>
          </w:tcPr>
          <w:p w14:paraId="39A34D10"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02AA4" w14:textId="77777777" w:rsidR="00B505B9" w:rsidRPr="001F5946" w:rsidRDefault="00B505B9" w:rsidP="00832ED4">
            <w:pPr>
              <w:pStyle w:val="TableContents"/>
              <w:rPr>
                <w:rFonts w:asciiTheme="minorHAnsi" w:hAnsiTheme="minorHAnsi"/>
              </w:rPr>
            </w:pPr>
            <w:r>
              <w:rPr>
                <w:rFonts w:asciiTheme="minorHAnsi" w:hAnsiTheme="minorHAnsi"/>
              </w:rPr>
              <w:t xml:space="preserve">Amount of exports from the </w:t>
            </w:r>
            <w:r w:rsidRPr="00B505B9">
              <w:rPr>
                <w:rFonts w:asciiTheme="minorHAnsi" w:hAnsiTheme="minorHAnsi"/>
                <w:b/>
              </w:rPr>
              <w:t>goods</w:t>
            </w:r>
            <w:r>
              <w:rPr>
                <w:rFonts w:asciiTheme="minorHAnsi" w:hAnsiTheme="minorHAnsi"/>
              </w:rPr>
              <w:t xml:space="preserve">, </w:t>
            </w:r>
            <w:r w:rsidRPr="00B505B9">
              <w:rPr>
                <w:rFonts w:asciiTheme="minorHAnsi" w:hAnsiTheme="minorHAnsi"/>
                <w:b/>
              </w:rPr>
              <w:t>pop</w:t>
            </w:r>
            <w:r>
              <w:rPr>
                <w:rFonts w:asciiTheme="minorHAnsi" w:hAnsiTheme="minorHAnsi"/>
              </w:rPr>
              <w:t xml:space="preserve"> and </w:t>
            </w:r>
            <w:r w:rsidRPr="00B505B9">
              <w:rPr>
                <w:rFonts w:asciiTheme="minorHAnsi" w:hAnsiTheme="minorHAnsi"/>
                <w:b/>
              </w:rPr>
              <w:t>black</w:t>
            </w:r>
            <w:r>
              <w:rPr>
                <w:rFonts w:asciiTheme="minorHAnsi" w:hAnsiTheme="minorHAnsi"/>
              </w:rPr>
              <w:t xml:space="preserve"> sectors.</w:t>
            </w:r>
          </w:p>
        </w:tc>
      </w:tr>
      <w:tr w:rsidR="00980E0B" w14:paraId="1216FFE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54DF971" w14:textId="77777777" w:rsidR="00980E0B" w:rsidRPr="001F5946" w:rsidRDefault="00980E0B" w:rsidP="00832ED4">
            <w:pPr>
              <w:pStyle w:val="TableContents"/>
              <w:rPr>
                <w:rFonts w:ascii="Courier New" w:hAnsi="Courier New" w:cs="Courier New"/>
              </w:rPr>
            </w:pPr>
            <w:r>
              <w:rPr>
                <w:rFonts w:ascii="Courier New" w:hAnsi="Courier New" w:cs="Courier New"/>
              </w:rPr>
              <w:t>BA.goods.pop</w:t>
            </w:r>
          </w:p>
        </w:tc>
        <w:tc>
          <w:tcPr>
            <w:tcW w:w="1625" w:type="dxa"/>
            <w:tcBorders>
              <w:left w:val="single" w:sz="2" w:space="0" w:color="000000"/>
              <w:bottom w:val="single" w:sz="2" w:space="0" w:color="000000"/>
            </w:tcBorders>
            <w:tcMar>
              <w:top w:w="55" w:type="dxa"/>
              <w:left w:w="55" w:type="dxa"/>
              <w:bottom w:w="55" w:type="dxa"/>
              <w:right w:w="55" w:type="dxa"/>
            </w:tcMar>
          </w:tcPr>
          <w:p w14:paraId="0B673919" w14:textId="77777777"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062DC8" w14:textId="77777777" w:rsidR="00980E0B" w:rsidRPr="001F5946" w:rsidRDefault="00980E0B" w:rsidP="00832ED4">
            <w:pPr>
              <w:pStyle w:val="TableContents"/>
              <w:rPr>
                <w:rFonts w:asciiTheme="minorHAnsi" w:hAnsiTheme="minorHAnsi"/>
              </w:rPr>
            </w:pPr>
            <w:r>
              <w:rPr>
                <w:rFonts w:asciiTheme="minorHAnsi" w:hAnsiTheme="minorHAnsi"/>
              </w:rPr>
              <w:t>Base case per capita demand for goods.</w:t>
            </w:r>
          </w:p>
        </w:tc>
      </w:tr>
      <w:tr w:rsidR="00980E0B" w14:paraId="57966207"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17638414" w14:textId="77777777" w:rsidR="00980E0B" w:rsidRDefault="00980E0B" w:rsidP="00832ED4">
            <w:pPr>
              <w:pStyle w:val="TableContents"/>
              <w:rPr>
                <w:rFonts w:ascii="Courier New" w:hAnsi="Courier New" w:cs="Courier New"/>
              </w:rPr>
            </w:pPr>
            <w:r>
              <w:rPr>
                <w:rFonts w:ascii="Courier New" w:hAnsi="Courier New" w:cs="Courier New"/>
              </w:rPr>
              <w:t>Bgraft</w:t>
            </w:r>
          </w:p>
          <w:p w14:paraId="5FCEBA39" w14:textId="77777777" w:rsidR="009E6225" w:rsidRPr="001F5946" w:rsidRDefault="009E6225" w:rsidP="00832ED4">
            <w:pPr>
              <w:pStyle w:val="TableContents"/>
              <w:rPr>
                <w:rFonts w:ascii="Courier New" w:hAnsi="Courier New" w:cs="Courier New"/>
              </w:rPr>
            </w:pPr>
          </w:p>
        </w:tc>
        <w:tc>
          <w:tcPr>
            <w:tcW w:w="1625" w:type="dxa"/>
            <w:tcBorders>
              <w:left w:val="single" w:sz="2" w:space="0" w:color="000000"/>
              <w:bottom w:val="single" w:sz="2" w:space="0" w:color="000000"/>
            </w:tcBorders>
            <w:tcMar>
              <w:top w:w="55" w:type="dxa"/>
              <w:left w:w="55" w:type="dxa"/>
              <w:bottom w:w="55" w:type="dxa"/>
              <w:right w:w="55" w:type="dxa"/>
            </w:tcMar>
          </w:tcPr>
          <w:p w14:paraId="18CAF713" w14:textId="77777777" w:rsidR="00980E0B" w:rsidRPr="001F5946" w:rsidRDefault="00980E0B"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7549A0" w14:textId="77777777" w:rsidR="00980E0B" w:rsidRPr="001F5946" w:rsidRDefault="00980E0B" w:rsidP="00832ED4">
            <w:pPr>
              <w:pStyle w:val="TableContents"/>
              <w:rPr>
                <w:rFonts w:asciiTheme="minorHAnsi" w:hAnsiTheme="minorHAnsi"/>
              </w:rPr>
            </w:pPr>
            <w:r>
              <w:rPr>
                <w:rFonts w:asciiTheme="minorHAnsi" w:hAnsiTheme="minorHAnsi"/>
              </w:rPr>
              <w:t xml:space="preserve">Base case graft, the amount skimmed off </w:t>
            </w:r>
            <w:r w:rsidRPr="00980E0B">
              <w:rPr>
                <w:rFonts w:ascii="Courier New" w:hAnsi="Courier New" w:cs="Courier New"/>
              </w:rPr>
              <w:t>FAR</w:t>
            </w:r>
            <w:r>
              <w:rPr>
                <w:rFonts w:asciiTheme="minorHAnsi" w:hAnsiTheme="minorHAnsi"/>
              </w:rPr>
              <w:t xml:space="preserve"> by the actors sector.</w:t>
            </w:r>
          </w:p>
        </w:tc>
      </w:tr>
      <w:tr w:rsidR="007E6EA8" w14:paraId="04441D14"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3F3B9DC1" w14:textId="77777777" w:rsidR="007E6EA8" w:rsidRDefault="007E6EA8" w:rsidP="00980E0B">
            <w:pPr>
              <w:pStyle w:val="TableContents"/>
              <w:rPr>
                <w:rFonts w:ascii="Courier New" w:hAnsi="Courier New" w:cs="Courier New"/>
              </w:rPr>
            </w:pPr>
            <w:r>
              <w:rPr>
                <w:rFonts w:ascii="Courier New" w:hAnsi="Courier New" w:cs="Courier New"/>
              </w:rPr>
              <w:t>BaseUR</w:t>
            </w:r>
          </w:p>
        </w:tc>
        <w:tc>
          <w:tcPr>
            <w:tcW w:w="1625" w:type="dxa"/>
            <w:tcBorders>
              <w:left w:val="single" w:sz="2" w:space="0" w:color="000000"/>
              <w:bottom w:val="single" w:sz="2" w:space="0" w:color="000000"/>
            </w:tcBorders>
            <w:tcMar>
              <w:top w:w="55" w:type="dxa"/>
              <w:left w:w="55" w:type="dxa"/>
              <w:bottom w:w="55" w:type="dxa"/>
              <w:right w:w="55" w:type="dxa"/>
            </w:tcMar>
          </w:tcPr>
          <w:p w14:paraId="6D1FCE93" w14:textId="77777777" w:rsidR="007E6EA8" w:rsidRDefault="007E6EA8"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44D8F5" w14:textId="77777777" w:rsidR="007E6EA8" w:rsidRDefault="007E6EA8" w:rsidP="00980E0B">
            <w:pPr>
              <w:pStyle w:val="TableContents"/>
              <w:rPr>
                <w:rFonts w:asciiTheme="minorHAnsi" w:hAnsiTheme="minorHAnsi"/>
              </w:rPr>
            </w:pPr>
            <w:r>
              <w:rPr>
                <w:rFonts w:asciiTheme="minorHAnsi" w:hAnsiTheme="minorHAnsi"/>
              </w:rPr>
              <w:t>Base unemployment rate.</w:t>
            </w:r>
          </w:p>
        </w:tc>
      </w:tr>
      <w:tr w:rsidR="00B505B9" w14:paraId="435DE4E0" w14:textId="77777777" w:rsidTr="00832ED4">
        <w:tc>
          <w:tcPr>
            <w:tcW w:w="2215" w:type="dxa"/>
            <w:tcBorders>
              <w:left w:val="single" w:sz="2" w:space="0" w:color="000000"/>
              <w:bottom w:val="single" w:sz="2" w:space="0" w:color="000000"/>
            </w:tcBorders>
            <w:tcMar>
              <w:top w:w="55" w:type="dxa"/>
              <w:left w:w="55" w:type="dxa"/>
              <w:bottom w:w="55" w:type="dxa"/>
              <w:right w:w="55" w:type="dxa"/>
            </w:tcMar>
          </w:tcPr>
          <w:p w14:paraId="441C354C" w14:textId="77777777" w:rsidR="00B505B9" w:rsidRPr="001F5946" w:rsidRDefault="00980E0B" w:rsidP="00980E0B">
            <w:pPr>
              <w:pStyle w:val="TableContents"/>
              <w:rPr>
                <w:rFonts w:ascii="Courier New" w:hAnsi="Courier New" w:cs="Courier New"/>
              </w:rPr>
            </w:pPr>
            <w:r>
              <w:rPr>
                <w:rFonts w:ascii="Courier New" w:hAnsi="Courier New" w:cs="Courier New"/>
              </w:rPr>
              <w:t>BREM</w:t>
            </w:r>
          </w:p>
        </w:tc>
        <w:tc>
          <w:tcPr>
            <w:tcW w:w="1625" w:type="dxa"/>
            <w:tcBorders>
              <w:left w:val="single" w:sz="2" w:space="0" w:color="000000"/>
              <w:bottom w:val="single" w:sz="2" w:space="0" w:color="000000"/>
            </w:tcBorders>
            <w:tcMar>
              <w:top w:w="55" w:type="dxa"/>
              <w:left w:w="55" w:type="dxa"/>
              <w:bottom w:w="55" w:type="dxa"/>
              <w:right w:w="55" w:type="dxa"/>
            </w:tcMar>
          </w:tcPr>
          <w:p w14:paraId="093584D2" w14:textId="77777777" w:rsidR="00B505B9" w:rsidRPr="001F5946" w:rsidRDefault="00B505B9" w:rsidP="00832ED4">
            <w:pPr>
              <w:pStyle w:val="Standard"/>
              <w:rPr>
                <w:rFonts w:asciiTheme="minorHAnsi" w:hAnsiTheme="minorHAnsi"/>
              </w:rPr>
            </w:pPr>
            <w:r>
              <w:rPr>
                <w:rFonts w:asciiTheme="minorHAnsi" w:hAnsiTheme="minorHAnsi"/>
              </w:rPr>
              <w:t>ECON</w:t>
            </w:r>
          </w:p>
        </w:tc>
        <w:tc>
          <w:tcPr>
            <w:tcW w:w="6139"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352874" w14:textId="77777777" w:rsidR="00B505B9" w:rsidRPr="001F5946" w:rsidRDefault="00B505B9" w:rsidP="00980E0B">
            <w:pPr>
              <w:pStyle w:val="TableContents"/>
              <w:rPr>
                <w:rFonts w:asciiTheme="minorHAnsi" w:hAnsiTheme="minorHAnsi"/>
              </w:rPr>
            </w:pPr>
            <w:r>
              <w:rPr>
                <w:rFonts w:asciiTheme="minorHAnsi" w:hAnsiTheme="minorHAnsi"/>
              </w:rPr>
              <w:t xml:space="preserve">Base case </w:t>
            </w:r>
            <w:r w:rsidR="00980E0B">
              <w:rPr>
                <w:rFonts w:asciiTheme="minorHAnsi" w:hAnsiTheme="minorHAnsi"/>
              </w:rPr>
              <w:t>remittances.</w:t>
            </w:r>
          </w:p>
        </w:tc>
      </w:tr>
    </w:tbl>
    <w:p w14:paraId="04222D16" w14:textId="77777777" w:rsidR="00A420B2" w:rsidRDefault="00A420B2" w:rsidP="004F6A40">
      <w:pPr>
        <w:pStyle w:val="Textbody"/>
      </w:pPr>
    </w:p>
    <w:p w14:paraId="2E2851F3" w14:textId="77777777" w:rsidR="004F6A40" w:rsidRPr="00A420B2" w:rsidRDefault="00A420B2" w:rsidP="00A420B2">
      <w:pPr>
        <w:rPr>
          <w:rFonts w:eastAsia="Lucida Sans Unicode" w:cs="Tahoma"/>
          <w:kern w:val="3"/>
        </w:rPr>
      </w:pPr>
      <w:r>
        <w:br w:type="page"/>
      </w:r>
    </w:p>
    <w:p w14:paraId="5BDCB084" w14:textId="77777777" w:rsidR="004F6A40" w:rsidRDefault="004F6A40" w:rsidP="004F6A40">
      <w:pPr>
        <w:pStyle w:val="Heading3"/>
      </w:pPr>
      <w:bookmarkStart w:id="324" w:name="__RefHeading__1469_2040446466"/>
      <w:bookmarkStart w:id="325" w:name="_Toc310421879"/>
      <w:bookmarkStart w:id="326" w:name="_Toc380578336"/>
      <w:r>
        <w:lastRenderedPageBreak/>
        <w:t>Run-time Inputs</w:t>
      </w:r>
      <w:bookmarkEnd w:id="324"/>
      <w:bookmarkEnd w:id="325"/>
      <w:bookmarkEnd w:id="326"/>
    </w:p>
    <w:p w14:paraId="3C6C9E9B" w14:textId="77777777" w:rsidR="004F6A40" w:rsidRPr="00F77775" w:rsidRDefault="004F6A40" w:rsidP="001F5946">
      <w:pPr>
        <w:rPr>
          <w:rFonts w:cstheme="majorHAnsi"/>
        </w:rPr>
      </w:pPr>
      <w:r>
        <w:t>The following input values are plugged into the CGE by the ECON model at each "tock", that is, at each update of the CGE as time passes</w:t>
      </w:r>
      <w:r w:rsidR="00F77775">
        <w:t xml:space="preserve"> (the “</w:t>
      </w:r>
      <w:r w:rsidR="00F77775">
        <w:rPr>
          <w:rFonts w:ascii="Courier New" w:hAnsi="Courier New" w:cs="Courier New"/>
        </w:rPr>
        <w:t>::</w:t>
      </w:r>
      <w:r w:rsidR="00F77775">
        <w:rPr>
          <w:rFonts w:asciiTheme="majorHAnsi" w:hAnsiTheme="majorHAnsi" w:cstheme="majorHAnsi"/>
        </w:rPr>
        <w:t>”</w:t>
      </w:r>
      <w:r w:rsidR="00F77775">
        <w:rPr>
          <w:rFonts w:cstheme="majorHAnsi"/>
        </w:rPr>
        <w:t xml:space="preserve"> notation is a software construct, it can be thought of, for purposes of this document, as part of the cell name):</w:t>
      </w:r>
    </w:p>
    <w:p w14:paraId="2E0D744E" w14:textId="77777777" w:rsidR="001F5946" w:rsidRDefault="001F5946" w:rsidP="001F5946"/>
    <w:tbl>
      <w:tblPr>
        <w:tblW w:w="9979" w:type="dxa"/>
        <w:tblLayout w:type="fixed"/>
        <w:tblCellMar>
          <w:left w:w="10" w:type="dxa"/>
          <w:right w:w="10" w:type="dxa"/>
        </w:tblCellMar>
        <w:tblLook w:val="0000" w:firstRow="0" w:lastRow="0" w:firstColumn="0" w:lastColumn="0" w:noHBand="0" w:noVBand="0"/>
      </w:tblPr>
      <w:tblGrid>
        <w:gridCol w:w="3025"/>
        <w:gridCol w:w="1440"/>
        <w:gridCol w:w="5514"/>
      </w:tblGrid>
      <w:tr w:rsidR="004F6A40" w14:paraId="0838B2F1" w14:textId="77777777" w:rsidTr="00211BCC">
        <w:trPr>
          <w:cantSplit/>
          <w:tblHeader/>
        </w:trPr>
        <w:tc>
          <w:tcPr>
            <w:tcW w:w="3025" w:type="dxa"/>
            <w:tcBorders>
              <w:top w:val="single" w:sz="2" w:space="0" w:color="000000"/>
              <w:left w:val="single" w:sz="2" w:space="0" w:color="000000"/>
              <w:bottom w:val="single" w:sz="2" w:space="0" w:color="000000"/>
            </w:tcBorders>
            <w:tcMar>
              <w:top w:w="55" w:type="dxa"/>
              <w:left w:w="55" w:type="dxa"/>
              <w:bottom w:w="55" w:type="dxa"/>
              <w:right w:w="55" w:type="dxa"/>
            </w:tcMar>
          </w:tcPr>
          <w:p w14:paraId="55339F90"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440" w:type="dxa"/>
            <w:tcBorders>
              <w:top w:val="single" w:sz="2" w:space="0" w:color="000000"/>
              <w:left w:val="single" w:sz="2" w:space="0" w:color="000000"/>
              <w:bottom w:val="single" w:sz="2" w:space="0" w:color="000000"/>
            </w:tcBorders>
            <w:tcMar>
              <w:top w:w="55" w:type="dxa"/>
              <w:left w:w="55" w:type="dxa"/>
              <w:bottom w:w="55" w:type="dxa"/>
              <w:right w:w="55" w:type="dxa"/>
            </w:tcMar>
          </w:tcPr>
          <w:p w14:paraId="387D3F3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Source</w:t>
            </w:r>
          </w:p>
        </w:tc>
        <w:tc>
          <w:tcPr>
            <w:tcW w:w="551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EFDE8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87CB918"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02358F7C"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In::Consumers</w:t>
            </w:r>
          </w:p>
        </w:tc>
        <w:tc>
          <w:tcPr>
            <w:tcW w:w="1440" w:type="dxa"/>
            <w:tcBorders>
              <w:left w:val="single" w:sz="2" w:space="0" w:color="000000"/>
              <w:bottom w:val="single" w:sz="2" w:space="0" w:color="000000"/>
            </w:tcBorders>
            <w:tcMar>
              <w:top w:w="55" w:type="dxa"/>
              <w:left w:w="55" w:type="dxa"/>
              <w:bottom w:w="55" w:type="dxa"/>
              <w:right w:w="55" w:type="dxa"/>
            </w:tcMar>
          </w:tcPr>
          <w:p w14:paraId="5BCE49E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F63C87"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consumers in the local region at the current time.  This number drives consumption, which determines the size of the unconstrained economy.</w:t>
            </w:r>
          </w:p>
        </w:tc>
      </w:tr>
      <w:tr w:rsidR="00280DA1" w14:paraId="2A641C45"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13D5B473" w14:textId="77777777" w:rsidR="00280DA1" w:rsidRDefault="00280DA1" w:rsidP="001342B4">
            <w:pPr>
              <w:pStyle w:val="TableContents"/>
              <w:rPr>
                <w:rFonts w:ascii="Courier New" w:hAnsi="Courier New" w:cs="Courier New"/>
              </w:rPr>
            </w:pPr>
            <w:r>
              <w:rPr>
                <w:rFonts w:ascii="Courier New" w:hAnsi="Courier New" w:cs="Courier New"/>
              </w:rPr>
              <w:t>In::CAP.goods</w:t>
            </w:r>
          </w:p>
        </w:tc>
        <w:tc>
          <w:tcPr>
            <w:tcW w:w="1440" w:type="dxa"/>
            <w:tcBorders>
              <w:left w:val="single" w:sz="2" w:space="0" w:color="000000"/>
              <w:bottom w:val="single" w:sz="2" w:space="0" w:color="000000"/>
            </w:tcBorders>
            <w:tcMar>
              <w:top w:w="55" w:type="dxa"/>
              <w:left w:w="55" w:type="dxa"/>
              <w:bottom w:w="55" w:type="dxa"/>
              <w:right w:w="55" w:type="dxa"/>
            </w:tcMar>
          </w:tcPr>
          <w:p w14:paraId="08785461" w14:textId="77777777" w:rsidR="00280DA1" w:rsidRPr="001F5946" w:rsidRDefault="00280DA1" w:rsidP="001342B4">
            <w:pPr>
              <w:pStyle w:val="Standard"/>
              <w:rPr>
                <w:rFonts w:asciiTheme="minorHAnsi" w:hAnsiTheme="minorHAnsi"/>
              </w:rPr>
            </w:pPr>
            <w:r>
              <w:rPr>
                <w:rFonts w:asciiTheme="minorHAnsi" w:hAnsiTheme="minorHAnsi"/>
              </w:rPr>
              <w:t>ECON, 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49D459" w14:textId="77777777" w:rsidR="00280DA1" w:rsidRPr="001F5946" w:rsidRDefault="00280DA1" w:rsidP="001342B4">
            <w:pPr>
              <w:pStyle w:val="TableContents"/>
              <w:rPr>
                <w:rFonts w:asciiTheme="minorHAnsi" w:hAnsiTheme="minorHAnsi"/>
              </w:rPr>
            </w:pPr>
            <w:r>
              <w:rPr>
                <w:rFonts w:asciiTheme="minorHAnsi" w:hAnsiTheme="minorHAnsi"/>
              </w:rPr>
              <w:t xml:space="preserve">The maximum capacity of goods production.  </w:t>
            </w:r>
          </w:p>
        </w:tc>
      </w:tr>
      <w:tr w:rsidR="004F6A40" w14:paraId="06343BFD"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5D9D56E9" w14:textId="77777777" w:rsidR="004F6A40" w:rsidRPr="009F41FE" w:rsidRDefault="00211BCC" w:rsidP="001342B4">
            <w:pPr>
              <w:pStyle w:val="TableContents"/>
              <w:rPr>
                <w:rFonts w:ascii="Courier New" w:hAnsi="Courier New" w:cs="Courier New"/>
              </w:rPr>
            </w:pPr>
            <w:r>
              <w:rPr>
                <w:rFonts w:ascii="Courier New" w:hAnsi="Courier New" w:cs="Courier New"/>
              </w:rPr>
              <w:t>In::L</w:t>
            </w:r>
            <w:r w:rsidR="004F6A40" w:rsidRPr="009F41FE">
              <w:rPr>
                <w:rFonts w:ascii="Courier New" w:hAnsi="Courier New" w:cs="Courier New"/>
              </w:rPr>
              <w:t>F</w:t>
            </w:r>
          </w:p>
        </w:tc>
        <w:tc>
          <w:tcPr>
            <w:tcW w:w="1440" w:type="dxa"/>
            <w:tcBorders>
              <w:left w:val="single" w:sz="2" w:space="0" w:color="000000"/>
              <w:bottom w:val="single" w:sz="2" w:space="0" w:color="000000"/>
            </w:tcBorders>
            <w:tcMar>
              <w:top w:w="55" w:type="dxa"/>
              <w:left w:w="55" w:type="dxa"/>
              <w:bottom w:w="55" w:type="dxa"/>
              <w:right w:w="55" w:type="dxa"/>
            </w:tcMar>
          </w:tcPr>
          <w:p w14:paraId="781C0C4C"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10AFC6"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number of workers in the local economy at the current time.  This number determines the production constraint for the </w:t>
            </w:r>
            <w:r w:rsidRPr="001F5946">
              <w:rPr>
                <w:rFonts w:asciiTheme="minorHAnsi" w:hAnsiTheme="minorHAnsi"/>
                <w:b/>
                <w:bCs/>
              </w:rPr>
              <w:t>pop</w:t>
            </w:r>
            <w:r w:rsidRPr="001F5946">
              <w:rPr>
                <w:rFonts w:asciiTheme="minorHAnsi" w:hAnsiTheme="minorHAnsi"/>
              </w:rPr>
              <w:t xml:space="preserve"> sector, and also drives the computation of unemployment.</w:t>
            </w:r>
          </w:p>
        </w:tc>
      </w:tr>
      <w:tr w:rsidR="00336816" w14:paraId="55304DCF"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23341EC5" w14:textId="3925F483" w:rsidR="00336816" w:rsidRPr="009F41FE" w:rsidRDefault="00336816" w:rsidP="00832ED4">
            <w:pPr>
              <w:pStyle w:val="TableContents"/>
              <w:rPr>
                <w:rFonts w:ascii="Courier New" w:hAnsi="Courier New" w:cs="Courier New"/>
              </w:rPr>
            </w:pPr>
            <w:r>
              <w:rPr>
                <w:rFonts w:ascii="Courier New" w:hAnsi="Courier New" w:cs="Courier New"/>
              </w:rPr>
              <w:t>In::GU</w:t>
            </w:r>
          </w:p>
        </w:tc>
        <w:tc>
          <w:tcPr>
            <w:tcW w:w="1440" w:type="dxa"/>
            <w:tcBorders>
              <w:left w:val="single" w:sz="2" w:space="0" w:color="000000"/>
              <w:bottom w:val="single" w:sz="2" w:space="0" w:color="000000"/>
            </w:tcBorders>
            <w:tcMar>
              <w:top w:w="55" w:type="dxa"/>
              <w:left w:w="55" w:type="dxa"/>
              <w:bottom w:w="55" w:type="dxa"/>
              <w:right w:w="55" w:type="dxa"/>
            </w:tcMar>
          </w:tcPr>
          <w:p w14:paraId="218D2710" w14:textId="0022182A" w:rsidR="00336816" w:rsidRPr="001F5946" w:rsidRDefault="00336816"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204CD5" w14:textId="42CA4BBA" w:rsidR="00336816" w:rsidRPr="001F5946" w:rsidRDefault="00336816" w:rsidP="00336816">
            <w:pPr>
              <w:pStyle w:val="TableContents"/>
              <w:rPr>
                <w:rFonts w:asciiTheme="minorHAnsi" w:hAnsiTheme="minorHAnsi"/>
              </w:rPr>
            </w:pPr>
            <w:r>
              <w:rPr>
                <w:rFonts w:asciiTheme="minorHAnsi" w:hAnsiTheme="minorHAnsi"/>
              </w:rPr>
              <w:t xml:space="preserve">The number of workers who are geographically unemployed.  See Section </w:t>
            </w:r>
            <w:r>
              <w:rPr>
                <w:rFonts w:asciiTheme="minorHAnsi" w:hAnsiTheme="minorHAnsi"/>
              </w:rPr>
              <w:fldChar w:fldCharType="begin"/>
            </w:r>
            <w:r>
              <w:rPr>
                <w:rFonts w:asciiTheme="minorHAnsi" w:hAnsiTheme="minorHAnsi"/>
              </w:rPr>
              <w:instrText xml:space="preserve"> REF _Ref254345185 \r \h </w:instrText>
            </w:r>
            <w:r>
              <w:rPr>
                <w:rFonts w:asciiTheme="minorHAnsi" w:hAnsiTheme="minorHAnsi"/>
              </w:rPr>
            </w:r>
            <w:r>
              <w:rPr>
                <w:rFonts w:asciiTheme="minorHAnsi" w:hAnsiTheme="minorHAnsi"/>
              </w:rPr>
              <w:fldChar w:fldCharType="separate"/>
            </w:r>
            <w:r w:rsidR="000135AC">
              <w:rPr>
                <w:rFonts w:asciiTheme="minorHAnsi" w:hAnsiTheme="minorHAnsi"/>
              </w:rPr>
              <w:t>9.7.3</w:t>
            </w:r>
            <w:r>
              <w:rPr>
                <w:rFonts w:asciiTheme="minorHAnsi" w:hAnsiTheme="minorHAnsi"/>
              </w:rPr>
              <w:fldChar w:fldCharType="end"/>
            </w:r>
            <w:r>
              <w:rPr>
                <w:rFonts w:asciiTheme="minorHAnsi" w:hAnsiTheme="minorHAnsi"/>
              </w:rPr>
              <w:t>.</w:t>
            </w:r>
          </w:p>
        </w:tc>
      </w:tr>
      <w:tr w:rsidR="00211BCC" w14:paraId="24722527"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1CEE1275" w14:textId="77777777" w:rsidR="00211BCC" w:rsidRPr="009F41FE" w:rsidRDefault="00211BCC" w:rsidP="00832ED4">
            <w:pPr>
              <w:pStyle w:val="TableContents"/>
              <w:rPr>
                <w:rFonts w:ascii="Courier New" w:hAnsi="Courier New" w:cs="Courier New"/>
              </w:rPr>
            </w:pPr>
            <w:r w:rsidRPr="009F41FE">
              <w:rPr>
                <w:rFonts w:ascii="Courier New" w:hAnsi="Courier New" w:cs="Courier New"/>
              </w:rPr>
              <w:t>In::LSF</w:t>
            </w:r>
          </w:p>
        </w:tc>
        <w:tc>
          <w:tcPr>
            <w:tcW w:w="1440" w:type="dxa"/>
            <w:tcBorders>
              <w:left w:val="single" w:sz="2" w:space="0" w:color="000000"/>
              <w:bottom w:val="single" w:sz="2" w:space="0" w:color="000000"/>
            </w:tcBorders>
            <w:tcMar>
              <w:top w:w="55" w:type="dxa"/>
              <w:left w:w="55" w:type="dxa"/>
              <w:bottom w:w="55" w:type="dxa"/>
              <w:right w:w="55" w:type="dxa"/>
            </w:tcMar>
          </w:tcPr>
          <w:p w14:paraId="7446D929" w14:textId="77777777" w:rsidR="00211BCC" w:rsidRPr="001F5946" w:rsidRDefault="00211BCC" w:rsidP="00832ED4">
            <w:pPr>
              <w:pStyle w:val="Standard"/>
              <w:rPr>
                <w:rFonts w:asciiTheme="minorHAnsi" w:hAnsiTheme="minorHAnsi"/>
              </w:rPr>
            </w:pPr>
            <w:r w:rsidRPr="001F5946">
              <w:rPr>
                <w:rFonts w:asciiTheme="minorHAnsi" w:hAnsiTheme="minorHAnsi"/>
              </w:rPr>
              <w:t>ECON,</w:t>
            </w:r>
          </w:p>
          <w:p w14:paraId="5D05DEBF" w14:textId="77777777" w:rsidR="00211BCC" w:rsidRPr="001F5946" w:rsidRDefault="00211BCC" w:rsidP="00832ED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3F321C" w14:textId="77777777" w:rsidR="00211BCC" w:rsidRPr="001F5946" w:rsidRDefault="00211BCC" w:rsidP="00F81AE3">
            <w:pPr>
              <w:pStyle w:val="TableContents"/>
              <w:rPr>
                <w:rFonts w:asciiTheme="minorHAnsi" w:hAnsiTheme="minorHAnsi"/>
              </w:rPr>
            </w:pPr>
            <w:r w:rsidRPr="001F5946">
              <w:rPr>
                <w:rFonts w:asciiTheme="minorHAnsi" w:hAnsiTheme="minorHAnsi"/>
              </w:rPr>
              <w:t>The Labor Security Factor, a number from 0.0 to 1.0.  The LSF decreases with neighborhood security; (1-LSF) is the fraction of the work force that stays home from work out of fear</w:t>
            </w:r>
            <w:r w:rsidR="00F81AE3">
              <w:rPr>
                <w:rFonts w:asciiTheme="minorHAnsi" w:hAnsiTheme="minorHAnsi"/>
              </w:rPr>
              <w:t>, or to protect their property or families</w:t>
            </w:r>
            <w:r w:rsidRPr="001F5946">
              <w:rPr>
                <w:rFonts w:asciiTheme="minorHAnsi" w:hAnsiTheme="minorHAnsi"/>
              </w:rPr>
              <w:t xml:space="preserve">.  Thus, this number also affects the production constraint for the </w:t>
            </w:r>
            <w:r w:rsidRPr="001F5946">
              <w:rPr>
                <w:rFonts w:asciiTheme="minorHAnsi" w:hAnsiTheme="minorHAnsi"/>
                <w:b/>
                <w:bCs/>
              </w:rPr>
              <w:t>pop</w:t>
            </w:r>
            <w:r w:rsidRPr="001F5946">
              <w:rPr>
                <w:rFonts w:asciiTheme="minorHAnsi" w:hAnsiTheme="minorHAnsi"/>
              </w:rPr>
              <w:t xml:space="preserve"> sector.</w:t>
            </w:r>
          </w:p>
        </w:tc>
      </w:tr>
      <w:tr w:rsidR="004F6A40" w14:paraId="51EB5BD5"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4A081FDC" w14:textId="77777777" w:rsidR="004F6A40" w:rsidRPr="009F41FE" w:rsidRDefault="00211BCC" w:rsidP="001342B4">
            <w:pPr>
              <w:pStyle w:val="TableContents"/>
              <w:rPr>
                <w:rFonts w:ascii="Courier New" w:hAnsi="Courier New" w:cs="Courier New"/>
              </w:rPr>
            </w:pPr>
            <w:r>
              <w:rPr>
                <w:rFonts w:ascii="Courier New" w:hAnsi="Courier New" w:cs="Courier New"/>
              </w:rPr>
              <w:t>In::C</w:t>
            </w:r>
            <w:r w:rsidR="004F6A40" w:rsidRPr="009F41FE">
              <w:rPr>
                <w:rFonts w:ascii="Courier New" w:hAnsi="Courier New" w:cs="Courier New"/>
              </w:rPr>
              <w:t>SF</w:t>
            </w:r>
          </w:p>
        </w:tc>
        <w:tc>
          <w:tcPr>
            <w:tcW w:w="1440" w:type="dxa"/>
            <w:tcBorders>
              <w:left w:val="single" w:sz="2" w:space="0" w:color="000000"/>
              <w:bottom w:val="single" w:sz="2" w:space="0" w:color="000000"/>
            </w:tcBorders>
            <w:tcMar>
              <w:top w:w="55" w:type="dxa"/>
              <w:left w:w="55" w:type="dxa"/>
              <w:bottom w:w="55" w:type="dxa"/>
              <w:right w:w="55" w:type="dxa"/>
            </w:tcMar>
          </w:tcPr>
          <w:p w14:paraId="34BB1AD5" w14:textId="77777777" w:rsidR="004F6A40" w:rsidRPr="001F5946" w:rsidRDefault="004F6A40" w:rsidP="001342B4">
            <w:pPr>
              <w:pStyle w:val="Standard"/>
              <w:rPr>
                <w:rFonts w:asciiTheme="minorHAnsi" w:hAnsiTheme="minorHAnsi"/>
              </w:rPr>
            </w:pPr>
            <w:r w:rsidRPr="001F5946">
              <w:rPr>
                <w:rFonts w:asciiTheme="minorHAnsi" w:hAnsiTheme="minorHAnsi"/>
              </w:rPr>
              <w:t>ECON,</w:t>
            </w:r>
          </w:p>
          <w:p w14:paraId="0901240A" w14:textId="77777777" w:rsidR="004F6A40" w:rsidRPr="001F5946" w:rsidRDefault="004F6A40" w:rsidP="001342B4">
            <w:pPr>
              <w:pStyle w:val="Standard"/>
              <w:rPr>
                <w:rFonts w:asciiTheme="minorHAnsi" w:hAnsiTheme="minorHAnsi"/>
              </w:rPr>
            </w:pPr>
            <w:r w:rsidRPr="001F5946">
              <w:rPr>
                <w:rFonts w:asciiTheme="minorHAnsi" w:hAnsiTheme="minorHAnsi"/>
              </w:rPr>
              <w:t>Ground</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0BD05220" w14:textId="77777777" w:rsidR="004F6A40" w:rsidRPr="001F5946" w:rsidRDefault="004F6A40" w:rsidP="00BA1222">
            <w:pPr>
              <w:pStyle w:val="TableContents"/>
              <w:rPr>
                <w:rFonts w:asciiTheme="minorHAnsi" w:hAnsiTheme="minorHAnsi"/>
              </w:rPr>
            </w:pPr>
            <w:r w:rsidRPr="001F5946">
              <w:rPr>
                <w:rFonts w:asciiTheme="minorHAnsi" w:hAnsiTheme="minorHAnsi"/>
              </w:rPr>
              <w:t xml:space="preserve">The </w:t>
            </w:r>
            <w:r w:rsidR="00211BCC">
              <w:rPr>
                <w:rFonts w:asciiTheme="minorHAnsi" w:hAnsiTheme="minorHAnsi"/>
              </w:rPr>
              <w:t>Consumer</w:t>
            </w:r>
            <w:r w:rsidRPr="001F5946">
              <w:rPr>
                <w:rFonts w:asciiTheme="minorHAnsi" w:hAnsiTheme="minorHAnsi"/>
              </w:rPr>
              <w:t xml:space="preserve"> Security Factor, </w:t>
            </w:r>
            <w:r w:rsidR="00211BCC">
              <w:rPr>
                <w:rFonts w:asciiTheme="minorHAnsi" w:hAnsiTheme="minorHAnsi"/>
              </w:rPr>
              <w:t>a number from 0.0 to 1.0.  The C</w:t>
            </w:r>
            <w:r w:rsidRPr="001F5946">
              <w:rPr>
                <w:rFonts w:asciiTheme="minorHAnsi" w:hAnsiTheme="minorHAnsi"/>
              </w:rPr>
              <w:t xml:space="preserve">SF decreases </w:t>
            </w:r>
            <w:r w:rsidR="00211BCC">
              <w:rPr>
                <w:rFonts w:asciiTheme="minorHAnsi" w:hAnsiTheme="minorHAnsi"/>
              </w:rPr>
              <w:t xml:space="preserve">with neighborhood security; (1-CSF) is the fraction of consumers </w:t>
            </w:r>
            <w:r w:rsidRPr="001F5946">
              <w:rPr>
                <w:rFonts w:asciiTheme="minorHAnsi" w:hAnsiTheme="minorHAnsi"/>
              </w:rPr>
              <w:t xml:space="preserve">that </w:t>
            </w:r>
            <w:r w:rsidR="00211BCC">
              <w:rPr>
                <w:rFonts w:asciiTheme="minorHAnsi" w:hAnsiTheme="minorHAnsi"/>
              </w:rPr>
              <w:t>stay</w:t>
            </w:r>
            <w:r w:rsidRPr="001F5946">
              <w:rPr>
                <w:rFonts w:asciiTheme="minorHAnsi" w:hAnsiTheme="minorHAnsi"/>
              </w:rPr>
              <w:t xml:space="preserve"> home out of fear for their lives.  Thus, this number also affects the </w:t>
            </w:r>
            <w:r w:rsidR="00BA1222">
              <w:rPr>
                <w:rFonts w:asciiTheme="minorHAnsi" w:hAnsiTheme="minorHAnsi"/>
              </w:rPr>
              <w:t>effective number of consumers from</w:t>
            </w:r>
            <w:r w:rsidRPr="001F5946">
              <w:rPr>
                <w:rFonts w:asciiTheme="minorHAnsi" w:hAnsiTheme="minorHAnsi"/>
              </w:rPr>
              <w:t xml:space="preserve"> the </w:t>
            </w:r>
            <w:r w:rsidRPr="001F5946">
              <w:rPr>
                <w:rFonts w:asciiTheme="minorHAnsi" w:hAnsiTheme="minorHAnsi"/>
                <w:b/>
                <w:bCs/>
              </w:rPr>
              <w:t>pop</w:t>
            </w:r>
            <w:r w:rsidRPr="001F5946">
              <w:rPr>
                <w:rFonts w:asciiTheme="minorHAnsi" w:hAnsiTheme="minorHAnsi"/>
              </w:rPr>
              <w:t xml:space="preserve"> sector.</w:t>
            </w:r>
          </w:p>
        </w:tc>
      </w:tr>
      <w:tr w:rsidR="00211BCC" w14:paraId="4526C52C"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4D2EDBC9" w14:textId="77777777" w:rsidR="00211BCC" w:rsidRPr="009F41FE" w:rsidRDefault="00211BCC" w:rsidP="00832ED4">
            <w:pPr>
              <w:pStyle w:val="TableContents"/>
              <w:rPr>
                <w:rFonts w:ascii="Courier New" w:hAnsi="Courier New" w:cs="Courier New"/>
              </w:rPr>
            </w:pPr>
            <w:r>
              <w:rPr>
                <w:rFonts w:ascii="Courier New" w:hAnsi="Courier New" w:cs="Courier New"/>
              </w:rPr>
              <w:t>In::Subsisters</w:t>
            </w:r>
          </w:p>
        </w:tc>
        <w:tc>
          <w:tcPr>
            <w:tcW w:w="1440" w:type="dxa"/>
            <w:tcBorders>
              <w:left w:val="single" w:sz="2" w:space="0" w:color="000000"/>
              <w:bottom w:val="single" w:sz="2" w:space="0" w:color="000000"/>
            </w:tcBorders>
            <w:tcMar>
              <w:top w:w="55" w:type="dxa"/>
              <w:left w:w="55" w:type="dxa"/>
              <w:bottom w:w="55" w:type="dxa"/>
              <w:right w:w="55" w:type="dxa"/>
            </w:tcMar>
          </w:tcPr>
          <w:p w14:paraId="19B28CF5" w14:textId="77777777" w:rsidR="00211BCC" w:rsidRPr="001F5946" w:rsidRDefault="00211BCC" w:rsidP="00832ED4">
            <w:pPr>
              <w:pStyle w:val="Standard"/>
              <w:rPr>
                <w:rFonts w:asciiTheme="minorHAnsi" w:hAnsiTheme="minorHAnsi"/>
              </w:rPr>
            </w:pPr>
            <w:r>
              <w:rPr>
                <w:rFonts w:asciiTheme="minorHAnsi" w:hAnsiTheme="minorHAnsi"/>
              </w:rPr>
              <w:t>DEMOG</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1D64BCC" w14:textId="77777777" w:rsidR="00211BCC" w:rsidRPr="00211BCC" w:rsidRDefault="00211BCC" w:rsidP="00832ED4">
            <w:pPr>
              <w:pStyle w:val="TableContents"/>
              <w:rPr>
                <w:rFonts w:ascii="Courier New" w:hAnsi="Courier New" w:cs="Courier New"/>
              </w:rPr>
            </w:pPr>
            <w:r>
              <w:rPr>
                <w:rFonts w:asciiTheme="minorHAnsi" w:hAnsiTheme="minorHAnsi"/>
              </w:rPr>
              <w:t xml:space="preserve">The number of people actually engaged in subsistence agriculture. These people are not part of the </w:t>
            </w:r>
            <w:r w:rsidRPr="00211BCC">
              <w:rPr>
                <w:rFonts w:asciiTheme="minorHAnsi" w:hAnsiTheme="minorHAnsi"/>
                <w:b/>
              </w:rPr>
              <w:t>pop</w:t>
            </w:r>
            <w:r>
              <w:rPr>
                <w:rFonts w:asciiTheme="minorHAnsi" w:hAnsiTheme="minorHAnsi"/>
              </w:rPr>
              <w:t xml:space="preserve"> sector, since they do not make real wages.  They do, however,  contribute to GDP based upon the subsistence agriculture wage, </w:t>
            </w:r>
            <w:r>
              <w:rPr>
                <w:rFonts w:ascii="Courier New" w:hAnsi="Courier New" w:cs="Courier New"/>
              </w:rPr>
              <w:t>BaseSubWage.</w:t>
            </w:r>
          </w:p>
        </w:tc>
      </w:tr>
      <w:tr w:rsidR="00280DA1" w14:paraId="56C0676F"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7B6710C2" w14:textId="77777777" w:rsidR="00280DA1" w:rsidRDefault="00280DA1" w:rsidP="00832ED4">
            <w:pPr>
              <w:pStyle w:val="TableContents"/>
              <w:rPr>
                <w:rFonts w:ascii="Courier New" w:hAnsi="Courier New" w:cs="Courier New"/>
              </w:rPr>
            </w:pPr>
            <w:r>
              <w:rPr>
                <w:rFonts w:ascii="Courier New" w:hAnsi="Courier New" w:cs="Courier New"/>
              </w:rPr>
              <w:t>In::REM</w:t>
            </w:r>
          </w:p>
        </w:tc>
        <w:tc>
          <w:tcPr>
            <w:tcW w:w="1440" w:type="dxa"/>
            <w:tcBorders>
              <w:left w:val="single" w:sz="2" w:space="0" w:color="000000"/>
              <w:bottom w:val="single" w:sz="2" w:space="0" w:color="000000"/>
            </w:tcBorders>
            <w:tcMar>
              <w:top w:w="55" w:type="dxa"/>
              <w:left w:w="55" w:type="dxa"/>
              <w:bottom w:w="55" w:type="dxa"/>
              <w:right w:w="55" w:type="dxa"/>
            </w:tcMar>
          </w:tcPr>
          <w:p w14:paraId="3BFAD245" w14:textId="77777777" w:rsidR="00280DA1" w:rsidRDefault="00280DA1"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617B35" w14:textId="77777777" w:rsidR="00280DA1" w:rsidRDefault="00280DA1" w:rsidP="00832ED4">
            <w:pPr>
              <w:pStyle w:val="TableContents"/>
              <w:rPr>
                <w:rFonts w:asciiTheme="minorHAnsi" w:hAnsiTheme="minorHAnsi"/>
              </w:rPr>
            </w:pPr>
            <w:r>
              <w:rPr>
                <w:rFonts w:asciiTheme="minorHAnsi" w:hAnsiTheme="minorHAnsi"/>
              </w:rPr>
              <w:t>The amount of remittances. If the remittance change rate is set to 0.0, this does not change during runtime.</w:t>
            </w:r>
          </w:p>
        </w:tc>
      </w:tr>
      <w:tr w:rsidR="00211BCC" w14:paraId="146A2674" w14:textId="77777777" w:rsidTr="00211BCC">
        <w:trPr>
          <w:cantSplit/>
        </w:trPr>
        <w:tc>
          <w:tcPr>
            <w:tcW w:w="3025" w:type="dxa"/>
            <w:tcBorders>
              <w:left w:val="single" w:sz="2" w:space="0" w:color="000000"/>
              <w:bottom w:val="single" w:sz="2" w:space="0" w:color="000000"/>
            </w:tcBorders>
            <w:tcMar>
              <w:top w:w="55" w:type="dxa"/>
              <w:left w:w="55" w:type="dxa"/>
              <w:bottom w:w="55" w:type="dxa"/>
              <w:right w:w="55" w:type="dxa"/>
            </w:tcMar>
          </w:tcPr>
          <w:p w14:paraId="2E4CFC98" w14:textId="77777777" w:rsidR="00211BCC" w:rsidRDefault="00211BCC" w:rsidP="00832ED4">
            <w:pPr>
              <w:pStyle w:val="TableContents"/>
              <w:rPr>
                <w:rFonts w:ascii="Courier New" w:hAnsi="Courier New" w:cs="Courier New"/>
              </w:rPr>
            </w:pPr>
            <w:r>
              <w:rPr>
                <w:rFonts w:ascii="Courier New" w:hAnsi="Courier New" w:cs="Courier New"/>
              </w:rPr>
              <w:lastRenderedPageBreak/>
              <w:t>In::X.world.actors,</w:t>
            </w:r>
          </w:p>
          <w:p w14:paraId="5A8322F1" w14:textId="77777777" w:rsidR="00211BCC" w:rsidRDefault="00211BCC" w:rsidP="00832ED4">
            <w:pPr>
              <w:pStyle w:val="TableContents"/>
              <w:rPr>
                <w:rFonts w:ascii="Courier New" w:hAnsi="Courier New" w:cs="Courier New"/>
              </w:rPr>
            </w:pPr>
            <w:r>
              <w:rPr>
                <w:rFonts w:ascii="Courier New" w:hAnsi="Courier New" w:cs="Courier New"/>
              </w:rPr>
              <w:t>In::X.region.actors,</w:t>
            </w:r>
          </w:p>
          <w:p w14:paraId="73E05B94" w14:textId="77777777" w:rsidR="00211BCC" w:rsidRDefault="00211BCC" w:rsidP="00832ED4">
            <w:pPr>
              <w:pStyle w:val="TableContents"/>
              <w:rPr>
                <w:rFonts w:ascii="Courier New" w:hAnsi="Courier New" w:cs="Courier New"/>
              </w:rPr>
            </w:pPr>
            <w:r>
              <w:rPr>
                <w:rFonts w:ascii="Courier New" w:hAnsi="Courier New" w:cs="Courier New"/>
              </w:rPr>
              <w:t>In::X.goods.actors,</w:t>
            </w:r>
          </w:p>
          <w:p w14:paraId="0126296A" w14:textId="77777777" w:rsidR="00211BCC" w:rsidRDefault="00211BCC" w:rsidP="00832ED4">
            <w:pPr>
              <w:pStyle w:val="TableContents"/>
              <w:rPr>
                <w:rFonts w:ascii="Courier New" w:hAnsi="Courier New" w:cs="Courier New"/>
              </w:rPr>
            </w:pPr>
            <w:r>
              <w:rPr>
                <w:rFonts w:ascii="Courier New" w:hAnsi="Courier New" w:cs="Courier New"/>
              </w:rPr>
              <w:t>In::X.black.actors,</w:t>
            </w:r>
          </w:p>
          <w:p w14:paraId="300F89AC" w14:textId="77777777" w:rsidR="00211BCC" w:rsidRPr="009F41FE" w:rsidRDefault="00211BCC" w:rsidP="00832ED4">
            <w:pPr>
              <w:pStyle w:val="TableContents"/>
              <w:rPr>
                <w:rFonts w:ascii="Courier New" w:hAnsi="Courier New" w:cs="Courier New"/>
              </w:rPr>
            </w:pPr>
            <w:r>
              <w:rPr>
                <w:rFonts w:ascii="Courier New" w:hAnsi="Courier New" w:cs="Courier New"/>
              </w:rPr>
              <w:t>In::X.pop.actors</w:t>
            </w:r>
          </w:p>
        </w:tc>
        <w:tc>
          <w:tcPr>
            <w:tcW w:w="1440" w:type="dxa"/>
            <w:tcBorders>
              <w:left w:val="single" w:sz="2" w:space="0" w:color="000000"/>
              <w:bottom w:val="single" w:sz="2" w:space="0" w:color="000000"/>
            </w:tcBorders>
            <w:tcMar>
              <w:top w:w="55" w:type="dxa"/>
              <w:left w:w="55" w:type="dxa"/>
              <w:bottom w:w="55" w:type="dxa"/>
              <w:right w:w="55" w:type="dxa"/>
            </w:tcMar>
          </w:tcPr>
          <w:p w14:paraId="5F214DDF" w14:textId="77777777" w:rsidR="00211BCC" w:rsidRPr="001F5946" w:rsidRDefault="00211BCC" w:rsidP="00832ED4">
            <w:pPr>
              <w:pStyle w:val="Standard"/>
              <w:rPr>
                <w:rFonts w:asciiTheme="minorHAnsi" w:hAnsiTheme="minorHAnsi"/>
              </w:rPr>
            </w:pPr>
            <w:r>
              <w:rPr>
                <w:rFonts w:asciiTheme="minorHAnsi" w:hAnsiTheme="minorHAnsi"/>
              </w:rPr>
              <w:t>ECON</w:t>
            </w:r>
          </w:p>
        </w:tc>
        <w:tc>
          <w:tcPr>
            <w:tcW w:w="551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BB546CF" w14:textId="77777777" w:rsidR="00211BCC" w:rsidRPr="001F5946" w:rsidRDefault="00211BCC" w:rsidP="00832ED4">
            <w:pPr>
              <w:pStyle w:val="TableContents"/>
              <w:rPr>
                <w:rFonts w:asciiTheme="minorHAnsi" w:hAnsiTheme="minorHAnsi"/>
              </w:rPr>
            </w:pPr>
            <w:r>
              <w:rPr>
                <w:rFonts w:asciiTheme="minorHAnsi" w:hAnsiTheme="minorHAnsi"/>
              </w:rPr>
              <w:t xml:space="preserve">Based upon each actors strategies and overhead spending, these are the aggregate money flows from the </w:t>
            </w:r>
            <w:r w:rsidRPr="00211BCC">
              <w:rPr>
                <w:rFonts w:asciiTheme="minorHAnsi" w:hAnsiTheme="minorHAnsi"/>
                <w:b/>
              </w:rPr>
              <w:t>actors</w:t>
            </w:r>
            <w:r>
              <w:rPr>
                <w:rFonts w:asciiTheme="minorHAnsi" w:hAnsiTheme="minorHAnsi"/>
              </w:rPr>
              <w:t xml:space="preserve"> sector to the various other sectors.</w:t>
            </w:r>
          </w:p>
        </w:tc>
      </w:tr>
    </w:tbl>
    <w:p w14:paraId="4751ECE8" w14:textId="77777777" w:rsidR="00A420B2" w:rsidRDefault="00A420B2" w:rsidP="004F6A40">
      <w:pPr>
        <w:pStyle w:val="Standard"/>
      </w:pPr>
    </w:p>
    <w:p w14:paraId="2CFA6609" w14:textId="77777777" w:rsidR="004F6A40" w:rsidRPr="00A420B2" w:rsidRDefault="00A420B2" w:rsidP="00A420B2">
      <w:pPr>
        <w:rPr>
          <w:rFonts w:ascii="Times New Roman" w:eastAsia="Lucida Sans Unicode" w:hAnsi="Times New Roman" w:cs="Tahoma"/>
          <w:kern w:val="3"/>
        </w:rPr>
      </w:pPr>
      <w:r>
        <w:br w:type="page"/>
      </w:r>
    </w:p>
    <w:p w14:paraId="1D293460" w14:textId="77777777" w:rsidR="004F6A40" w:rsidRDefault="004F6A40" w:rsidP="004F6A40">
      <w:pPr>
        <w:pStyle w:val="Heading3"/>
      </w:pPr>
      <w:bookmarkStart w:id="327" w:name="_Toc310421880"/>
      <w:bookmarkStart w:id="328" w:name="_Toc380578337"/>
      <w:r>
        <w:lastRenderedPageBreak/>
        <w:t>Outputs</w:t>
      </w:r>
      <w:bookmarkEnd w:id="327"/>
      <w:bookmarkEnd w:id="328"/>
    </w:p>
    <w:p w14:paraId="50CAF6D4" w14:textId="77777777" w:rsidR="004F6A40" w:rsidRDefault="004F6A40" w:rsidP="001F5946">
      <w:r>
        <w:t>The CGE produces the following ou</w:t>
      </w:r>
      <w:r w:rsidR="001F5946">
        <w:t>t</w:t>
      </w:r>
      <w:r>
        <w:t>put values.</w:t>
      </w:r>
    </w:p>
    <w:p w14:paraId="156C0673" w14:textId="77777777" w:rsidR="001F5946" w:rsidRDefault="001F5946" w:rsidP="001F5946"/>
    <w:tbl>
      <w:tblPr>
        <w:tblW w:w="9984" w:type="dxa"/>
        <w:tblLayout w:type="fixed"/>
        <w:tblCellMar>
          <w:left w:w="10" w:type="dxa"/>
          <w:right w:w="10" w:type="dxa"/>
        </w:tblCellMar>
        <w:tblLook w:val="0000" w:firstRow="0" w:lastRow="0" w:firstColumn="0" w:lastColumn="0" w:noHBand="0" w:noVBand="0"/>
      </w:tblPr>
      <w:tblGrid>
        <w:gridCol w:w="3246"/>
        <w:gridCol w:w="1133"/>
        <w:gridCol w:w="5605"/>
      </w:tblGrid>
      <w:tr w:rsidR="004F6A40" w:rsidRPr="001F5946" w14:paraId="718869AA" w14:textId="77777777" w:rsidTr="001342B4">
        <w:trPr>
          <w:tblHeader/>
        </w:trPr>
        <w:tc>
          <w:tcPr>
            <w:tcW w:w="3246" w:type="dxa"/>
            <w:tcBorders>
              <w:top w:val="single" w:sz="2" w:space="0" w:color="000000"/>
              <w:left w:val="single" w:sz="2" w:space="0" w:color="000000"/>
              <w:bottom w:val="single" w:sz="2" w:space="0" w:color="000000"/>
            </w:tcBorders>
            <w:tcMar>
              <w:top w:w="55" w:type="dxa"/>
              <w:left w:w="55" w:type="dxa"/>
              <w:bottom w:w="55" w:type="dxa"/>
              <w:right w:w="55" w:type="dxa"/>
            </w:tcMar>
          </w:tcPr>
          <w:p w14:paraId="6C401EAD"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Cell</w:t>
            </w:r>
          </w:p>
        </w:tc>
        <w:tc>
          <w:tcPr>
            <w:tcW w:w="1133" w:type="dxa"/>
            <w:tcBorders>
              <w:top w:val="single" w:sz="2" w:space="0" w:color="000000"/>
              <w:left w:val="single" w:sz="2" w:space="0" w:color="000000"/>
              <w:bottom w:val="single" w:sz="2" w:space="0" w:color="000000"/>
            </w:tcBorders>
            <w:tcMar>
              <w:top w:w="55" w:type="dxa"/>
              <w:left w:w="55" w:type="dxa"/>
              <w:bottom w:w="55" w:type="dxa"/>
              <w:right w:w="55" w:type="dxa"/>
            </w:tcMar>
          </w:tcPr>
          <w:p w14:paraId="72E5B5D3"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Used By</w:t>
            </w:r>
          </w:p>
        </w:tc>
        <w:tc>
          <w:tcPr>
            <w:tcW w:w="560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17D5DE7" w14:textId="77777777" w:rsidR="004F6A40" w:rsidRPr="001F5946" w:rsidRDefault="004F6A40" w:rsidP="001342B4">
            <w:pPr>
              <w:pStyle w:val="TableContents"/>
              <w:rPr>
                <w:rFonts w:asciiTheme="minorHAnsi" w:hAnsiTheme="minorHAnsi"/>
                <w:b/>
                <w:bCs/>
              </w:rPr>
            </w:pPr>
            <w:r w:rsidRPr="001F5946">
              <w:rPr>
                <w:rFonts w:asciiTheme="minorHAnsi" w:hAnsiTheme="minorHAnsi"/>
                <w:b/>
                <w:bCs/>
              </w:rPr>
              <w:t>Description</w:t>
            </w:r>
          </w:p>
        </w:tc>
      </w:tr>
      <w:tr w:rsidR="004F6A40" w14:paraId="607D4CA5"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194A9D9D"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5E8D5771"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F6067DC"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price of one unit of sector </w:t>
            </w:r>
            <w:r w:rsidRPr="001F5946">
              <w:rPr>
                <w:rFonts w:asciiTheme="minorHAnsi" w:hAnsiTheme="minorHAnsi"/>
                <w:i/>
                <w:iCs/>
              </w:rPr>
              <w:t>i</w:t>
            </w:r>
            <w:r w:rsidRPr="001F5946">
              <w:rPr>
                <w:rFonts w:asciiTheme="minorHAnsi" w:hAnsiTheme="minorHAnsi"/>
              </w:rPr>
              <w:t>, in dollars.</w:t>
            </w:r>
          </w:p>
        </w:tc>
      </w:tr>
      <w:tr w:rsidR="004F6A40" w14:paraId="0C640955"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1F23B2B"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Out::QS.</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04D4C9AD"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2499848" w14:textId="77777777" w:rsidR="004F6A40" w:rsidRPr="001F5946" w:rsidRDefault="004F6A40" w:rsidP="001342B4">
            <w:pPr>
              <w:pStyle w:val="TableContents"/>
              <w:rPr>
                <w:rFonts w:asciiTheme="minorHAnsi" w:hAnsiTheme="minorHAnsi"/>
              </w:rPr>
            </w:pPr>
            <w:r w:rsidRPr="001F5946">
              <w:rPr>
                <w:rFonts w:asciiTheme="minorHAnsi" w:hAnsiTheme="minorHAnsi"/>
              </w:rPr>
              <w:t>The quantity supplied for sector i, i.e., the number of units produced.</w:t>
            </w:r>
          </w:p>
        </w:tc>
      </w:tr>
      <w:tr w:rsidR="004F6A40" w14:paraId="7CE13CD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4C6A910"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Out::REV.</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0450CAF2"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A864A68"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revenue of sector </w:t>
            </w:r>
            <w:r w:rsidRPr="001F5946">
              <w:rPr>
                <w:rFonts w:asciiTheme="minorHAnsi" w:hAnsiTheme="minorHAnsi"/>
                <w:i/>
                <w:iCs/>
              </w:rPr>
              <w:t>i</w:t>
            </w:r>
            <w:r w:rsidRPr="001F5946">
              <w:rPr>
                <w:rFonts w:asciiTheme="minorHAnsi" w:hAnsiTheme="minorHAnsi"/>
              </w:rPr>
              <w:t xml:space="preserve">, that is, </w:t>
            </w:r>
            <w:r w:rsidRPr="001F5946">
              <w:rPr>
                <w:rFonts w:ascii="Courier New" w:hAnsi="Courier New" w:cs="Courier New"/>
              </w:rPr>
              <w:t>Out::P</w:t>
            </w:r>
            <w:r w:rsidRPr="001F5946">
              <w:rPr>
                <w:rFonts w:ascii="Courier New" w:hAnsi="Courier New" w:cs="Courier New"/>
                <w:i/>
                <w:iCs/>
              </w:rPr>
              <w:t>i</w:t>
            </w:r>
            <w:r w:rsidRPr="001F5946">
              <w:rPr>
                <w:rFonts w:ascii="Courier New" w:hAnsi="Courier New" w:cs="Courier New"/>
              </w:rPr>
              <w:t>*Out::QS.</w:t>
            </w:r>
            <w:r w:rsidRPr="001F5946">
              <w:rPr>
                <w:rFonts w:ascii="Courier New" w:hAnsi="Courier New" w:cs="Courier New"/>
                <w:i/>
                <w:iCs/>
              </w:rPr>
              <w:t>i</w:t>
            </w:r>
            <w:r w:rsidRPr="001F5946">
              <w:rPr>
                <w:rFonts w:asciiTheme="minorHAnsi" w:hAnsiTheme="minorHAnsi"/>
              </w:rPr>
              <w:t xml:space="preserve"> in dollars.</w:t>
            </w:r>
          </w:p>
        </w:tc>
      </w:tr>
      <w:tr w:rsidR="004F6A40" w14:paraId="69BC4B2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7E8D64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Out::EXP.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6A707213"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6D52368"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expense of sector </w:t>
            </w:r>
            <w:r w:rsidRPr="001F5946">
              <w:rPr>
                <w:rFonts w:asciiTheme="minorHAnsi" w:hAnsiTheme="minorHAnsi"/>
                <w:i/>
                <w:iCs/>
              </w:rPr>
              <w:t>i</w:t>
            </w:r>
            <w:r w:rsidRPr="001F5946">
              <w:rPr>
                <w:rFonts w:asciiTheme="minorHAnsi" w:hAnsiTheme="minorHAnsi"/>
              </w:rPr>
              <w:t xml:space="preserve">, that is, the dollars spent on the ingredients for the product of sector </w:t>
            </w:r>
            <w:r w:rsidRPr="001F5946">
              <w:rPr>
                <w:rFonts w:asciiTheme="minorHAnsi" w:hAnsiTheme="minorHAnsi"/>
                <w:i/>
                <w:iCs/>
              </w:rPr>
              <w:t>i</w:t>
            </w:r>
            <w:r w:rsidRPr="001F5946">
              <w:rPr>
                <w:rFonts w:asciiTheme="minorHAnsi" w:hAnsiTheme="minorHAnsi"/>
              </w:rPr>
              <w:t>.</w:t>
            </w:r>
          </w:p>
        </w:tc>
      </w:tr>
      <w:tr w:rsidR="004F6A40" w14:paraId="57C66B85"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79D3465"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Out::QD.</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64EFFD3A"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5D281B2"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quantity of sector </w:t>
            </w:r>
            <w:r w:rsidRPr="001F5946">
              <w:rPr>
                <w:rFonts w:asciiTheme="minorHAnsi" w:hAnsiTheme="minorHAnsi"/>
                <w:i/>
                <w:iCs/>
              </w:rPr>
              <w:t>j</w:t>
            </w:r>
            <w:r w:rsidRPr="001F5946">
              <w:rPr>
                <w:rFonts w:asciiTheme="minorHAnsi" w:hAnsiTheme="minorHAnsi"/>
              </w:rPr>
              <w:t xml:space="preserve">'s output purchased by sector </w:t>
            </w:r>
            <w:r w:rsidRPr="001F5946">
              <w:rPr>
                <w:rFonts w:asciiTheme="minorHAnsi" w:hAnsiTheme="minorHAnsi"/>
                <w:i/>
                <w:iCs/>
              </w:rPr>
              <w:t>i</w:t>
            </w:r>
            <w:r w:rsidRPr="001F5946">
              <w:rPr>
                <w:rFonts w:asciiTheme="minorHAnsi" w:hAnsiTheme="minorHAnsi"/>
              </w:rPr>
              <w:t>.</w:t>
            </w:r>
          </w:p>
        </w:tc>
      </w:tr>
      <w:tr w:rsidR="004F6A40" w14:paraId="292E7680"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217AFB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Out::X.</w:t>
            </w:r>
            <w:r w:rsidRPr="009F41FE">
              <w:rPr>
                <w:rFonts w:ascii="Courier New" w:hAnsi="Courier New" w:cs="Courier New"/>
                <w:i/>
                <w:iCs/>
              </w:rPr>
              <w:t>i.j</w:t>
            </w:r>
          </w:p>
        </w:tc>
        <w:tc>
          <w:tcPr>
            <w:tcW w:w="1133" w:type="dxa"/>
            <w:tcBorders>
              <w:left w:val="single" w:sz="2" w:space="0" w:color="000000"/>
              <w:bottom w:val="single" w:sz="2" w:space="0" w:color="000000"/>
            </w:tcBorders>
            <w:tcMar>
              <w:top w:w="55" w:type="dxa"/>
              <w:left w:w="55" w:type="dxa"/>
              <w:bottom w:w="55" w:type="dxa"/>
              <w:right w:w="55" w:type="dxa"/>
            </w:tcMar>
          </w:tcPr>
          <w:p w14:paraId="11BC2C77"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7B027AD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dollars spent by sector </w:t>
            </w:r>
            <w:r w:rsidRPr="001F5946">
              <w:rPr>
                <w:rFonts w:asciiTheme="minorHAnsi" w:hAnsiTheme="minorHAnsi"/>
                <w:i/>
                <w:iCs/>
              </w:rPr>
              <w:t>i</w:t>
            </w:r>
            <w:r w:rsidRPr="001F5946">
              <w:rPr>
                <w:rFonts w:asciiTheme="minorHAnsi" w:hAnsiTheme="minorHAnsi"/>
              </w:rPr>
              <w:t xml:space="preserve"> on sector </w:t>
            </w:r>
            <w:r w:rsidRPr="001F5946">
              <w:rPr>
                <w:rFonts w:asciiTheme="minorHAnsi" w:hAnsiTheme="minorHAnsi"/>
                <w:i/>
                <w:iCs/>
              </w:rPr>
              <w:t>j'</w:t>
            </w:r>
            <w:r w:rsidRPr="001F5946">
              <w:rPr>
                <w:rFonts w:asciiTheme="minorHAnsi" w:hAnsiTheme="minorHAnsi"/>
              </w:rPr>
              <w:t>s output.</w:t>
            </w:r>
          </w:p>
        </w:tc>
      </w:tr>
      <w:tr w:rsidR="004F6A40" w14:paraId="720F9D11"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684C691"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Out::LATENTDEMAND.</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5EC2A01C"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8540B0" w14:textId="77777777" w:rsidR="004F6A40" w:rsidRPr="001F5946" w:rsidRDefault="004F6A40" w:rsidP="001342B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economy would purchase if it could be produced.  (</w:t>
            </w:r>
            <w:r w:rsidRPr="001F5946">
              <w:rPr>
                <w:rFonts w:asciiTheme="minorHAnsi" w:hAnsiTheme="minorHAnsi"/>
                <w:b/>
                <w:bCs/>
              </w:rPr>
              <w:t>goods</w:t>
            </w:r>
            <w:r w:rsidR="00211BCC">
              <w:rPr>
                <w:rFonts w:asciiTheme="minorHAnsi" w:hAnsiTheme="minorHAnsi"/>
              </w:rPr>
              <w:t xml:space="preserve">, </w:t>
            </w:r>
            <w:r w:rsidRPr="001F5946">
              <w:rPr>
                <w:rFonts w:asciiTheme="minorHAnsi" w:hAnsiTheme="minorHAnsi"/>
                <w:b/>
                <w:bCs/>
              </w:rPr>
              <w:t>pop</w:t>
            </w:r>
            <w:r w:rsidR="00211BCC">
              <w:rPr>
                <w:rFonts w:asciiTheme="minorHAnsi" w:hAnsiTheme="minorHAnsi"/>
                <w:b/>
                <w:bCs/>
              </w:rPr>
              <w:t xml:space="preserve"> </w:t>
            </w:r>
            <w:r w:rsidR="00211BCC" w:rsidRPr="00211BCC">
              <w:rPr>
                <w:rFonts w:asciiTheme="minorHAnsi" w:hAnsiTheme="minorHAnsi"/>
                <w:bCs/>
              </w:rPr>
              <w:t>and</w:t>
            </w:r>
            <w:r w:rsidR="00211BCC">
              <w:rPr>
                <w:rFonts w:asciiTheme="minorHAnsi" w:hAnsiTheme="minorHAnsi"/>
                <w:b/>
                <w:bCs/>
              </w:rPr>
              <w:t xml:space="preserve"> black</w:t>
            </w:r>
            <w:r w:rsidRPr="001F5946">
              <w:rPr>
                <w:rFonts w:asciiTheme="minorHAnsi" w:hAnsiTheme="minorHAnsi"/>
              </w:rPr>
              <w:t xml:space="preserve"> only)</w:t>
            </w:r>
          </w:p>
        </w:tc>
      </w:tr>
      <w:tr w:rsidR="00211BCC" w14:paraId="64211467" w14:textId="77777777" w:rsidTr="00832ED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5C097C33" w14:textId="77777777" w:rsidR="00211BCC" w:rsidRPr="009F41FE" w:rsidRDefault="00211BCC" w:rsidP="00832ED4">
            <w:pPr>
              <w:pStyle w:val="TableContents"/>
              <w:rPr>
                <w:rFonts w:ascii="Courier New" w:hAnsi="Courier New" w:cs="Courier New"/>
              </w:rPr>
            </w:pPr>
            <w:r w:rsidRPr="009F41FE">
              <w:rPr>
                <w:rFonts w:ascii="Courier New" w:hAnsi="Courier New" w:cs="Courier New"/>
              </w:rPr>
              <w:t>Out::IDLECAP.</w:t>
            </w:r>
            <w:r w:rsidRPr="009F41FE">
              <w:rPr>
                <w:rFonts w:ascii="Courier New" w:hAnsi="Courier New" w:cs="Courier New"/>
                <w:i/>
                <w:iCs/>
              </w:rPr>
              <w:t>i</w:t>
            </w:r>
          </w:p>
        </w:tc>
        <w:tc>
          <w:tcPr>
            <w:tcW w:w="1133" w:type="dxa"/>
            <w:tcBorders>
              <w:left w:val="single" w:sz="2" w:space="0" w:color="000000"/>
              <w:bottom w:val="single" w:sz="2" w:space="0" w:color="000000"/>
            </w:tcBorders>
            <w:tcMar>
              <w:top w:w="55" w:type="dxa"/>
              <w:left w:w="55" w:type="dxa"/>
              <w:bottom w:w="55" w:type="dxa"/>
              <w:right w:w="55" w:type="dxa"/>
            </w:tcMar>
          </w:tcPr>
          <w:p w14:paraId="72EEA770" w14:textId="77777777" w:rsidR="00211BCC" w:rsidRPr="001F5946" w:rsidRDefault="00211BCC" w:rsidP="00832ED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9A57A4" w14:textId="77777777" w:rsidR="00211BCC" w:rsidRPr="001F5946" w:rsidRDefault="00211BCC" w:rsidP="00832ED4">
            <w:pPr>
              <w:pStyle w:val="TableContents"/>
              <w:rPr>
                <w:rFonts w:asciiTheme="minorHAnsi" w:hAnsiTheme="minorHAnsi"/>
              </w:rPr>
            </w:pPr>
            <w:r w:rsidRPr="001F5946">
              <w:rPr>
                <w:rFonts w:asciiTheme="minorHAnsi" w:hAnsiTheme="minorHAnsi"/>
              </w:rPr>
              <w:t xml:space="preserve">The additional quantity of sector </w:t>
            </w:r>
            <w:r w:rsidRPr="001F5946">
              <w:rPr>
                <w:rFonts w:asciiTheme="minorHAnsi" w:hAnsiTheme="minorHAnsi"/>
                <w:i/>
                <w:iCs/>
              </w:rPr>
              <w:t>i'</w:t>
            </w:r>
            <w:r w:rsidRPr="001F5946">
              <w:rPr>
                <w:rFonts w:asciiTheme="minorHAnsi" w:hAnsiTheme="minorHAnsi"/>
              </w:rPr>
              <w:t>s product that the sector could produce if only there were demand for it.  (</w:t>
            </w:r>
            <w:r w:rsidRPr="001F5946">
              <w:rPr>
                <w:rFonts w:asciiTheme="minorHAnsi" w:hAnsiTheme="minorHAnsi"/>
                <w:b/>
                <w:bCs/>
              </w:rPr>
              <w:t>goods</w:t>
            </w:r>
            <w:r>
              <w:rPr>
                <w:rFonts w:asciiTheme="minorHAnsi" w:hAnsiTheme="minorHAnsi"/>
              </w:rPr>
              <w:t xml:space="preserve">, </w:t>
            </w:r>
            <w:r w:rsidRPr="001F5946">
              <w:rPr>
                <w:rFonts w:asciiTheme="minorHAnsi" w:hAnsiTheme="minorHAnsi"/>
                <w:b/>
                <w:bCs/>
              </w:rPr>
              <w:t>pop</w:t>
            </w:r>
            <w:r w:rsidRPr="001F5946">
              <w:rPr>
                <w:rFonts w:asciiTheme="minorHAnsi" w:hAnsiTheme="minorHAnsi"/>
              </w:rPr>
              <w:t xml:space="preserve"> </w:t>
            </w:r>
            <w:r>
              <w:rPr>
                <w:rFonts w:asciiTheme="minorHAnsi" w:hAnsiTheme="minorHAnsi"/>
              </w:rPr>
              <w:t xml:space="preserve">and </w:t>
            </w:r>
            <w:r w:rsidRPr="00211BCC">
              <w:rPr>
                <w:rFonts w:asciiTheme="minorHAnsi" w:hAnsiTheme="minorHAnsi"/>
                <w:b/>
              </w:rPr>
              <w:t>black</w:t>
            </w:r>
            <w:r>
              <w:rPr>
                <w:rFonts w:asciiTheme="minorHAnsi" w:hAnsiTheme="minorHAnsi"/>
              </w:rPr>
              <w:t xml:space="preserve"> </w:t>
            </w:r>
            <w:r w:rsidRPr="001F5946">
              <w:rPr>
                <w:rFonts w:asciiTheme="minorHAnsi" w:hAnsiTheme="minorHAnsi"/>
              </w:rPr>
              <w:t>only)</w:t>
            </w:r>
          </w:p>
        </w:tc>
      </w:tr>
      <w:tr w:rsidR="004F6A40" w14:paraId="1915D618"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6418ADD9"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Out::Unemployment</w:t>
            </w:r>
          </w:p>
        </w:tc>
        <w:tc>
          <w:tcPr>
            <w:tcW w:w="1133" w:type="dxa"/>
            <w:tcBorders>
              <w:left w:val="single" w:sz="2" w:space="0" w:color="000000"/>
              <w:bottom w:val="single" w:sz="2" w:space="0" w:color="000000"/>
            </w:tcBorders>
            <w:tcMar>
              <w:top w:w="55" w:type="dxa"/>
              <w:left w:w="55" w:type="dxa"/>
              <w:bottom w:w="55" w:type="dxa"/>
              <w:right w:w="55" w:type="dxa"/>
            </w:tcMar>
          </w:tcPr>
          <w:p w14:paraId="21D25665"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491E23" w14:textId="77777777" w:rsidR="004F6A40" w:rsidRPr="001F5946" w:rsidRDefault="004F6A40" w:rsidP="001342B4">
            <w:pPr>
              <w:pStyle w:val="TableContents"/>
              <w:rPr>
                <w:rFonts w:asciiTheme="minorHAnsi" w:hAnsiTheme="minorHAnsi"/>
              </w:rPr>
            </w:pPr>
            <w:r w:rsidRPr="001F5946">
              <w:rPr>
                <w:rFonts w:asciiTheme="minorHAnsi" w:hAnsiTheme="minorHAnsi"/>
              </w:rPr>
              <w:t>The number of workers who are currently unemployed, including normal turbulence.</w:t>
            </w:r>
          </w:p>
        </w:tc>
      </w:tr>
      <w:tr w:rsidR="004F6A40" w14:paraId="6230D73D"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75C32517"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Out::UR</w:t>
            </w:r>
          </w:p>
        </w:tc>
        <w:tc>
          <w:tcPr>
            <w:tcW w:w="1133" w:type="dxa"/>
            <w:tcBorders>
              <w:left w:val="single" w:sz="2" w:space="0" w:color="000000"/>
              <w:bottom w:val="single" w:sz="2" w:space="0" w:color="000000"/>
            </w:tcBorders>
            <w:tcMar>
              <w:top w:w="55" w:type="dxa"/>
              <w:left w:w="55" w:type="dxa"/>
              <w:bottom w:w="55" w:type="dxa"/>
              <w:right w:w="55" w:type="dxa"/>
            </w:tcMar>
          </w:tcPr>
          <w:p w14:paraId="5A72E368" w14:textId="77777777" w:rsidR="004F6A40" w:rsidRPr="001F5946" w:rsidRDefault="004F6A40" w:rsidP="001342B4">
            <w:pPr>
              <w:pStyle w:val="Standard"/>
              <w:rPr>
                <w:rFonts w:asciiTheme="minorHAnsi" w:hAnsiTheme="minorHAnsi"/>
              </w:rPr>
            </w:pPr>
            <w:r w:rsidRPr="001F5946">
              <w:rPr>
                <w:rFonts w:asciiTheme="minorHAnsi" w:hAnsiTheme="minorHAnsi"/>
              </w:rPr>
              <w:t>DEMOG</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048AF6F5" w14:textId="77777777" w:rsidR="004F6A40" w:rsidRPr="001F5946" w:rsidRDefault="004F6A40" w:rsidP="001342B4">
            <w:pPr>
              <w:pStyle w:val="TableContents"/>
              <w:rPr>
                <w:rFonts w:asciiTheme="minorHAnsi" w:hAnsiTheme="minorHAnsi"/>
              </w:rPr>
            </w:pPr>
            <w:r w:rsidRPr="001F5946">
              <w:rPr>
                <w:rFonts w:asciiTheme="minorHAnsi" w:hAnsiTheme="minorHAnsi"/>
              </w:rPr>
              <w:t>The unemployment rate, as a percentage.</w:t>
            </w:r>
          </w:p>
        </w:tc>
      </w:tr>
      <w:tr w:rsidR="004F6A40" w14:paraId="597733C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06BE2EE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Out::GDP</w:t>
            </w:r>
          </w:p>
        </w:tc>
        <w:tc>
          <w:tcPr>
            <w:tcW w:w="1133" w:type="dxa"/>
            <w:tcBorders>
              <w:left w:val="single" w:sz="2" w:space="0" w:color="000000"/>
              <w:bottom w:val="single" w:sz="2" w:space="0" w:color="000000"/>
            </w:tcBorders>
            <w:tcMar>
              <w:top w:w="55" w:type="dxa"/>
              <w:left w:w="55" w:type="dxa"/>
              <w:bottom w:w="55" w:type="dxa"/>
              <w:right w:w="55" w:type="dxa"/>
            </w:tcMar>
          </w:tcPr>
          <w:p w14:paraId="491940E9"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DBF5F2" w14:textId="77777777" w:rsidR="004F6A40" w:rsidRPr="001F5946" w:rsidRDefault="004F6A40" w:rsidP="00ED1B3D">
            <w:pPr>
              <w:pStyle w:val="TableContents"/>
              <w:rPr>
                <w:rFonts w:asciiTheme="minorHAnsi" w:hAnsiTheme="minorHAnsi"/>
              </w:rPr>
            </w:pPr>
            <w:r w:rsidRPr="001F5946">
              <w:rPr>
                <w:rFonts w:asciiTheme="minorHAnsi" w:hAnsiTheme="minorHAnsi"/>
              </w:rPr>
              <w:t xml:space="preserve">The Gross Domestic Product, in dollars: the total </w:t>
            </w:r>
            <w:r w:rsidR="00ED1B3D">
              <w:rPr>
                <w:rFonts w:asciiTheme="minorHAnsi" w:hAnsiTheme="minorHAnsi"/>
              </w:rPr>
              <w:t>value of final goods and services in</w:t>
            </w:r>
            <w:r w:rsidRPr="001F5946">
              <w:rPr>
                <w:rFonts w:asciiTheme="minorHAnsi" w:hAnsiTheme="minorHAnsi"/>
              </w:rPr>
              <w:t xml:space="preserve"> the </w:t>
            </w:r>
            <w:r w:rsidR="00ED1B3D">
              <w:rPr>
                <w:rFonts w:asciiTheme="minorHAnsi" w:hAnsiTheme="minorHAnsi"/>
              </w:rPr>
              <w:t xml:space="preserve">regional </w:t>
            </w:r>
            <w:r w:rsidRPr="001F5946">
              <w:rPr>
                <w:rFonts w:asciiTheme="minorHAnsi" w:hAnsiTheme="minorHAnsi"/>
              </w:rPr>
              <w:t>economy.</w:t>
            </w:r>
          </w:p>
        </w:tc>
      </w:tr>
      <w:tr w:rsidR="004F6A40" w14:paraId="2F2077F4"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4D0B5F72"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Out::CPI</w:t>
            </w:r>
          </w:p>
        </w:tc>
        <w:tc>
          <w:tcPr>
            <w:tcW w:w="1133" w:type="dxa"/>
            <w:tcBorders>
              <w:left w:val="single" w:sz="2" w:space="0" w:color="000000"/>
              <w:bottom w:val="single" w:sz="2" w:space="0" w:color="000000"/>
            </w:tcBorders>
            <w:tcMar>
              <w:top w:w="55" w:type="dxa"/>
              <w:left w:w="55" w:type="dxa"/>
              <w:bottom w:w="55" w:type="dxa"/>
              <w:right w:w="55" w:type="dxa"/>
            </w:tcMar>
          </w:tcPr>
          <w:p w14:paraId="48596AAF"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95EA659" w14:textId="77777777" w:rsidR="004F6A40" w:rsidRPr="001F5946" w:rsidRDefault="004F6A40" w:rsidP="001342B4">
            <w:pPr>
              <w:pStyle w:val="TableContents"/>
              <w:rPr>
                <w:rFonts w:asciiTheme="minorHAnsi" w:hAnsiTheme="minorHAnsi"/>
              </w:rPr>
            </w:pPr>
            <w:r w:rsidRPr="001F5946">
              <w:rPr>
                <w:rFonts w:asciiTheme="minorHAnsi" w:hAnsiTheme="minorHAnsi"/>
              </w:rPr>
              <w:t>The Consumer Price Index, which measures changes in buying power since the start of the simulation.</w:t>
            </w:r>
          </w:p>
        </w:tc>
      </w:tr>
      <w:tr w:rsidR="004F6A40" w14:paraId="01F930FF" w14:textId="77777777" w:rsidTr="001342B4">
        <w:trPr>
          <w:cantSplit/>
        </w:trPr>
        <w:tc>
          <w:tcPr>
            <w:tcW w:w="3246" w:type="dxa"/>
            <w:tcBorders>
              <w:left w:val="single" w:sz="2" w:space="0" w:color="000000"/>
              <w:bottom w:val="single" w:sz="2" w:space="0" w:color="000000"/>
            </w:tcBorders>
            <w:tcMar>
              <w:top w:w="55" w:type="dxa"/>
              <w:left w:w="55" w:type="dxa"/>
              <w:bottom w:w="55" w:type="dxa"/>
              <w:right w:w="55" w:type="dxa"/>
            </w:tcMar>
          </w:tcPr>
          <w:p w14:paraId="0BA69A65" w14:textId="77777777" w:rsidR="004F6A40" w:rsidRPr="009F41FE" w:rsidRDefault="004F6A40" w:rsidP="001342B4">
            <w:pPr>
              <w:pStyle w:val="TableContents"/>
              <w:rPr>
                <w:rFonts w:ascii="Courier New" w:hAnsi="Courier New" w:cs="Courier New"/>
              </w:rPr>
            </w:pPr>
            <w:r w:rsidRPr="009F41FE">
              <w:rPr>
                <w:rFonts w:ascii="Courier New" w:hAnsi="Courier New" w:cs="Courier New"/>
              </w:rPr>
              <w:t>Out::DGDP</w:t>
            </w:r>
          </w:p>
        </w:tc>
        <w:tc>
          <w:tcPr>
            <w:tcW w:w="1133" w:type="dxa"/>
            <w:tcBorders>
              <w:left w:val="single" w:sz="2" w:space="0" w:color="000000"/>
              <w:bottom w:val="single" w:sz="2" w:space="0" w:color="000000"/>
            </w:tcBorders>
            <w:tcMar>
              <w:top w:w="55" w:type="dxa"/>
              <w:left w:w="55" w:type="dxa"/>
              <w:bottom w:w="55" w:type="dxa"/>
              <w:right w:w="55" w:type="dxa"/>
            </w:tcMar>
          </w:tcPr>
          <w:p w14:paraId="117DC480" w14:textId="77777777" w:rsidR="004F6A40" w:rsidRPr="001F5946" w:rsidRDefault="004F6A40" w:rsidP="001342B4">
            <w:pPr>
              <w:pStyle w:val="Standard"/>
              <w:rPr>
                <w:rFonts w:asciiTheme="minorHAnsi" w:hAnsiTheme="minorHAnsi"/>
              </w:rPr>
            </w:pPr>
            <w:r w:rsidRPr="001F5946">
              <w:rPr>
                <w:rFonts w:asciiTheme="minorHAnsi" w:hAnsiTheme="minorHAnsi"/>
              </w:rPr>
              <w:t>Display</w:t>
            </w:r>
          </w:p>
        </w:tc>
        <w:tc>
          <w:tcPr>
            <w:tcW w:w="5605"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E811A2" w14:textId="77777777" w:rsidR="004F6A40" w:rsidRPr="001F5946" w:rsidRDefault="004F6A40" w:rsidP="001342B4">
            <w:pPr>
              <w:pStyle w:val="TableContents"/>
              <w:rPr>
                <w:rFonts w:asciiTheme="minorHAnsi" w:hAnsiTheme="minorHAnsi"/>
              </w:rPr>
            </w:pPr>
            <w:r w:rsidRPr="001F5946">
              <w:rPr>
                <w:rFonts w:asciiTheme="minorHAnsi" w:hAnsiTheme="minorHAnsi"/>
              </w:rPr>
              <w:t>The Deflated Gross Domestic Product, i.e., the GDP divided by the CPI.  This is the current size of the economy, in "time 0" dollars.</w:t>
            </w:r>
          </w:p>
        </w:tc>
      </w:tr>
    </w:tbl>
    <w:p w14:paraId="4FD96281" w14:textId="77777777" w:rsidR="004F6A40" w:rsidRDefault="004F6A40" w:rsidP="004F6A40">
      <w:pPr>
        <w:pStyle w:val="Textbody"/>
      </w:pPr>
    </w:p>
    <w:p w14:paraId="61A4CDB9" w14:textId="77777777" w:rsidR="004F6A40" w:rsidRDefault="004F6A40" w:rsidP="004F6A40">
      <w:pPr>
        <w:pStyle w:val="Heading3"/>
      </w:pPr>
      <w:bookmarkStart w:id="329" w:name="_Toc310421881"/>
      <w:bookmarkStart w:id="330" w:name="_Toc380578338"/>
      <w:r>
        <w:t>Ways to Affect the Economy</w:t>
      </w:r>
      <w:bookmarkEnd w:id="329"/>
      <w:bookmarkEnd w:id="330"/>
    </w:p>
    <w:p w14:paraId="0A752167" w14:textId="77777777" w:rsidR="004F6A40" w:rsidRDefault="004F6A40" w:rsidP="001F5946">
      <w:r>
        <w:t>The Economy is affected at each economic tock by the inputs listed in Section</w:t>
      </w:r>
      <w:r w:rsidR="00211BCC">
        <w:t xml:space="preserve"> </w:t>
      </w:r>
      <w:r w:rsidR="001F15B9">
        <w:fldChar w:fldCharType="begin"/>
      </w:r>
      <w:r w:rsidR="00211BCC">
        <w:instrText xml:space="preserve"> REF __RefHeading__1469_2040446466 \r \h </w:instrText>
      </w:r>
      <w:r w:rsidR="001F15B9">
        <w:fldChar w:fldCharType="separate"/>
      </w:r>
      <w:r w:rsidR="000135AC">
        <w:t>10.9</w:t>
      </w:r>
      <w:r w:rsidR="001F15B9">
        <w:fldChar w:fldCharType="end"/>
      </w:r>
      <w:r>
        <w:t>.  Consequently, the following things taking place in Athena as a whole will affect the economy:</w:t>
      </w:r>
    </w:p>
    <w:p w14:paraId="4A8F352C" w14:textId="77777777" w:rsidR="001F5946" w:rsidRDefault="001F5946" w:rsidP="001F5946"/>
    <w:p w14:paraId="72F7C122" w14:textId="77777777" w:rsidR="007E6EA8" w:rsidRDefault="004F6A40" w:rsidP="00D85867">
      <w:pPr>
        <w:pStyle w:val="ListParagraph"/>
        <w:numPr>
          <w:ilvl w:val="0"/>
          <w:numId w:val="47"/>
        </w:numPr>
      </w:pPr>
      <w:r>
        <w:lastRenderedPageBreak/>
        <w:t>Civilian casualties can decrease the number of consumers and workers.</w:t>
      </w:r>
    </w:p>
    <w:p w14:paraId="25B921A0" w14:textId="77777777" w:rsidR="007E6EA8" w:rsidRDefault="007E6EA8" w:rsidP="007E6EA8">
      <w:pPr>
        <w:pStyle w:val="ListParagraph"/>
      </w:pPr>
    </w:p>
    <w:p w14:paraId="4A4BBCBC" w14:textId="77777777" w:rsidR="007E6EA8" w:rsidRDefault="007E6EA8" w:rsidP="00D85867">
      <w:pPr>
        <w:pStyle w:val="ListParagraph"/>
        <w:numPr>
          <w:ilvl w:val="0"/>
          <w:numId w:val="47"/>
        </w:numPr>
      </w:pPr>
      <w:r>
        <w:t>Population growth or reduction can increase or decrease the number of consumers and workers.</w:t>
      </w:r>
    </w:p>
    <w:p w14:paraId="56944852" w14:textId="77777777" w:rsidR="007E6EA8" w:rsidRDefault="007E6EA8" w:rsidP="007E6EA8">
      <w:pPr>
        <w:pStyle w:val="ListParagraph"/>
      </w:pPr>
    </w:p>
    <w:p w14:paraId="11A74B55" w14:textId="77777777" w:rsidR="007E6EA8" w:rsidRDefault="007E6EA8" w:rsidP="00D85867">
      <w:pPr>
        <w:pStyle w:val="ListParagraph"/>
        <w:numPr>
          <w:ilvl w:val="0"/>
          <w:numId w:val="47"/>
        </w:numPr>
      </w:pPr>
      <w:r>
        <w:t>Remittance growth or reduction over time causes the amount of money the population spends to increase or decrease changing the size of the economy.</w:t>
      </w:r>
    </w:p>
    <w:p w14:paraId="5A01B1AD" w14:textId="77777777" w:rsidR="001F5946" w:rsidRDefault="001F5946" w:rsidP="001F5946"/>
    <w:p w14:paraId="0E0A23BA" w14:textId="77777777" w:rsidR="004F6A40" w:rsidRDefault="004F6A40" w:rsidP="00D85867">
      <w:pPr>
        <w:pStyle w:val="ListParagraph"/>
        <w:numPr>
          <w:ilvl w:val="0"/>
          <w:numId w:val="47"/>
        </w:numPr>
      </w:pPr>
      <w:r>
        <w:t xml:space="preserve">Subsistence population, when displaced from their land, willy-nilly become consumers; they might not be able to contribute to the work force, depending on </w:t>
      </w:r>
      <w:r w:rsidR="0016444E">
        <w:t>the manner of their displacement.</w:t>
      </w:r>
    </w:p>
    <w:p w14:paraId="6A2AF922" w14:textId="77777777" w:rsidR="008D6B95" w:rsidRDefault="008D6B95" w:rsidP="008D6B95"/>
    <w:p w14:paraId="12B5F955" w14:textId="2AD7C3E2" w:rsidR="008D6B95" w:rsidRDefault="008D6B95" w:rsidP="00D85867">
      <w:pPr>
        <w:pStyle w:val="ListParagraph"/>
        <w:numPr>
          <w:ilvl w:val="0"/>
          <w:numId w:val="47"/>
        </w:numPr>
      </w:pPr>
      <w:r>
        <w:t>Geographic unemployment, the unwillingness of workers to travel to where the jobs are, can reduce the size of the economy.</w:t>
      </w:r>
    </w:p>
    <w:p w14:paraId="36093CEF" w14:textId="77777777" w:rsidR="001F5946" w:rsidRDefault="001F5946" w:rsidP="001F5946"/>
    <w:p w14:paraId="1B7376AA" w14:textId="77777777" w:rsidR="00211BCC" w:rsidRDefault="00211BCC" w:rsidP="00D85867">
      <w:pPr>
        <w:pStyle w:val="ListParagraph"/>
        <w:numPr>
          <w:ilvl w:val="0"/>
          <w:numId w:val="47"/>
        </w:numPr>
      </w:pPr>
      <w:r>
        <w:t>When a civilian group's security in a neighborhood decreases</w:t>
      </w:r>
      <w:r w:rsidR="00BC6ED3">
        <w:t xml:space="preserve"> by too much</w:t>
      </w:r>
      <w:r>
        <w:t>, workers stay home out of fear, thus reducing the effective size of the work force.  This is measured by the Labor Security Factor (LSF).</w:t>
      </w:r>
    </w:p>
    <w:p w14:paraId="379C296E" w14:textId="77777777" w:rsidR="00211BCC" w:rsidRDefault="00211BCC" w:rsidP="00211BCC"/>
    <w:p w14:paraId="7CEE3A59" w14:textId="77777777" w:rsidR="00211BCC" w:rsidRDefault="00211BCC" w:rsidP="00D85867">
      <w:pPr>
        <w:pStyle w:val="ListParagraph"/>
        <w:numPr>
          <w:ilvl w:val="0"/>
          <w:numId w:val="47"/>
        </w:numPr>
      </w:pPr>
      <w:r>
        <w:t>When a civilian group's security in a neighborhood decreases</w:t>
      </w:r>
      <w:r w:rsidR="00BC6ED3">
        <w:t xml:space="preserve"> by too much</w:t>
      </w:r>
      <w:r>
        <w:t>, consumers stay home out of fear, thus reducing the number of people buying goods.  This is measured by the Consumer Security Factor (CSF).</w:t>
      </w:r>
    </w:p>
    <w:p w14:paraId="5A415CEB" w14:textId="77777777" w:rsidR="00211BCC" w:rsidRDefault="00211BCC" w:rsidP="00211BCC"/>
    <w:p w14:paraId="68377369" w14:textId="04F7C4D2" w:rsidR="008D6B95" w:rsidRDefault="008D6B95" w:rsidP="00D85867">
      <w:pPr>
        <w:pStyle w:val="ListParagraph"/>
        <w:numPr>
          <w:ilvl w:val="0"/>
          <w:numId w:val="47"/>
        </w:numPr>
      </w:pPr>
      <w:r>
        <w:t>Actors may build new goods production infrastructure increasing the capacity of the goods sector.</w:t>
      </w:r>
    </w:p>
    <w:p w14:paraId="4898025E" w14:textId="77777777" w:rsidR="008D6B95" w:rsidRDefault="008D6B95" w:rsidP="008D6B95"/>
    <w:p w14:paraId="1896957D" w14:textId="304661DD" w:rsidR="004F6A40" w:rsidRDefault="008D6B95" w:rsidP="00D85867">
      <w:pPr>
        <w:pStyle w:val="ListParagraph"/>
        <w:numPr>
          <w:ilvl w:val="0"/>
          <w:numId w:val="47"/>
        </w:numPr>
      </w:pPr>
      <w:r>
        <w:t>Actors may maintain or fail to maintain goods production infrastructure causing the capacity of the goods sector to increase or decrease.</w:t>
      </w:r>
    </w:p>
    <w:p w14:paraId="63F1A863" w14:textId="77777777" w:rsidR="00211BCC" w:rsidRDefault="00211BCC" w:rsidP="00211BCC">
      <w:pPr>
        <w:pStyle w:val="ListParagraph"/>
      </w:pPr>
    </w:p>
    <w:p w14:paraId="48D5BED9" w14:textId="77777777" w:rsidR="00211BCC" w:rsidRDefault="009414AF" w:rsidP="00D85867">
      <w:pPr>
        <w:pStyle w:val="ListParagraph"/>
        <w:numPr>
          <w:ilvl w:val="0"/>
          <w:numId w:val="47"/>
        </w:numPr>
      </w:pPr>
      <w:r>
        <w:t>Actors strategies change which may, in turn, change how their money is spent on the other sectors.  Actors may also become bankrupt which means they cannot afford strategies that cost money.</w:t>
      </w:r>
    </w:p>
    <w:p w14:paraId="4B075F5A" w14:textId="77777777" w:rsidR="004F6A40" w:rsidRDefault="004F6A40" w:rsidP="004F6A40">
      <w:pPr>
        <w:pStyle w:val="Heading3"/>
      </w:pPr>
      <w:bookmarkStart w:id="331" w:name="_Toc310421882"/>
      <w:bookmarkStart w:id="332" w:name="_Toc380578339"/>
      <w:r>
        <w:t>Ways the Economy Affects Athena</w:t>
      </w:r>
      <w:bookmarkEnd w:id="331"/>
      <w:bookmarkEnd w:id="332"/>
    </w:p>
    <w:p w14:paraId="74E1D556" w14:textId="77777777" w:rsidR="009414AF" w:rsidRDefault="004F6A40" w:rsidP="001F5946">
      <w:r>
        <w:t xml:space="preserve">There are many ways in which the economy </w:t>
      </w:r>
      <w:r>
        <w:rPr>
          <w:i/>
          <w:iCs/>
        </w:rPr>
        <w:t>should</w:t>
      </w:r>
      <w:r>
        <w:t xml:space="preserve"> affect Athena; at present, the only implemented effect</w:t>
      </w:r>
      <w:r w:rsidR="009414AF">
        <w:t xml:space="preserve">s are: </w:t>
      </w:r>
    </w:p>
    <w:p w14:paraId="16C235B0" w14:textId="77777777" w:rsidR="009414AF" w:rsidRDefault="009414AF" w:rsidP="001F5946"/>
    <w:p w14:paraId="339254B7" w14:textId="77777777" w:rsidR="00522C1A" w:rsidRDefault="00522C1A" w:rsidP="00D85867">
      <w:pPr>
        <w:pStyle w:val="ListParagraph"/>
        <w:numPr>
          <w:ilvl w:val="0"/>
          <w:numId w:val="59"/>
        </w:numPr>
      </w:pPr>
      <w:r>
        <w:t>Consumption of goods by the civilian population.</w:t>
      </w:r>
    </w:p>
    <w:p w14:paraId="0FC8B7AA" w14:textId="77777777" w:rsidR="00522C1A" w:rsidRDefault="00522C1A" w:rsidP="00522C1A">
      <w:pPr>
        <w:pStyle w:val="ListParagraph"/>
      </w:pPr>
    </w:p>
    <w:p w14:paraId="223ABDAA" w14:textId="77777777" w:rsidR="009414AF" w:rsidRDefault="009414AF" w:rsidP="00D85867">
      <w:pPr>
        <w:pStyle w:val="ListParagraph"/>
        <w:numPr>
          <w:ilvl w:val="0"/>
          <w:numId w:val="59"/>
        </w:numPr>
      </w:pPr>
      <w:r>
        <w:t>U</w:t>
      </w:r>
      <w:r w:rsidR="004F6A40">
        <w:t xml:space="preserve">nemployment on the civilian population.  This is done in the Demographic model.  See Section </w:t>
      </w:r>
      <w:r w:rsidR="001F15B9">
        <w:fldChar w:fldCharType="begin"/>
      </w:r>
      <w:r w:rsidR="004F6A40">
        <w:instrText xml:space="preserve"> REF __RefHeading__11631_1190374725 \r \h </w:instrText>
      </w:r>
      <w:r w:rsidR="001F15B9">
        <w:fldChar w:fldCharType="separate"/>
      </w:r>
      <w:r w:rsidR="000135AC">
        <w:t>9</w:t>
      </w:r>
      <w:r w:rsidR="001F15B9">
        <w:fldChar w:fldCharType="end"/>
      </w:r>
      <w:r w:rsidR="004F6A40">
        <w:t>.</w:t>
      </w:r>
    </w:p>
    <w:p w14:paraId="428AF27B" w14:textId="77777777" w:rsidR="009414AF" w:rsidRDefault="009414AF" w:rsidP="009414AF">
      <w:pPr>
        <w:pStyle w:val="ListParagraph"/>
      </w:pPr>
    </w:p>
    <w:p w14:paraId="67853CB6" w14:textId="77777777" w:rsidR="009414AF" w:rsidRDefault="009414AF" w:rsidP="00D85867">
      <w:pPr>
        <w:pStyle w:val="ListParagraph"/>
        <w:numPr>
          <w:ilvl w:val="0"/>
          <w:numId w:val="59"/>
        </w:numPr>
      </w:pPr>
      <w:r>
        <w:lastRenderedPageBreak/>
        <w:t>Income to actors may be affected by changes in revenue in the sectors from which they draw income.</w:t>
      </w:r>
    </w:p>
    <w:p w14:paraId="7D76FEC3" w14:textId="77777777" w:rsidR="009414AF" w:rsidRDefault="009414AF" w:rsidP="009414AF">
      <w:pPr>
        <w:pStyle w:val="ListParagraph"/>
      </w:pPr>
    </w:p>
    <w:p w14:paraId="59186737" w14:textId="77777777" w:rsidR="009414AF" w:rsidRDefault="009414AF" w:rsidP="00D85867">
      <w:pPr>
        <w:pStyle w:val="ListParagraph"/>
        <w:numPr>
          <w:ilvl w:val="0"/>
          <w:numId w:val="59"/>
        </w:numPr>
      </w:pPr>
      <w:r>
        <w:t>Income to actors may be affected if black market profits can be diminished.</w:t>
      </w:r>
    </w:p>
    <w:p w14:paraId="183C83DF" w14:textId="77777777" w:rsidR="009414AF" w:rsidRDefault="009414AF" w:rsidP="009414AF">
      <w:pPr>
        <w:pStyle w:val="ListParagraph"/>
      </w:pPr>
    </w:p>
    <w:p w14:paraId="033DDED8" w14:textId="6497C1B2" w:rsidR="00424E67" w:rsidRDefault="002B4E07" w:rsidP="00415184">
      <w:pPr>
        <w:pStyle w:val="Heading2"/>
      </w:pPr>
      <w:bookmarkStart w:id="333" w:name="_Ref254413695"/>
      <w:bookmarkStart w:id="334" w:name="_Toc380578340"/>
      <w:r>
        <w:lastRenderedPageBreak/>
        <w:t>GOODS production</w:t>
      </w:r>
      <w:r w:rsidR="00424E67">
        <w:t xml:space="preserve"> infrastructure</w:t>
      </w:r>
      <w:bookmarkEnd w:id="333"/>
      <w:bookmarkEnd w:id="334"/>
    </w:p>
    <w:p w14:paraId="779AA6B5" w14:textId="77BA5932" w:rsidR="00424E67" w:rsidRDefault="00424E67" w:rsidP="00424E67">
      <w:r>
        <w:t>Athena contains a model of goods production infrastructure in the form of “plants”</w:t>
      </w:r>
      <w:r w:rsidR="00CC2EE8">
        <w:t xml:space="preserve">.  A plant is the basic unit of production, which can produce a number of goods baskets each week.  Aggregated together, plants form the total capacity of the goods sector.  Actors can own goods production infrastructure as a share of the total capacity of the goods sector.  They can also build new infrastructure and be responsible for the maintenance of existing infrastructure.  If plants that need to be maintained aren’t, then the capacity of the goods sector can be negatively impacted.  Likewise, building new plants can cause the capacity of the goods sector to be expanded.  </w:t>
      </w:r>
      <w:r w:rsidR="004E0FD6">
        <w:t>This section describes</w:t>
      </w:r>
      <w:r w:rsidR="00CC2EE8">
        <w:t xml:space="preserve"> the goods production infrastructure in detail.</w:t>
      </w:r>
    </w:p>
    <w:p w14:paraId="42FCC3DB" w14:textId="77777777" w:rsidR="004E0FD6" w:rsidRDefault="004E0FD6" w:rsidP="00424E67"/>
    <w:p w14:paraId="75F28996" w14:textId="4B7DDA26" w:rsidR="004E0FD6" w:rsidRDefault="003A70D0" w:rsidP="004E0FD6">
      <w:pPr>
        <w:pStyle w:val="Heading3"/>
      </w:pPr>
      <w:bookmarkStart w:id="335" w:name="_Toc380578341"/>
      <w:r>
        <w:t>Initial Laydown</w:t>
      </w:r>
      <w:r w:rsidR="004E0FD6">
        <w:t xml:space="preserve"> of </w:t>
      </w:r>
      <w:r w:rsidR="007F6667">
        <w:t xml:space="preserve">GOODS </w:t>
      </w:r>
      <w:r w:rsidR="004E0FD6">
        <w:t>Production Infrastructure</w:t>
      </w:r>
      <w:bookmarkEnd w:id="335"/>
    </w:p>
    <w:p w14:paraId="60DC3DA8" w14:textId="7FC35EF1" w:rsidR="00DD1D94" w:rsidRDefault="00DD1D94" w:rsidP="00DD1D94">
      <w:r>
        <w:t xml:space="preserve">Athena determines how many plants are needed throughout the play box based upon a number of factors that are described </w:t>
      </w:r>
      <w:r w:rsidR="00F82B65">
        <w:t xml:space="preserve">in detail </w:t>
      </w:r>
      <w:r>
        <w:t>below.  First the number of plants per neighborhood is determined and then</w:t>
      </w:r>
      <w:r w:rsidR="006F234B">
        <w:t>,</w:t>
      </w:r>
      <w:r>
        <w:t xml:space="preserve"> in each neighborhood</w:t>
      </w:r>
      <w:r w:rsidR="006F234B">
        <w:t>,</w:t>
      </w:r>
      <w:r>
        <w:t xml:space="preserve"> the number owned by actors </w:t>
      </w:r>
      <w:r w:rsidR="006F234B">
        <w:t>based on shares of ownership</w:t>
      </w:r>
      <w:r>
        <w:t xml:space="preserve"> is determined. </w:t>
      </w:r>
      <w:r w:rsidR="003760C9">
        <w:t xml:space="preserve">This way, the analyst does not need to know how many plants actors should own in order to have the total production capacity at initialization match the initial production capacity in the economic model.  Athena will determine the exact number of plants to own by actor and neighborhood for the analyst.  </w:t>
      </w:r>
      <w:r>
        <w:t xml:space="preserve">After </w:t>
      </w:r>
      <w:r w:rsidR="006F234B">
        <w:t>initialization, the</w:t>
      </w:r>
      <w:r>
        <w:t xml:space="preserve"> total production capacity </w:t>
      </w:r>
      <w:r w:rsidR="006F234B">
        <w:t xml:space="preserve">of all plants </w:t>
      </w:r>
      <w:r>
        <w:t>matches the production capacity of the goods sector as calibrated by the economic model.</w:t>
      </w:r>
    </w:p>
    <w:p w14:paraId="69F577A9" w14:textId="77777777" w:rsidR="00DD1D94" w:rsidRDefault="00DD1D94" w:rsidP="00DD1D94"/>
    <w:p w14:paraId="5BB2585B" w14:textId="546B4261" w:rsidR="00DD1D94" w:rsidRPr="00DD1D94" w:rsidRDefault="006F234B" w:rsidP="00DD1D94">
      <w:pPr>
        <w:pStyle w:val="Heading4"/>
      </w:pPr>
      <w:bookmarkStart w:id="336" w:name="_Toc380578342"/>
      <w:r>
        <w:t>Allocated to</w:t>
      </w:r>
      <w:r w:rsidR="00DD1D94">
        <w:t xml:space="preserve"> Neighborhood</w:t>
      </w:r>
      <w:r>
        <w:t>s</w:t>
      </w:r>
      <w:bookmarkEnd w:id="336"/>
    </w:p>
    <w:p w14:paraId="637A37FD" w14:textId="627D661D" w:rsidR="007F6667" w:rsidRDefault="007F6667" w:rsidP="007F6667">
      <w:r>
        <w:t>Neighborhoods have a production capacity factor (PCF)</w:t>
      </w:r>
      <w:r w:rsidR="002E70B5">
        <w:t>, which is a number greater than or equal to 0.0 but is nominally 1.0</w:t>
      </w:r>
      <w:r>
        <w:t xml:space="preserve">.  The PCF is specified on a neighborhood-by-neighborhood basis and allows the analyst a way to indicate that some neighborhoods should be allocated more goods production infrastructure than others. </w:t>
      </w:r>
      <w:r w:rsidR="00A25489">
        <w:t xml:space="preserve">The total number of plants in a neighborhood </w:t>
      </w:r>
      <w:r w:rsidR="00603C3B">
        <w:t xml:space="preserve">at time 0 </w:t>
      </w:r>
      <w:r w:rsidR="00A25489">
        <w:t xml:space="preserve">is </w:t>
      </w:r>
      <w:r w:rsidR="008A5054">
        <w:t xml:space="preserve">determined </w:t>
      </w:r>
      <w:r w:rsidR="00517624">
        <w:t>from</w:t>
      </w:r>
      <w:r w:rsidR="008A5054">
        <w:t xml:space="preserve"> the PCF,</w:t>
      </w:r>
      <w:r w:rsidR="00603C3B">
        <w:t xml:space="preserve"> the initial capacity percentage of the entire economy</w:t>
      </w:r>
      <w:r w:rsidR="00603C3B">
        <w:rPr>
          <w:rStyle w:val="FootnoteReference"/>
        </w:rPr>
        <w:footnoteReference w:id="92"/>
      </w:r>
      <w:r w:rsidR="00603C3B">
        <w:t>,</w:t>
      </w:r>
      <w:r w:rsidR="008A5054">
        <w:t xml:space="preserve"> the number of goods baskets produced per plant</w:t>
      </w:r>
      <w:r w:rsidR="008A5054">
        <w:rPr>
          <w:rStyle w:val="FootnoteReference"/>
        </w:rPr>
        <w:footnoteReference w:id="93"/>
      </w:r>
      <w:r w:rsidR="008A5054">
        <w:t>, and the number of consumers:</w:t>
      </w:r>
    </w:p>
    <w:p w14:paraId="4DFE0B2B" w14:textId="77777777" w:rsidR="008A5054" w:rsidRDefault="008A5054" w:rsidP="007F6667"/>
    <w:p w14:paraId="310F3B88" w14:textId="2D733D51" w:rsidR="008A5054" w:rsidRDefault="00C32465" w:rsidP="008A505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PCF</m:t>
              </m:r>
            </m:e>
            <m:sub>
              <m:r>
                <w:rPr>
                  <w:rFonts w:ascii="Cambria Math" w:hAnsi="Cambria Math"/>
                </w:rPr>
                <m:t>n</m:t>
              </m:r>
            </m:sub>
          </m:sSub>
          <m:r>
            <w:rPr>
              <w:rFonts w:ascii="Cambria Math" w:hAnsi="Cambria Math"/>
            </w:rPr>
            <m:t xml:space="preserve">∙initCapPct∙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QS</m:t>
                      </m:r>
                    </m:e>
                    <m:sub>
                      <m:r>
                        <w:rPr>
                          <w:rFonts w:ascii="Cambria Math" w:hAnsi="Cambria Math"/>
                        </w:rPr>
                        <m:t>goods</m:t>
                      </m:r>
                    </m:sub>
                  </m:sSub>
                </m:num>
                <m:den>
                  <m:r>
                    <w:rPr>
                      <w:rFonts w:ascii="Cambria Math" w:hAnsi="Cambria Math"/>
                    </w:rPr>
                    <m:t>goodsPerPlant</m:t>
                  </m:r>
                </m:den>
              </m:f>
            </m:e>
          </m:d>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consumers</m:t>
                      </m:r>
                    </m:e>
                    <m:sub>
                      <m:r>
                        <w:rPr>
                          <w:rFonts w:ascii="Cambria Math" w:hAnsi="Cambria Math"/>
                        </w:rPr>
                        <m:t>n</m:t>
                      </m:r>
                    </m:sub>
                  </m:sSub>
                </m:num>
                <m:den>
                  <m:sSub>
                    <m:sSubPr>
                      <m:ctrlPr>
                        <w:rPr>
                          <w:rFonts w:ascii="Cambria Math" w:hAnsi="Cambria Math"/>
                          <w:i/>
                        </w:rPr>
                      </m:ctrlPr>
                    </m:sSubPr>
                    <m:e>
                      <m:r>
                        <w:rPr>
                          <w:rFonts w:ascii="Cambria Math" w:hAnsi="Cambria Math"/>
                        </w:rPr>
                        <m:t>consumers</m:t>
                      </m:r>
                    </m:e>
                    <m:sub>
                      <m:r>
                        <w:rPr>
                          <w:rFonts w:ascii="Cambria Math" w:hAnsi="Cambria Math"/>
                        </w:rPr>
                        <m:t>tot</m:t>
                      </m:r>
                    </m:sub>
                  </m:sSub>
                </m:den>
              </m:f>
            </m:e>
          </m:d>
        </m:oMath>
      </m:oMathPara>
    </w:p>
    <w:p w14:paraId="4E4E3D3C" w14:textId="4219A7D0" w:rsidR="008A5054" w:rsidRDefault="00603C3B" w:rsidP="007F6667">
      <w:r>
        <w:t>where</w:t>
      </w:r>
    </w:p>
    <w:p w14:paraId="77DBB6B2" w14:textId="77777777" w:rsidR="00603C3B" w:rsidRDefault="00603C3B" w:rsidP="007F6667"/>
    <w:p w14:paraId="743FD887" w14:textId="363C71B4" w:rsidR="00603C3B" w:rsidRPr="00603C3B" w:rsidRDefault="00603C3B" w:rsidP="00603C3B">
      <w:pPr>
        <w:pStyle w:val="Definitions"/>
      </w:pPr>
      <w:r>
        <w:rPr>
          <w:i/>
        </w:rPr>
        <w:lastRenderedPageBreak/>
        <w:t>plants</w:t>
      </w:r>
      <w:r>
        <w:rPr>
          <w:i/>
          <w:vertAlign w:val="subscript"/>
        </w:rPr>
        <w:t>n</w:t>
      </w:r>
      <w:r>
        <w:rPr>
          <w:i/>
        </w:rPr>
        <w:tab/>
      </w:r>
      <w:r>
        <w:t>=</w:t>
      </w:r>
      <w:r>
        <w:tab/>
        <w:t xml:space="preserve">The number of plants allocated to neighborhood </w:t>
      </w:r>
      <w:r>
        <w:rPr>
          <w:i/>
        </w:rPr>
        <w:t>n</w:t>
      </w:r>
      <w:r>
        <w:t>.</w:t>
      </w:r>
    </w:p>
    <w:p w14:paraId="5062B857" w14:textId="75F0B676" w:rsidR="00603C3B" w:rsidRPr="00603C3B" w:rsidRDefault="00603C3B" w:rsidP="00603C3B">
      <w:pPr>
        <w:pStyle w:val="Definitions"/>
        <w:rPr>
          <w:i/>
        </w:rPr>
      </w:pPr>
      <w:r>
        <w:rPr>
          <w:i/>
        </w:rPr>
        <w:t>PCF</w:t>
      </w:r>
      <w:r>
        <w:rPr>
          <w:i/>
          <w:vertAlign w:val="subscript"/>
        </w:rPr>
        <w:t>n</w:t>
      </w:r>
      <w:r>
        <w:tab/>
        <w:t>=</w:t>
      </w:r>
      <w:r>
        <w:tab/>
        <w:t xml:space="preserve">The production capacity factor of neighborhood </w:t>
      </w:r>
      <w:r>
        <w:rPr>
          <w:i/>
        </w:rPr>
        <w:t>n.</w:t>
      </w:r>
    </w:p>
    <w:p w14:paraId="7646C0D6" w14:textId="130DDBE9" w:rsidR="00603C3B" w:rsidRPr="009A392F" w:rsidRDefault="00603C3B" w:rsidP="00603C3B">
      <w:pPr>
        <w:pStyle w:val="Definitions"/>
      </w:pPr>
      <w:r>
        <w:rPr>
          <w:i/>
        </w:rPr>
        <w:t>initCapPct</w:t>
      </w:r>
      <w:r>
        <w:tab/>
        <w:t>=</w:t>
      </w:r>
      <w:r>
        <w:tab/>
        <w:t>The initial capacity of the entire economy, this should be less than 100% if the economy is degraded at time 0</w:t>
      </w:r>
    </w:p>
    <w:p w14:paraId="1360CCC7" w14:textId="6823E461" w:rsidR="00603C3B" w:rsidRDefault="00C32465" w:rsidP="00603C3B">
      <w:pPr>
        <w:pStyle w:val="Definitions"/>
      </w:pPr>
      <m:oMath>
        <m:sSub>
          <m:sSubPr>
            <m:ctrlPr>
              <w:rPr>
                <w:rFonts w:ascii="Cambria Math" w:hAnsi="Cambria Math"/>
                <w:i/>
              </w:rPr>
            </m:ctrlPr>
          </m:sSubPr>
          <m:e>
            <m:r>
              <w:rPr>
                <w:rFonts w:ascii="Cambria Math" w:hAnsi="Cambria Math"/>
              </w:rPr>
              <m:t>QS</m:t>
            </m:r>
          </m:e>
          <m:sub>
            <m:r>
              <w:rPr>
                <w:rFonts w:ascii="Cambria Math" w:hAnsi="Cambria Math"/>
              </w:rPr>
              <m:t>goods</m:t>
            </m:r>
          </m:sub>
        </m:sSub>
      </m:oMath>
      <w:r w:rsidR="00603C3B">
        <w:tab/>
        <w:t>=</w:t>
      </w:r>
      <w:r w:rsidR="00603C3B">
        <w:tab/>
        <w:t>The calibrated demand for goods in goodsBKTs from the econ model</w:t>
      </w:r>
    </w:p>
    <w:p w14:paraId="039CABAA" w14:textId="3E204CC0" w:rsidR="00603C3B" w:rsidRDefault="00C32465"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n</m:t>
            </m:r>
          </m:sub>
        </m:sSub>
      </m:oMath>
      <w:r w:rsidR="00603C3B">
        <w:tab/>
        <w:t>=</w:t>
      </w:r>
      <w:r w:rsidR="00603C3B">
        <w:tab/>
        <w:t xml:space="preserve">The number of consumers in neighborhood </w:t>
      </w:r>
      <w:r w:rsidR="00603C3B">
        <w:rPr>
          <w:i/>
        </w:rPr>
        <w:t>n</w:t>
      </w:r>
      <w:r w:rsidR="00603C3B">
        <w:t>.</w:t>
      </w:r>
    </w:p>
    <w:p w14:paraId="42FCCC5D" w14:textId="7738F5CE" w:rsidR="00603C3B" w:rsidRDefault="00C32465" w:rsidP="00603C3B">
      <w:pPr>
        <w:pStyle w:val="Definitions"/>
      </w:pPr>
      <m:oMath>
        <m:sSub>
          <m:sSubPr>
            <m:ctrlPr>
              <w:rPr>
                <w:rFonts w:ascii="Cambria Math" w:hAnsi="Cambria Math"/>
                <w:i/>
              </w:rPr>
            </m:ctrlPr>
          </m:sSubPr>
          <m:e>
            <m:r>
              <w:rPr>
                <w:rFonts w:ascii="Cambria Math" w:hAnsi="Cambria Math"/>
              </w:rPr>
              <m:t>consmers</m:t>
            </m:r>
          </m:e>
          <m:sub>
            <m:r>
              <w:rPr>
                <w:rFonts w:ascii="Cambria Math" w:hAnsi="Cambria Math"/>
              </w:rPr>
              <m:t>tot</m:t>
            </m:r>
          </m:sub>
        </m:sSub>
      </m:oMath>
      <w:r w:rsidR="00603C3B">
        <w:tab/>
        <w:t>=</w:t>
      </w:r>
      <w:r w:rsidR="00603C3B">
        <w:tab/>
        <w:t>The total number of consumers in the local economy.</w:t>
      </w:r>
    </w:p>
    <w:p w14:paraId="28F82344" w14:textId="77777777" w:rsidR="003A70D0" w:rsidRDefault="003A70D0" w:rsidP="00603C3B">
      <w:pPr>
        <w:pStyle w:val="Definitions"/>
      </w:pPr>
    </w:p>
    <w:p w14:paraId="526DB1F5" w14:textId="0D167125" w:rsidR="003A70D0" w:rsidRDefault="003A70D0" w:rsidP="003A70D0">
      <w:r>
        <w:t>Note that if a neighborhood consists entirely of groups engaged in subsistence agriculture, there are no consumers and, hence, no goods production infrastructure allocated to that neighborhood.</w:t>
      </w:r>
    </w:p>
    <w:p w14:paraId="0EF7F16A" w14:textId="77777777" w:rsidR="00517624" w:rsidRDefault="00517624" w:rsidP="003A70D0"/>
    <w:p w14:paraId="377707B9" w14:textId="37E441A1" w:rsidR="00DD1D94" w:rsidRDefault="006F234B" w:rsidP="006F234B">
      <w:pPr>
        <w:pStyle w:val="Heading4"/>
      </w:pPr>
      <w:bookmarkStart w:id="337" w:name="_Toc380578343"/>
      <w:r>
        <w:t>Allocated to Actors</w:t>
      </w:r>
      <w:bookmarkEnd w:id="337"/>
    </w:p>
    <w:p w14:paraId="58F51F63" w14:textId="26868F8E" w:rsidR="00517624" w:rsidRDefault="00517624" w:rsidP="003A70D0">
      <w:r>
        <w:t xml:space="preserve">Plant ownership in each neighborhood is then </w:t>
      </w:r>
      <w:r w:rsidR="003760C9">
        <w:t xml:space="preserve">further broken down by </w:t>
      </w:r>
      <w:r>
        <w:t>shares</w:t>
      </w:r>
      <w:r w:rsidR="003760C9">
        <w:t xml:space="preserve"> allocated to each actor</w:t>
      </w:r>
      <w:r>
        <w:t>:</w:t>
      </w:r>
    </w:p>
    <w:p w14:paraId="4EC1F56D" w14:textId="77777777" w:rsidR="00517624" w:rsidRDefault="00517624" w:rsidP="003A70D0"/>
    <w:p w14:paraId="3670AB0E" w14:textId="4929E641" w:rsidR="00517624" w:rsidRPr="002E70B5" w:rsidRDefault="00C32465" w:rsidP="00517624">
      <w:pPr>
        <w:ind w:left="720"/>
      </w:pPr>
      <m:oMathPara>
        <m:oMath>
          <m:sSub>
            <m:sSubPr>
              <m:ctrlPr>
                <w:rPr>
                  <w:rFonts w:ascii="Cambria Math" w:hAnsi="Cambria Math"/>
                  <w:i/>
                </w:rPr>
              </m:ctrlPr>
            </m:sSubPr>
            <m:e>
              <m:r>
                <w:rPr>
                  <w:rFonts w:ascii="Cambria Math" w:hAnsi="Cambria Math"/>
                </w:rPr>
                <m:t>plants</m:t>
              </m:r>
            </m:e>
            <m:sub>
              <m:r>
                <w:rPr>
                  <w:rFonts w:ascii="Cambria Math" w:hAnsi="Cambria Math"/>
                </w:rPr>
                <m:t>na</m:t>
              </m:r>
            </m:sub>
          </m:sSub>
          <m:r>
            <w:rPr>
              <w:rFonts w:ascii="Cambria Math" w:hAnsi="Cambria Math"/>
            </w:rPr>
            <m:t>=ceil</m:t>
          </m:r>
          <m:d>
            <m:dPr>
              <m:ctrlPr>
                <w:rPr>
                  <w:rFonts w:ascii="Cambria Math" w:hAnsi="Cambria Math"/>
                  <w:i/>
                </w:rPr>
              </m:ctrlPr>
            </m:dPr>
            <m:e>
              <m:sSub>
                <m:sSubPr>
                  <m:ctrlPr>
                    <w:rPr>
                      <w:rFonts w:ascii="Cambria Math" w:hAnsi="Cambria Math"/>
                      <w:i/>
                    </w:rPr>
                  </m:ctrlPr>
                </m:sSubPr>
                <m:e>
                  <m:r>
                    <w:rPr>
                      <w:rFonts w:ascii="Cambria Math" w:hAnsi="Cambria Math"/>
                    </w:rPr>
                    <m:t>plants</m:t>
                  </m:r>
                </m:e>
                <m:sub>
                  <m:r>
                    <w:rPr>
                      <w:rFonts w:ascii="Cambria Math" w:hAnsi="Cambria Math"/>
                    </w:rPr>
                    <m:t>n</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shares</m:t>
                      </m:r>
                    </m:e>
                    <m:sub>
                      <m:r>
                        <w:rPr>
                          <w:rFonts w:ascii="Cambria Math" w:hAnsi="Cambria Math"/>
                        </w:rPr>
                        <m:t>a</m:t>
                      </m:r>
                    </m:sub>
                  </m:sSub>
                </m:num>
                <m:den>
                  <m:sSub>
                    <m:sSubPr>
                      <m:ctrlPr>
                        <w:rPr>
                          <w:rFonts w:ascii="Cambria Math" w:hAnsi="Cambria Math"/>
                          <w:i/>
                        </w:rPr>
                      </m:ctrlPr>
                    </m:sSubPr>
                    <m:e>
                      <m:r>
                        <w:rPr>
                          <w:rFonts w:ascii="Cambria Math" w:hAnsi="Cambria Math"/>
                        </w:rPr>
                        <m:t>shares</m:t>
                      </m:r>
                    </m:e>
                    <m:sub>
                      <m:r>
                        <w:rPr>
                          <w:rFonts w:ascii="Cambria Math" w:hAnsi="Cambria Math"/>
                        </w:rPr>
                        <m:t>totn</m:t>
                      </m:r>
                    </m:sub>
                  </m:sSub>
                </m:den>
              </m:f>
            </m:e>
          </m:d>
        </m:oMath>
      </m:oMathPara>
    </w:p>
    <w:p w14:paraId="27D0EE9D" w14:textId="155ED707" w:rsidR="002E70B5" w:rsidRDefault="002E70B5" w:rsidP="002E70B5">
      <w:r>
        <w:t>where</w:t>
      </w:r>
    </w:p>
    <w:p w14:paraId="726BE0C9" w14:textId="77777777" w:rsidR="002E70B5" w:rsidRDefault="002E70B5" w:rsidP="002E70B5"/>
    <w:p w14:paraId="00B327C5" w14:textId="21F273A1" w:rsidR="002E70B5" w:rsidRPr="00603C3B" w:rsidRDefault="002E70B5" w:rsidP="002E70B5">
      <w:pPr>
        <w:pStyle w:val="Definitions"/>
      </w:pPr>
      <w:r>
        <w:rPr>
          <w:i/>
        </w:rPr>
        <w:t>plants</w:t>
      </w:r>
      <w:r>
        <w:rPr>
          <w:i/>
          <w:vertAlign w:val="subscript"/>
        </w:rPr>
        <w:t>na</w:t>
      </w:r>
      <w:r>
        <w:rPr>
          <w:i/>
        </w:rPr>
        <w:tab/>
      </w:r>
      <w:r>
        <w:t>=</w:t>
      </w:r>
      <w:r>
        <w:tab/>
        <w:t xml:space="preserve">The number of plants allocated to actor </w:t>
      </w:r>
      <w:r>
        <w:rPr>
          <w:i/>
        </w:rPr>
        <w:t>a</w:t>
      </w:r>
      <w:r>
        <w:t xml:space="preserve"> in neighborhood </w:t>
      </w:r>
      <w:r>
        <w:rPr>
          <w:i/>
        </w:rPr>
        <w:t>n</w:t>
      </w:r>
      <w:r>
        <w:t>.</w:t>
      </w:r>
    </w:p>
    <w:p w14:paraId="74095B59" w14:textId="64D9A85D" w:rsidR="002E70B5" w:rsidRPr="00603C3B" w:rsidRDefault="002E70B5" w:rsidP="002E70B5">
      <w:pPr>
        <w:pStyle w:val="Definitions"/>
        <w:rPr>
          <w:i/>
        </w:rPr>
      </w:pPr>
      <w:r>
        <w:rPr>
          <w:i/>
        </w:rPr>
        <w:t>plants</w:t>
      </w:r>
      <w:r>
        <w:rPr>
          <w:i/>
          <w:vertAlign w:val="subscript"/>
        </w:rPr>
        <w:t>n</w:t>
      </w:r>
      <w:r>
        <w:tab/>
        <w:t>=</w:t>
      </w:r>
      <w:r>
        <w:tab/>
        <w:t xml:space="preserve">The number of plants allocated to neighborhood </w:t>
      </w:r>
      <w:r>
        <w:rPr>
          <w:i/>
        </w:rPr>
        <w:t>n.</w:t>
      </w:r>
    </w:p>
    <w:p w14:paraId="26025AAC" w14:textId="50DFC006" w:rsidR="002E70B5" w:rsidRPr="002E70B5" w:rsidRDefault="002E70B5" w:rsidP="002E70B5">
      <w:pPr>
        <w:pStyle w:val="Definitions"/>
      </w:pPr>
      <w:r>
        <w:rPr>
          <w:i/>
        </w:rPr>
        <w:t>shares</w:t>
      </w:r>
      <w:r>
        <w:rPr>
          <w:i/>
          <w:vertAlign w:val="subscript"/>
        </w:rPr>
        <w:t>a</w:t>
      </w:r>
      <w:r>
        <w:tab/>
        <w:t>=</w:t>
      </w:r>
      <w:r>
        <w:tab/>
        <w:t xml:space="preserve">The number of shares of plant ownership actor </w:t>
      </w:r>
      <w:r>
        <w:rPr>
          <w:i/>
        </w:rPr>
        <w:t xml:space="preserve">a </w:t>
      </w:r>
      <w:r>
        <w:t xml:space="preserve">gets in neighborhood </w:t>
      </w:r>
      <w:r>
        <w:rPr>
          <w:i/>
        </w:rPr>
        <w:t>n</w:t>
      </w:r>
      <w:r>
        <w:t>.</w:t>
      </w:r>
    </w:p>
    <w:p w14:paraId="435D48BC" w14:textId="2C41F339" w:rsidR="002E70B5" w:rsidRPr="002E70B5" w:rsidRDefault="00C32465" w:rsidP="002E70B5">
      <w:pPr>
        <w:pStyle w:val="Definitions"/>
      </w:pPr>
      <m:oMath>
        <m:sSub>
          <m:sSubPr>
            <m:ctrlPr>
              <w:rPr>
                <w:rFonts w:ascii="Cambria Math" w:hAnsi="Cambria Math"/>
                <w:i/>
              </w:rPr>
            </m:ctrlPr>
          </m:sSubPr>
          <m:e>
            <m:r>
              <w:rPr>
                <w:rFonts w:ascii="Cambria Math" w:hAnsi="Cambria Math"/>
              </w:rPr>
              <m:t>shares</m:t>
            </m:r>
          </m:e>
          <m:sub>
            <m:r>
              <w:rPr>
                <w:rFonts w:ascii="Cambria Math" w:hAnsi="Cambria Math"/>
              </w:rPr>
              <m:t>totn</m:t>
            </m:r>
          </m:sub>
        </m:sSub>
      </m:oMath>
      <w:r w:rsidR="002E70B5">
        <w:tab/>
        <w:t>=</w:t>
      </w:r>
      <w:r w:rsidR="002E70B5">
        <w:tab/>
        <w:t xml:space="preserve">The total number of shares of plant ownership in neighborhood </w:t>
      </w:r>
      <w:r w:rsidR="002E70B5">
        <w:rPr>
          <w:i/>
        </w:rPr>
        <w:t>n</w:t>
      </w:r>
      <w:r w:rsidR="002E70B5">
        <w:t>.</w:t>
      </w:r>
    </w:p>
    <w:p w14:paraId="1DB0C0CB" w14:textId="77777777" w:rsidR="00517624" w:rsidRDefault="00517624" w:rsidP="003A70D0"/>
    <w:p w14:paraId="2E8F14B1" w14:textId="70180CB4" w:rsidR="00603C3B" w:rsidRPr="00517624" w:rsidRDefault="00517624" w:rsidP="00517624">
      <w:r>
        <w:t xml:space="preserve">The </w:t>
      </w:r>
      <w:r>
        <w:rPr>
          <w:i/>
        </w:rPr>
        <w:t>ceil</w:t>
      </w:r>
      <w:r>
        <w:t xml:space="preserve"> function is used to round up to the nearest integer since Athena does not model fractional plants.  Because of the rounding up, t</w:t>
      </w:r>
      <w:r w:rsidR="002E70B5">
        <w:t>he initial average repair level</w:t>
      </w:r>
      <w:r w:rsidR="00236EC4">
        <w:rPr>
          <w:rStyle w:val="FootnoteReference"/>
        </w:rPr>
        <w:footnoteReference w:id="94"/>
      </w:r>
      <w:r w:rsidR="00236EC4">
        <w:t xml:space="preserve">, </w:t>
      </w:r>
      <m:oMath>
        <m:r>
          <w:rPr>
            <w:rFonts w:ascii="Cambria Math" w:hAnsi="Cambria Math"/>
          </w:rPr>
          <m:t>ρ</m:t>
        </m:r>
      </m:oMath>
      <w:r w:rsidR="00236EC4">
        <w:t>,</w:t>
      </w:r>
      <w:r w:rsidR="002E70B5">
        <w:t xml:space="preserve"> of plants</w:t>
      </w:r>
      <w:r>
        <w:t xml:space="preserve"> owned by actor </w:t>
      </w:r>
      <w:r>
        <w:rPr>
          <w:i/>
        </w:rPr>
        <w:t>a</w:t>
      </w:r>
      <w:r>
        <w:t xml:space="preserve"> in neighborhood </w:t>
      </w:r>
      <w:r>
        <w:rPr>
          <w:i/>
        </w:rPr>
        <w:t>n</w:t>
      </w:r>
      <w:r>
        <w:t xml:space="preserve"> </w:t>
      </w:r>
      <w:r w:rsidR="002E70B5">
        <w:t>is then adjusted so the goods production capacity in each neighborhood when summed matches the initial output capacity as determined by the economic model.  For neighborhoods that have the ability to produce goods but no shares of ownership are explicitly input, the SYSTEM agent will own all plants and they will require no maintenance.</w:t>
      </w:r>
    </w:p>
    <w:p w14:paraId="23608F93" w14:textId="598A72FD" w:rsidR="007F6667" w:rsidRDefault="00236EC4" w:rsidP="003A70D0">
      <w:pPr>
        <w:pStyle w:val="Heading3"/>
      </w:pPr>
      <w:bookmarkStart w:id="338" w:name="_Toc380578344"/>
      <w:r>
        <w:lastRenderedPageBreak/>
        <w:t>Degradation and Maintenance</w:t>
      </w:r>
      <w:r w:rsidR="00DD1D94">
        <w:t xml:space="preserve"> of Infrastructure</w:t>
      </w:r>
      <w:bookmarkEnd w:id="338"/>
    </w:p>
    <w:p w14:paraId="020AE5A0" w14:textId="6813D34E" w:rsidR="00DD1D94" w:rsidRDefault="00DD1D94" w:rsidP="00DD1D94">
      <w:r>
        <w:t xml:space="preserve">Any plants owned by </w:t>
      </w:r>
      <w:r w:rsidR="006F234B">
        <w:t xml:space="preserve">an actor will </w:t>
      </w:r>
      <w:r>
        <w:t>degrade</w:t>
      </w:r>
      <w:r w:rsidR="006F234B">
        <w:t xml:space="preserve"> </w:t>
      </w:r>
      <w:r w:rsidR="00325EFF">
        <w:t xml:space="preserve">unless </w:t>
      </w:r>
      <w:r w:rsidR="006F234B">
        <w:t>the actor that owns them is not automatically maintaining them</w:t>
      </w:r>
      <w:r>
        <w:t xml:space="preserve">. </w:t>
      </w:r>
      <w:r w:rsidR="002B4E07">
        <w:t xml:space="preserve"> Automatically maintained plants will</w:t>
      </w:r>
      <w:r>
        <w:t xml:space="preserve"> continue to have the same goods production capacity as they do at time 0 so far as the SYSTEM agent does not damage them.</w:t>
      </w:r>
      <w:r w:rsidR="002B4E07">
        <w:t xml:space="preserve">  For other actors, plants will degrade each simulated week by a parameter-controlled amount:</w:t>
      </w:r>
    </w:p>
    <w:p w14:paraId="371D2481" w14:textId="77777777" w:rsidR="00DD1D94" w:rsidRDefault="00DD1D94" w:rsidP="00DD1D94"/>
    <w:p w14:paraId="3EF4C6EF" w14:textId="45DADC2C" w:rsidR="002B4E07" w:rsidRPr="002B4E07" w:rsidRDefault="002B4E07" w:rsidP="002B4E07">
      <w:pPr>
        <w:ind w:left="1080"/>
      </w:pPr>
      <m:oMathPara>
        <m:oMath>
          <m:r>
            <m:rPr>
              <m:sty m:val="p"/>
            </m:rPr>
            <w:rPr>
              <w:rFonts w:ascii="Cambria Math" w:hAnsi="Cambria Math"/>
            </w:rPr>
            <m:t>Δ</m:t>
          </m:r>
          <m:r>
            <w:rPr>
              <w:rFonts w:ascii="Cambria Math" w:hAnsi="Cambria Math"/>
            </w:rPr>
            <m:t>ρ=</m:t>
          </m:r>
          <m:f>
            <m:fPr>
              <m:ctrlPr>
                <w:rPr>
                  <w:rFonts w:ascii="Cambria Math" w:hAnsi="Cambria Math"/>
                  <w:i/>
                </w:rPr>
              </m:ctrlPr>
            </m:fPr>
            <m:num>
              <m:r>
                <w:rPr>
                  <w:rFonts w:ascii="Cambria Math" w:hAnsi="Cambria Math"/>
                </w:rPr>
                <m:t>1.0</m:t>
              </m:r>
            </m:num>
            <m:den>
              <m:r>
                <w:rPr>
                  <w:rFonts w:ascii="Cambria Math" w:hAnsi="Cambria Math"/>
                </w:rPr>
                <m:t>lifetime</m:t>
              </m:r>
            </m:den>
          </m:f>
        </m:oMath>
      </m:oMathPara>
    </w:p>
    <w:p w14:paraId="60AE9B50" w14:textId="77777777" w:rsidR="002B4E07" w:rsidRDefault="002B4E07" w:rsidP="002B4E07"/>
    <w:p w14:paraId="783D5B33" w14:textId="600CFDB9" w:rsidR="002B4E07" w:rsidRDefault="009D62F8" w:rsidP="002B4E07">
      <w:r>
        <w:t>Where</w:t>
      </w:r>
      <w:r w:rsidR="002B4E07">
        <w:t xml:space="preserve"> </w:t>
      </w:r>
      <m:oMath>
        <m:r>
          <m:rPr>
            <m:sty m:val="p"/>
          </m:rPr>
          <w:rPr>
            <w:rFonts w:ascii="Cambria Math" w:hAnsi="Cambria Math"/>
          </w:rPr>
          <m:t>Δ</m:t>
        </m:r>
        <m:r>
          <w:rPr>
            <w:rFonts w:ascii="Cambria Math" w:hAnsi="Cambria Math"/>
          </w:rPr>
          <m:t>ρ</m:t>
        </m:r>
      </m:oMath>
      <w:r w:rsidR="002B4E07">
        <w:t xml:space="preserve"> is the degradation amount and </w:t>
      </w:r>
      <w:r w:rsidR="002B4E07">
        <w:rPr>
          <w:i/>
        </w:rPr>
        <w:t>lifetime</w:t>
      </w:r>
      <w:r>
        <w:t xml:space="preserve"> is the</w:t>
      </w:r>
      <w:r w:rsidR="002B4E07">
        <w:t xml:space="preserve"> goods production plant lifetime in weeks</w:t>
      </w:r>
      <w:r w:rsidR="002B4E07">
        <w:rPr>
          <w:rStyle w:val="FootnoteReference"/>
        </w:rPr>
        <w:footnoteReference w:id="95"/>
      </w:r>
      <w:r w:rsidR="002B4E07">
        <w:t>.  Thus</w:t>
      </w:r>
      <w:r w:rsidR="00236EC4">
        <w:t>,</w:t>
      </w:r>
      <w:r w:rsidR="002B4E07">
        <w:t xml:space="preserve"> each week the </w:t>
      </w:r>
      <w:r w:rsidR="00236EC4">
        <w:t xml:space="preserve">average </w:t>
      </w:r>
      <w:r w:rsidR="002B4E07">
        <w:t>repair level</w:t>
      </w:r>
      <w:r>
        <w:t>,</w:t>
      </w:r>
      <w:r w:rsidR="002B4E07">
        <w:t xml:space="preserve"> </w:t>
      </w:r>
      <m:oMath>
        <m:r>
          <w:rPr>
            <w:rFonts w:ascii="Cambria Math" w:hAnsi="Cambria Math"/>
          </w:rPr>
          <m:t>ρ</m:t>
        </m:r>
      </m:oMath>
      <w:r>
        <w:t xml:space="preserve">, </w:t>
      </w:r>
      <w:r w:rsidR="002B4E07">
        <w:t xml:space="preserve">of </w:t>
      </w:r>
      <w:r>
        <w:t xml:space="preserve">the </w:t>
      </w:r>
      <w:r w:rsidR="002B4E07">
        <w:t>plan</w:t>
      </w:r>
      <w:r w:rsidR="00236EC4">
        <w:t xml:space="preserve">ts owned by an actor degrade to </w:t>
      </w:r>
      <m:oMath>
        <m:r>
          <w:rPr>
            <w:rFonts w:ascii="Cambria Math" w:hAnsi="Cambria Math"/>
          </w:rPr>
          <m:t>ρ-</m:t>
        </m:r>
        <m:r>
          <m:rPr>
            <m:sty m:val="p"/>
          </m:rPr>
          <w:rPr>
            <w:rFonts w:ascii="Cambria Math" w:hAnsi="Cambria Math"/>
          </w:rPr>
          <m:t>Δ</m:t>
        </m:r>
        <m:r>
          <w:rPr>
            <w:rFonts w:ascii="Cambria Math" w:hAnsi="Cambria Math"/>
          </w:rPr>
          <m:t>ρ</m:t>
        </m:r>
      </m:oMath>
      <w:r w:rsidR="00236EC4">
        <w:t xml:space="preserve">.  This repair level is then used as a multiplier to the production capacity of the plants owned </w:t>
      </w:r>
      <w:r>
        <w:t>by an actor in a neighborhood resulting in a reduction of</w:t>
      </w:r>
      <w:r w:rsidR="00236EC4">
        <w:t xml:space="preserve"> the</w:t>
      </w:r>
      <w:r>
        <w:t>ir</w:t>
      </w:r>
      <w:r w:rsidR="00236EC4">
        <w:t xml:space="preserve"> capacity.  The repair level will remain at this degraded amount until the next simulated week unless the actor allocates resource</w:t>
      </w:r>
      <w:r w:rsidR="00B15996">
        <w:t>s</w:t>
      </w:r>
      <w:r w:rsidR="00236EC4">
        <w:t xml:space="preserve"> to maintain </w:t>
      </w:r>
      <w:r w:rsidR="00B15996">
        <w:t>owned</w:t>
      </w:r>
      <w:r w:rsidR="00236EC4">
        <w:t xml:space="preserve"> infrastructure.</w:t>
      </w:r>
    </w:p>
    <w:p w14:paraId="60FE5B19" w14:textId="77777777" w:rsidR="00B15996" w:rsidRDefault="00B15996" w:rsidP="002B4E07"/>
    <w:p w14:paraId="18F9AA2C" w14:textId="7F130B74" w:rsidR="00B15996" w:rsidRDefault="00B15996" w:rsidP="002B4E07">
      <w:r>
        <w:t>Maintenance of infrastructure is accomplished by having an actor execute MAINTAIN tactics as part of his overall strategy.  This tactic serves to increase the average repair level of goods production infrastructure thereby maintaining a certain level of goods production capacity.  The most the average repair level of goods plants can be increased in a given week is controlled by a parameter:</w:t>
      </w:r>
    </w:p>
    <w:p w14:paraId="2EAEB2ED" w14:textId="77777777" w:rsidR="00B15996" w:rsidRDefault="00B15996" w:rsidP="002B4E07"/>
    <w:p w14:paraId="0A41ED51" w14:textId="405515F5" w:rsidR="009F1595" w:rsidRPr="002B4E07" w:rsidRDefault="00C32465" w:rsidP="009F1595">
      <w:pPr>
        <w:ind w:left="1080"/>
      </w:pPr>
      <m:oMathPara>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repairtime</m:t>
              </m:r>
            </m:den>
          </m:f>
        </m:oMath>
      </m:oMathPara>
    </w:p>
    <w:p w14:paraId="02CCE7BB" w14:textId="77777777" w:rsidR="009F1595" w:rsidRDefault="009F1595" w:rsidP="002B4E07"/>
    <w:p w14:paraId="18AB6DC9" w14:textId="4911CD9E" w:rsidR="00B15996" w:rsidRPr="002B4E07" w:rsidRDefault="009F1595" w:rsidP="002B4E07">
      <w:r>
        <w:t xml:space="preserve">where </w:t>
      </w:r>
      <m:oMath>
        <m:r>
          <m:rPr>
            <m:sty m:val="p"/>
          </m:rPr>
          <w:rPr>
            <w:rFonts w:ascii="Cambria Math" w:hAnsi="Cambria Math"/>
          </w:rPr>
          <m:t>Δ</m:t>
        </m:r>
        <m:r>
          <w:rPr>
            <w:rFonts w:ascii="Cambria Math" w:hAnsi="Cambria Math"/>
          </w:rPr>
          <m:t>ρ</m:t>
        </m:r>
      </m:oMath>
      <w:r>
        <w:t xml:space="preserve"> is the maximum repair amount and </w:t>
      </w:r>
      <w:r>
        <w:rPr>
          <w:i/>
        </w:rPr>
        <w:t>repairtime</w:t>
      </w:r>
      <w:r>
        <w:t xml:space="preserve"> is the amount of time in weeks it takes to bring a plants from an average repair level of 0.0 to 1.0</w:t>
      </w:r>
      <w:r>
        <w:rPr>
          <w:rStyle w:val="FootnoteReference"/>
        </w:rPr>
        <w:footnoteReference w:id="96"/>
      </w:r>
      <w:r>
        <w:t>.  This maximum amount of repair bounds the cost of doing repairs to whatever amount of money it would take to do the repairs on all plants owned by an actor in a neighborhood.  Thus, the actual amount of repair is the lesser of 1) the maximum amount of repair or 2) the amount of repair that the money allocated to repair will bring:</w:t>
      </w:r>
    </w:p>
    <w:p w14:paraId="64E09DD9" w14:textId="77777777" w:rsidR="002B4E07" w:rsidRDefault="002B4E07" w:rsidP="002B4E07"/>
    <w:p w14:paraId="155B1C1A" w14:textId="068A4796" w:rsidR="009F1595" w:rsidRPr="000B749B" w:rsidRDefault="009F1595" w:rsidP="000B749B">
      <w:pPr>
        <w:keepNext/>
        <w:ind w:left="1080"/>
      </w:pPr>
      <m:oMathPara>
        <m:oMath>
          <m:r>
            <m:rPr>
              <m:sty m:val="p"/>
            </m:rPr>
            <w:rPr>
              <w:rFonts w:ascii="Cambria Math" w:hAnsi="Cambria Math"/>
            </w:rPr>
            <m:t>Δ</m:t>
          </m:r>
          <m:r>
            <w:rPr>
              <w:rFonts w:ascii="Cambria Math" w:hAnsi="Cambria Math"/>
            </w:rPr>
            <m:t>ρ=</m:t>
          </m:r>
          <m:r>
            <m:rPr>
              <m:sty m:val="p"/>
            </m:rPr>
            <w:rPr>
              <w:rFonts w:ascii="Cambria Math" w:hAnsi="Cambria Math"/>
            </w:rPr>
            <m:t>min⁡</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num>
                <m:den>
                  <m:r>
                    <w:rPr>
                      <w:rFonts w:ascii="Cambria Math" w:hAnsi="Cambria Math"/>
                    </w:rPr>
                    <m:t>cost</m:t>
                  </m:r>
                </m:den>
              </m:f>
              <m:r>
                <w:rPr>
                  <w:rFonts w:ascii="Cambria Math" w:hAnsi="Cambria Math"/>
                </w:rPr>
                <m:t>∙</m:t>
              </m:r>
              <m:f>
                <m:fPr>
                  <m:ctrlPr>
                    <w:rPr>
                      <w:rFonts w:ascii="Cambria Math" w:hAnsi="Cambria Math"/>
                      <w:i/>
                    </w:rPr>
                  </m:ctrlPr>
                </m:fPr>
                <m:num>
                  <m:r>
                    <w:rPr>
                      <w:rFonts w:ascii="Cambria Math" w:hAnsi="Cambria Math"/>
                    </w:rPr>
                    <m:t>dollars</m:t>
                  </m:r>
                </m:num>
                <m:den>
                  <m:sSub>
                    <m:sSubPr>
                      <m:ctrlPr>
                        <w:rPr>
                          <w:rFonts w:ascii="Cambria Math" w:hAnsi="Cambria Math"/>
                          <w:i/>
                        </w:rPr>
                      </m:ctrlPr>
                    </m:sSubPr>
                    <m:e>
                      <m:r>
                        <w:rPr>
                          <w:rFonts w:ascii="Cambria Math" w:hAnsi="Cambria Math"/>
                        </w:rPr>
                        <m:t>nplants</m:t>
                      </m:r>
                    </m:e>
                    <m:sub>
                      <m:r>
                        <w:rPr>
                          <w:rFonts w:ascii="Cambria Math" w:hAnsi="Cambria Math"/>
                        </w:rPr>
                        <m:t>na</m:t>
                      </m:r>
                    </m:sub>
                  </m:sSub>
                </m:den>
              </m:f>
              <m:r>
                <w:rPr>
                  <w:rFonts w:ascii="Cambria Math" w:hAnsi="Cambria Math"/>
                </w:rPr>
                <m:t xml:space="preserve">, </m:t>
              </m:r>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e>
          </m:d>
        </m:oMath>
      </m:oMathPara>
    </w:p>
    <w:p w14:paraId="4E2F3CCA" w14:textId="053BE861" w:rsidR="000B749B" w:rsidRPr="00072380" w:rsidRDefault="000B749B" w:rsidP="000B749B">
      <w:r>
        <w:t>where</w:t>
      </w:r>
    </w:p>
    <w:p w14:paraId="763CCB95" w14:textId="77777777" w:rsidR="009F1595" w:rsidRDefault="009F1595" w:rsidP="002B4E07"/>
    <w:p w14:paraId="15E09EBA" w14:textId="356C8005" w:rsidR="000B749B" w:rsidRPr="00603C3B" w:rsidRDefault="000B749B" w:rsidP="000B749B">
      <w:pPr>
        <w:pStyle w:val="Definitions"/>
      </w:pPr>
      <m:oMath>
        <m:r>
          <m:rPr>
            <m:sty m:val="p"/>
          </m:rPr>
          <w:rPr>
            <w:rFonts w:ascii="Cambria Math" w:hAnsi="Cambria Math"/>
          </w:rPr>
          <m:t>Δ</m:t>
        </m:r>
        <m:r>
          <w:rPr>
            <w:rFonts w:ascii="Cambria Math" w:hAnsi="Cambria Math"/>
          </w:rPr>
          <m:t>ρ</m:t>
        </m:r>
      </m:oMath>
      <w:r>
        <w:rPr>
          <w:i/>
        </w:rPr>
        <w:tab/>
      </w:r>
      <w:r>
        <w:t>=</w:t>
      </w:r>
      <w:r>
        <w:tab/>
        <w:t>The actual amount of repair completed.</w:t>
      </w:r>
    </w:p>
    <w:p w14:paraId="65360568" w14:textId="01014DC2" w:rsidR="000B749B" w:rsidRPr="00603C3B" w:rsidRDefault="00C32465" w:rsidP="000B749B">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ρ</m:t>
            </m:r>
          </m:e>
          <m:sub>
            <m:r>
              <w:rPr>
                <w:rFonts w:ascii="Cambria Math" w:hAnsi="Cambria Math"/>
              </w:rPr>
              <m:t>max</m:t>
            </m:r>
          </m:sub>
        </m:sSub>
      </m:oMath>
      <w:r w:rsidR="000B749B">
        <w:tab/>
        <w:t>=</w:t>
      </w:r>
      <w:r w:rsidR="000B749B">
        <w:tab/>
        <w:t>The maximum amount of repair possible.</w:t>
      </w:r>
    </w:p>
    <w:p w14:paraId="647A5DB1" w14:textId="6D6E9D3D" w:rsidR="000B749B" w:rsidRDefault="000B749B" w:rsidP="000B749B">
      <w:pPr>
        <w:pStyle w:val="Definitions"/>
      </w:pPr>
      <w:r>
        <w:rPr>
          <w:i/>
        </w:rPr>
        <w:lastRenderedPageBreak/>
        <w:t>cost</w:t>
      </w:r>
      <w:r>
        <w:tab/>
        <w:t>=</w:t>
      </w:r>
      <w:r>
        <w:tab/>
        <w:t>The cost of the maximum amount of repair</w:t>
      </w:r>
      <w:r w:rsidR="009D62F8">
        <w:t xml:space="preserve"> to one plant</w:t>
      </w:r>
      <w:r>
        <w:rPr>
          <w:rStyle w:val="FootnoteReference"/>
        </w:rPr>
        <w:footnoteReference w:id="97"/>
      </w:r>
      <w:r>
        <w:t>.</w:t>
      </w:r>
    </w:p>
    <w:p w14:paraId="42568CE9" w14:textId="61AC576B" w:rsidR="000B749B" w:rsidRDefault="000B749B" w:rsidP="000B749B">
      <w:pPr>
        <w:pStyle w:val="Definitions"/>
      </w:pPr>
      <w:r>
        <w:rPr>
          <w:i/>
        </w:rPr>
        <w:t>dollars</w:t>
      </w:r>
      <w:r>
        <w:tab/>
        <w:t>=</w:t>
      </w:r>
      <w:r>
        <w:tab/>
        <w:t>The amount of money allocated to repair in a given week.</w:t>
      </w:r>
    </w:p>
    <w:p w14:paraId="744AAA87" w14:textId="7DB2115C" w:rsidR="000B749B" w:rsidRPr="002E70B5" w:rsidRDefault="000B749B" w:rsidP="000B749B">
      <w:pPr>
        <w:pStyle w:val="Definitions"/>
      </w:pPr>
      <w:r>
        <w:rPr>
          <w:i/>
        </w:rPr>
        <w:t>nplants</w:t>
      </w:r>
      <w:r>
        <w:rPr>
          <w:i/>
          <w:vertAlign w:val="subscript"/>
        </w:rPr>
        <w:t>na</w:t>
      </w:r>
      <w:r>
        <w:tab/>
        <w:t>=</w:t>
      </w:r>
      <w:r>
        <w:tab/>
        <w:t xml:space="preserve">The number of plants owned by actor </w:t>
      </w:r>
      <w:r>
        <w:rPr>
          <w:i/>
        </w:rPr>
        <w:t>a</w:t>
      </w:r>
      <w:r>
        <w:t xml:space="preserve"> in neighborhood </w:t>
      </w:r>
      <w:r>
        <w:rPr>
          <w:i/>
        </w:rPr>
        <w:t>n</w:t>
      </w:r>
      <w:r>
        <w:t>.</w:t>
      </w:r>
    </w:p>
    <w:p w14:paraId="5D1B1D94" w14:textId="77777777" w:rsidR="000B749B" w:rsidRPr="002E70B5" w:rsidRDefault="000B749B" w:rsidP="000B749B">
      <w:pPr>
        <w:pStyle w:val="Definitions"/>
      </w:pPr>
    </w:p>
    <w:p w14:paraId="7095EA9D" w14:textId="332E90A0" w:rsidR="000B749B" w:rsidRPr="002E70B5" w:rsidRDefault="000B749B" w:rsidP="000B749B">
      <w:r>
        <w:t xml:space="preserve">Thus the new repair level after all maintenance is completed is </w:t>
      </w:r>
      <m:oMath>
        <m:r>
          <w:rPr>
            <w:rFonts w:ascii="Cambria Math" w:hAnsi="Cambria Math"/>
          </w:rPr>
          <m:t>ρ+</m:t>
        </m:r>
        <m:r>
          <m:rPr>
            <m:sty m:val="p"/>
          </m:rPr>
          <w:rPr>
            <w:rFonts w:ascii="Cambria Math" w:hAnsi="Cambria Math"/>
          </w:rPr>
          <m:t>Δ</m:t>
        </m:r>
        <m:r>
          <w:rPr>
            <w:rFonts w:ascii="Cambria Math" w:hAnsi="Cambria Math"/>
          </w:rPr>
          <m:t>ρ</m:t>
        </m:r>
      </m:oMath>
      <w:r>
        <w:t>.</w:t>
      </w:r>
    </w:p>
    <w:p w14:paraId="5F67447D" w14:textId="077FE7B8" w:rsidR="00DD1D94" w:rsidRDefault="00DD1D94" w:rsidP="00DD1D94">
      <w:pPr>
        <w:pStyle w:val="Heading3"/>
      </w:pPr>
      <w:bookmarkStart w:id="339" w:name="_Toc380578345"/>
      <w:r>
        <w:t>Building New Infrastructure</w:t>
      </w:r>
      <w:bookmarkEnd w:id="339"/>
    </w:p>
    <w:p w14:paraId="467C4BB6" w14:textId="6FF60BEF" w:rsidR="000B749B" w:rsidRDefault="000B749B" w:rsidP="000B749B">
      <w:r>
        <w:t xml:space="preserve">Actors can also allocate money to build new goods production infrastructure, which increases the production capacity of the </w:t>
      </w:r>
      <w:r w:rsidRPr="000B749B">
        <w:rPr>
          <w:b/>
        </w:rPr>
        <w:t>goods</w:t>
      </w:r>
      <w:r>
        <w:t xml:space="preserve"> sector.</w:t>
      </w:r>
      <w:r w:rsidR="00533600">
        <w:t xml:space="preserve">  This is accomplished through the use of the BUILD tactic as part of an actors overall strategy.  The time it takes to complete the construction of </w:t>
      </w:r>
      <w:r w:rsidR="009D62F8">
        <w:t>one plant</w:t>
      </w:r>
      <w:r w:rsidR="00533600">
        <w:t xml:space="preserve"> to become fully operational takes a parameter-controlled number of weeks</w:t>
      </w:r>
      <w:r w:rsidR="00533600">
        <w:rPr>
          <w:rStyle w:val="FootnoteReference"/>
        </w:rPr>
        <w:footnoteReference w:id="98"/>
      </w:r>
      <w:r w:rsidR="00533600">
        <w:t>.  Thus the maximum amount of construction that can take place on any given plant in one week is given by:</w:t>
      </w:r>
    </w:p>
    <w:p w14:paraId="2C56729A" w14:textId="77777777" w:rsidR="00533600" w:rsidRDefault="00533600" w:rsidP="000B749B"/>
    <w:p w14:paraId="7770653D" w14:textId="66A8C02A" w:rsidR="00533600" w:rsidRPr="00533600" w:rsidRDefault="00C32465" w:rsidP="00533600">
      <w:pPr>
        <w:ind w:left="990"/>
      </w:pPr>
      <m:oMathPara>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buildtime</m:t>
              </m:r>
            </m:den>
          </m:f>
        </m:oMath>
      </m:oMathPara>
    </w:p>
    <w:p w14:paraId="72E0EE16" w14:textId="77777777" w:rsidR="00533600" w:rsidRDefault="00533600" w:rsidP="00533600">
      <w:pPr>
        <w:ind w:left="990"/>
      </w:pPr>
    </w:p>
    <w:p w14:paraId="3A1AB23C" w14:textId="26CCF7A1" w:rsidR="00533600" w:rsidRDefault="00533600" w:rsidP="00533600">
      <w:r>
        <w:t xml:space="preserve">The maximum cost to build </w:t>
      </w:r>
      <w:r w:rsidR="00984C43">
        <w:t xml:space="preserve">one </w:t>
      </w:r>
      <w:r>
        <w:t xml:space="preserve">new </w:t>
      </w:r>
      <w:r w:rsidR="00984C43">
        <w:t>plant</w:t>
      </w:r>
      <w:r w:rsidR="00A22C86">
        <w:t xml:space="preserve"> is then bound by the</w:t>
      </w:r>
      <w:r>
        <w:t xml:space="preserve"> maximum amount of construction that can take place:</w:t>
      </w:r>
    </w:p>
    <w:p w14:paraId="66546653" w14:textId="77777777" w:rsidR="00533600" w:rsidRDefault="00533600" w:rsidP="00533600"/>
    <w:p w14:paraId="4EE678F6" w14:textId="4A131F22" w:rsidR="00533600" w:rsidRPr="00533600" w:rsidRDefault="00C32465" w:rsidP="00533600">
      <w:pPr>
        <w:ind w:left="990"/>
      </w:pPr>
      <m:oMathPara>
        <m:oMath>
          <m:sSub>
            <m:sSubPr>
              <m:ctrlPr>
                <w:rPr>
                  <w:rFonts w:ascii="Cambria Math" w:hAnsi="Cambria Math"/>
                  <w:i/>
                </w:rPr>
              </m:ctrlPr>
            </m:sSubPr>
            <m:e>
              <m:r>
                <w:rPr>
                  <w:rFonts w:ascii="Cambria Math" w:hAnsi="Cambria Math"/>
                </w:rPr>
                <m:t>cost</m:t>
              </m:r>
            </m:e>
            <m:sub>
              <m:r>
                <w:rPr>
                  <w:rFonts w:ascii="Cambria Math" w:hAnsi="Cambria Math"/>
                </w:rPr>
                <m:t>max</m:t>
              </m:r>
            </m:sub>
          </m:sSub>
          <m:r>
            <w:rPr>
              <w:rFonts w:ascii="Cambria Math" w:hAnsi="Cambria Math"/>
            </w:rPr>
            <m:t>=</m:t>
          </m:r>
          <m:f>
            <m:fPr>
              <m:ctrlPr>
                <w:rPr>
                  <w:rFonts w:ascii="Cambria Math" w:hAnsi="Cambria Math"/>
                  <w:i/>
                </w:rPr>
              </m:ctrlPr>
            </m:fPr>
            <m:num>
              <m:r>
                <w:rPr>
                  <w:rFonts w:ascii="Cambria Math" w:hAnsi="Cambria Math"/>
                </w:rPr>
                <m:t>buildcost</m:t>
              </m:r>
            </m:num>
            <m:den>
              <m:r>
                <w:rPr>
                  <w:rFonts w:ascii="Cambria Math" w:hAnsi="Cambria Math"/>
                </w:rPr>
                <m:t>buildtime</m:t>
              </m:r>
            </m:den>
          </m:f>
        </m:oMath>
      </m:oMathPara>
    </w:p>
    <w:p w14:paraId="12C2D8FB" w14:textId="77777777" w:rsidR="00533600" w:rsidRDefault="00533600" w:rsidP="00533600"/>
    <w:p w14:paraId="580AD579" w14:textId="20449B41" w:rsidR="00533600" w:rsidRDefault="00533600" w:rsidP="00533600">
      <w:r>
        <w:t xml:space="preserve">Like maintenance, construction of new infrastructure must have resources allocated </w:t>
      </w:r>
      <w:r w:rsidR="00A22C86">
        <w:t xml:space="preserve">to it </w:t>
      </w:r>
      <w:r>
        <w:t>and the amount of those resources may be less than the amount that it would take to complete the maximum amount of construction possible.  Thus, the actual amount of construction that takes place in a given week is the lesser of 1) the maximum amount of construction possible 2) the amount of construction</w:t>
      </w:r>
      <w:r w:rsidR="00984C43">
        <w:t xml:space="preserve"> that the allocated amount of money could possible bring:</w:t>
      </w:r>
    </w:p>
    <w:p w14:paraId="4053EEF2" w14:textId="77777777" w:rsidR="00984C43" w:rsidRDefault="00984C43" w:rsidP="00533600"/>
    <w:p w14:paraId="534C895E" w14:textId="66623DC1" w:rsidR="00984C43" w:rsidRPr="00072380" w:rsidRDefault="00984C43" w:rsidP="00984C43">
      <w:pPr>
        <w:ind w:left="990"/>
      </w:pPr>
      <m:oMathPara>
        <m:oMath>
          <m:r>
            <m:rPr>
              <m:sty m:val="p"/>
            </m:rPr>
            <w:rPr>
              <w:rFonts w:ascii="Cambria Math" w:hAnsi="Cambria Math"/>
            </w:rPr>
            <m:t>Δ</m:t>
          </m:r>
          <m:r>
            <w:rPr>
              <w:rFonts w:ascii="Cambria Math" w:hAnsi="Cambria Math"/>
            </w:rPr>
            <m:t>σ=</m:t>
          </m:r>
          <m:func>
            <m:funcPr>
              <m:ctrlPr>
                <w:rPr>
                  <w:rFonts w:ascii="Cambria Math" w:hAnsi="Cambria Math"/>
                  <w:i/>
                </w:rPr>
              </m:ctrlPr>
            </m:funcPr>
            <m:fName>
              <m:r>
                <m:rPr>
                  <m:sty m:val="p"/>
                </m:rPr>
                <w:rPr>
                  <w:rFonts w:ascii="Cambria Math" w:hAnsi="Cambria Math"/>
                </w:rPr>
                <m:t>min</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num>
                    <m:den>
                      <m:sSub>
                        <m:sSubPr>
                          <m:ctrlPr>
                            <w:rPr>
                              <w:rFonts w:ascii="Cambria Math" w:hAnsi="Cambria Math"/>
                              <w:i/>
                            </w:rPr>
                          </m:ctrlPr>
                        </m:sSubPr>
                        <m:e>
                          <m:r>
                            <w:rPr>
                              <w:rFonts w:ascii="Cambria Math" w:hAnsi="Cambria Math"/>
                            </w:rPr>
                            <m:t>cost</m:t>
                          </m:r>
                        </m:e>
                        <m:sub>
                          <m:r>
                            <w:rPr>
                              <w:rFonts w:ascii="Cambria Math" w:hAnsi="Cambria Math"/>
                            </w:rPr>
                            <m:t>max</m:t>
                          </m:r>
                        </m:sub>
                      </m:sSub>
                    </m:den>
                  </m:f>
                  <m:r>
                    <w:rPr>
                      <w:rFonts w:ascii="Cambria Math" w:hAnsi="Cambria Math"/>
                    </w:rPr>
                    <m:t xml:space="preserve">∙dollars, </m:t>
                  </m:r>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e>
              </m:d>
            </m:e>
          </m:func>
        </m:oMath>
      </m:oMathPara>
    </w:p>
    <w:p w14:paraId="5EABF413" w14:textId="77777777" w:rsidR="00984C43" w:rsidRPr="00072380" w:rsidRDefault="00984C43" w:rsidP="00984C43">
      <w:r>
        <w:t>where</w:t>
      </w:r>
    </w:p>
    <w:p w14:paraId="05BF5BC4" w14:textId="77777777" w:rsidR="00984C43" w:rsidRDefault="00984C43" w:rsidP="00984C43"/>
    <w:p w14:paraId="19302008" w14:textId="5DABE87F" w:rsidR="00984C43" w:rsidRPr="00603C3B" w:rsidRDefault="00984C43" w:rsidP="00984C43">
      <w:pPr>
        <w:pStyle w:val="Definitions"/>
      </w:pPr>
      <m:oMath>
        <m:r>
          <m:rPr>
            <m:sty m:val="p"/>
          </m:rPr>
          <w:rPr>
            <w:rFonts w:ascii="Cambria Math" w:hAnsi="Cambria Math"/>
          </w:rPr>
          <m:t>Δ</m:t>
        </m:r>
        <m:r>
          <w:rPr>
            <w:rFonts w:ascii="Cambria Math" w:hAnsi="Cambria Math"/>
          </w:rPr>
          <m:t>σ</m:t>
        </m:r>
      </m:oMath>
      <w:r>
        <w:rPr>
          <w:i/>
        </w:rPr>
        <w:tab/>
      </w:r>
      <w:r>
        <w:t>=</w:t>
      </w:r>
      <w:r>
        <w:tab/>
        <w:t xml:space="preserve">The actual amount of </w:t>
      </w:r>
      <w:r w:rsidR="00A22C86">
        <w:t>construction</w:t>
      </w:r>
      <w:r>
        <w:t xml:space="preserve"> completed.</w:t>
      </w:r>
    </w:p>
    <w:p w14:paraId="6649A4BA" w14:textId="40096682" w:rsidR="00984C43" w:rsidRPr="00603C3B" w:rsidRDefault="00C32465" w:rsidP="00984C43">
      <w:pPr>
        <w:pStyle w:val="Definitions"/>
        <w:rPr>
          <w:i/>
        </w:rPr>
      </w:pPr>
      <m:oMath>
        <m:sSub>
          <m:sSubPr>
            <m:ctrlPr>
              <w:rPr>
                <w:rFonts w:ascii="Cambria Math" w:hAnsi="Cambria Math"/>
              </w:rPr>
            </m:ctrlPr>
          </m:sSubPr>
          <m:e>
            <m:r>
              <m:rPr>
                <m:sty m:val="p"/>
              </m:rPr>
              <w:rPr>
                <w:rFonts w:ascii="Cambria Math" w:hAnsi="Cambria Math"/>
              </w:rPr>
              <m:t>Δ</m:t>
            </m:r>
            <m:r>
              <w:rPr>
                <w:rFonts w:ascii="Cambria Math" w:hAnsi="Cambria Math"/>
              </w:rPr>
              <m:t>σ</m:t>
            </m:r>
          </m:e>
          <m:sub>
            <m:r>
              <w:rPr>
                <w:rFonts w:ascii="Cambria Math" w:hAnsi="Cambria Math"/>
              </w:rPr>
              <m:t>max</m:t>
            </m:r>
          </m:sub>
        </m:sSub>
      </m:oMath>
      <w:r w:rsidR="00984C43">
        <w:tab/>
        <w:t>=</w:t>
      </w:r>
      <w:r w:rsidR="00984C43">
        <w:tab/>
        <w:t xml:space="preserve">The maximum amount of </w:t>
      </w:r>
      <w:r w:rsidR="00A22C86">
        <w:t>construction</w:t>
      </w:r>
      <w:r w:rsidR="00984C43">
        <w:t xml:space="preserve"> possible.</w:t>
      </w:r>
    </w:p>
    <w:p w14:paraId="32415AE6" w14:textId="6B99FDE0" w:rsidR="00984C43" w:rsidRDefault="00984C43" w:rsidP="00984C43">
      <w:pPr>
        <w:pStyle w:val="Definitions"/>
      </w:pPr>
      <w:r>
        <w:rPr>
          <w:i/>
        </w:rPr>
        <w:t>cost</w:t>
      </w:r>
      <w:r>
        <w:rPr>
          <w:i/>
          <w:vertAlign w:val="subscript"/>
        </w:rPr>
        <w:t>max</w:t>
      </w:r>
      <w:r>
        <w:tab/>
        <w:t>=</w:t>
      </w:r>
      <w:r>
        <w:tab/>
        <w:t xml:space="preserve">The cost of the maximum amount of </w:t>
      </w:r>
      <w:r w:rsidR="00A22C86">
        <w:t>construction of one plant</w:t>
      </w:r>
      <w:r>
        <w:rPr>
          <w:rStyle w:val="FootnoteReference"/>
        </w:rPr>
        <w:footnoteReference w:id="99"/>
      </w:r>
      <w:r>
        <w:t>.</w:t>
      </w:r>
    </w:p>
    <w:p w14:paraId="1048EF8A" w14:textId="04850467" w:rsidR="00984C43" w:rsidRDefault="00984C43" w:rsidP="00984C43">
      <w:pPr>
        <w:pStyle w:val="Definitions"/>
      </w:pPr>
      <w:r>
        <w:rPr>
          <w:i/>
        </w:rPr>
        <w:t>dollars</w:t>
      </w:r>
      <w:r>
        <w:tab/>
        <w:t>=</w:t>
      </w:r>
      <w:r>
        <w:tab/>
        <w:t xml:space="preserve">The amount of money </w:t>
      </w:r>
      <w:r w:rsidR="00A22C86">
        <w:t>allocated per plant</w:t>
      </w:r>
      <w:r>
        <w:t>.</w:t>
      </w:r>
    </w:p>
    <w:p w14:paraId="61212B26" w14:textId="77777777" w:rsidR="00984C43" w:rsidRDefault="00984C43" w:rsidP="00984C43"/>
    <w:p w14:paraId="29CC1E78" w14:textId="57C14C08" w:rsidR="00984C43" w:rsidRPr="00A22C86" w:rsidRDefault="00A22C86" w:rsidP="00984C43">
      <w:r>
        <w:t>T</w:t>
      </w:r>
      <w:r w:rsidR="00984C43">
        <w:t>he</w:t>
      </w:r>
      <w:r>
        <w:t xml:space="preserve"> number of plants is not found i</w:t>
      </w:r>
      <w:r w:rsidR="00984C43">
        <w:t>n any of the equations above.  This is because</w:t>
      </w:r>
      <w:r>
        <w:t xml:space="preserve"> Athena will continue to build as many plants as it can given resources allocated to it working on the most complete plants first.  </w:t>
      </w:r>
      <w:r w:rsidR="009D62F8">
        <w:t xml:space="preserve">If an actor has enough resources to do the maximum amount of construction on </w:t>
      </w:r>
      <w:r w:rsidR="009D62F8">
        <w:rPr>
          <w:i/>
        </w:rPr>
        <w:t>n</w:t>
      </w:r>
      <w:r w:rsidR="009D62F8">
        <w:t xml:space="preserve"> plants every week until construction is completed, then those </w:t>
      </w:r>
      <w:r w:rsidR="009D62F8">
        <w:rPr>
          <w:i/>
        </w:rPr>
        <w:t>n</w:t>
      </w:r>
      <w:r w:rsidR="009D62F8">
        <w:t xml:space="preserve"> plants will begin to produce goods at the same time.  However, resources may be constrained, t</w:t>
      </w:r>
      <w:r>
        <w:t>hus, the number of plants wor</w:t>
      </w:r>
      <w:r w:rsidR="009D62F8">
        <w:t xml:space="preserve">ked on </w:t>
      </w:r>
      <w:r>
        <w:t>may vary</w:t>
      </w:r>
      <w:r w:rsidR="009D62F8">
        <w:t xml:space="preserve"> from week to week</w:t>
      </w:r>
      <w:r>
        <w:t xml:space="preserve">.  </w:t>
      </w:r>
      <w:r w:rsidR="009D62F8">
        <w:t xml:space="preserve">In other words, plants are constructed on </w:t>
      </w:r>
      <w:r w:rsidR="003C0181">
        <w:t xml:space="preserve">a </w:t>
      </w:r>
      <w:r w:rsidR="009D62F8">
        <w:t xml:space="preserve">“best efforts” basis. </w:t>
      </w:r>
      <w:r>
        <w:t xml:space="preserve">This means that plants may begin to produce goods at different times depending on how resources </w:t>
      </w:r>
      <w:r w:rsidR="009D62F8">
        <w:t>end up being</w:t>
      </w:r>
      <w:r>
        <w:t xml:space="preserve"> allocated.  </w:t>
      </w:r>
    </w:p>
    <w:p w14:paraId="6F02A3A3" w14:textId="77777777" w:rsidR="00984C43" w:rsidRPr="000B749B" w:rsidRDefault="00984C43" w:rsidP="00533600"/>
    <w:p w14:paraId="17BB4CD9" w14:textId="50E92AE0" w:rsidR="00DD1D94" w:rsidRDefault="00DD1D94" w:rsidP="00DD1D94">
      <w:pPr>
        <w:pStyle w:val="Heading3"/>
      </w:pPr>
      <w:bookmarkStart w:id="340" w:name="_Toc380578346"/>
      <w:r>
        <w:t>Damaging Existing Infrastructure</w:t>
      </w:r>
      <w:bookmarkEnd w:id="340"/>
    </w:p>
    <w:p w14:paraId="152F486F" w14:textId="0A3D5C1A" w:rsidR="00A22C86" w:rsidRPr="00A22C86" w:rsidRDefault="0031450C" w:rsidP="00A22C86">
      <w:r>
        <w:t xml:space="preserve">The average repair level of </w:t>
      </w:r>
      <w:r w:rsidR="00A22C86">
        <w:t>GOODS production infrastructure</w:t>
      </w:r>
      <w:r>
        <w:t xml:space="preserve"> owned by any actor in any neighborhood</w:t>
      </w:r>
      <w:r w:rsidR="00A22C86">
        <w:t xml:space="preserve"> can be </w:t>
      </w:r>
      <w:r>
        <w:t>set</w:t>
      </w:r>
      <w:r w:rsidR="00A22C86">
        <w:t xml:space="preserve"> by the SYSTEM ag</w:t>
      </w:r>
      <w:r>
        <w:t xml:space="preserve">ent.  In this way, the capacity of plants can be adjusted either up or down.  It was envisioned that this would likely be used to simulate the sudden damage of plants due to manmade or natural phenomenon. Thus, the SYSTEM agent has a DAMAGE tactic that allows the analyst to trivially set the average repair level, </w:t>
      </w:r>
      <w:r>
        <w:sym w:font="Symbol" w:char="F072"/>
      </w:r>
      <w:r>
        <w:t>, of plants owned by an actor in a neighborhood.</w:t>
      </w:r>
    </w:p>
    <w:p w14:paraId="649BC226" w14:textId="77777777" w:rsidR="00753E07" w:rsidRDefault="00415184" w:rsidP="00415184">
      <w:pPr>
        <w:pStyle w:val="Heading2"/>
      </w:pPr>
      <w:bookmarkStart w:id="341" w:name="_Toc380578347"/>
      <w:r>
        <w:lastRenderedPageBreak/>
        <w:t>Communications Infrastructure</w:t>
      </w:r>
      <w:bookmarkEnd w:id="341"/>
    </w:p>
    <w:p w14:paraId="4674183A" w14:textId="77777777" w:rsidR="00415184" w:rsidRDefault="00415184" w:rsidP="00415184">
      <w:r>
        <w:t xml:space="preserve">Athena contains a simple model of broadcast communications infrastructure, as an adjunct to the information operations model (Section </w:t>
      </w:r>
      <w:r w:rsidR="001F15B9">
        <w:fldChar w:fldCharType="begin"/>
      </w:r>
      <w:r>
        <w:instrText xml:space="preserve"> REF _Ref339608710 \r \h </w:instrText>
      </w:r>
      <w:r w:rsidR="001F15B9">
        <w:fldChar w:fldCharType="separate"/>
      </w:r>
      <w:r w:rsidR="000135AC">
        <w:t>13</w:t>
      </w:r>
      <w:r w:rsidR="001F15B9">
        <w:fldChar w:fldCharType="end"/>
      </w:r>
      <w:r>
        <w:t>).  The model conflates all forms of broadcast media, with an emphasis on coverage areas; in short, by choosing a broadcast outlet, an actor chooses an audience.  This section describes the communications infrastructure model in</w:t>
      </w:r>
      <w:r w:rsidR="005068B6">
        <w:t xml:space="preserve"> detail.</w:t>
      </w:r>
    </w:p>
    <w:p w14:paraId="6ED23C8A" w14:textId="77777777" w:rsidR="00415184" w:rsidRDefault="00415184" w:rsidP="00415184">
      <w:pPr>
        <w:pStyle w:val="Heading3"/>
      </w:pPr>
      <w:bookmarkStart w:id="342" w:name="_Toc380578348"/>
      <w:r>
        <w:t>Communications Asset Packages</w:t>
      </w:r>
      <w:bookmarkEnd w:id="342"/>
    </w:p>
    <w:p w14:paraId="12696150" w14:textId="77777777" w:rsidR="00415184" w:rsidRDefault="00415184" w:rsidP="00415184">
      <w:r>
        <w:t xml:space="preserve">A </w:t>
      </w:r>
      <w:r>
        <w:rPr>
          <w:i/>
        </w:rPr>
        <w:t>c</w:t>
      </w:r>
      <w:r w:rsidRPr="00415184">
        <w:rPr>
          <w:i/>
        </w:rPr>
        <w:t xml:space="preserve">ommunications </w:t>
      </w:r>
      <w:r>
        <w:rPr>
          <w:i/>
        </w:rPr>
        <w:t>a</w:t>
      </w:r>
      <w:r w:rsidRPr="00415184">
        <w:rPr>
          <w:i/>
        </w:rPr>
        <w:t xml:space="preserve">sset </w:t>
      </w:r>
      <w:r>
        <w:rPr>
          <w:i/>
        </w:rPr>
        <w:t>p</w:t>
      </w:r>
      <w:r w:rsidRPr="00415184">
        <w:rPr>
          <w:i/>
        </w:rPr>
        <w:t>ackage</w:t>
      </w:r>
      <w:r>
        <w:t xml:space="preserve"> (CAP), is a collection of hardware, personnel, and other infrastructure that in some way affects communications to and among the civilian population.  Examples of CAPs include newspapers, television stations, the cellular telephone network, the Internet, websites of various kinds, and so forth.</w:t>
      </w:r>
      <w:r w:rsidRPr="00415184">
        <w:t xml:space="preserve"> </w:t>
      </w:r>
      <w:r>
        <w:t xml:space="preserve"> For Athena 4 we focus strictly on the broadcast usage mode, and (except in the simplest possible way) we ignore damage to, repair and maintenance of, and investment in, the actual infrastructure.  This allows us to take a simple view of CAPs for the near term.</w:t>
      </w:r>
    </w:p>
    <w:p w14:paraId="6FC6F22E" w14:textId="77777777" w:rsidR="00415184" w:rsidRDefault="00415184" w:rsidP="00415184">
      <w:pPr>
        <w:pStyle w:val="Heading3"/>
      </w:pPr>
      <w:bookmarkStart w:id="343" w:name="_Toc380578349"/>
      <w:r>
        <w:t>CAP Capacity</w:t>
      </w:r>
      <w:bookmarkEnd w:id="343"/>
    </w:p>
    <w:p w14:paraId="3E45D0C9" w14:textId="77777777" w:rsidR="00415184" w:rsidRPr="00415184" w:rsidRDefault="00415184" w:rsidP="00415184">
      <w:r>
        <w:t xml:space="preserve">Each CAP </w:t>
      </w:r>
      <w:r>
        <w:rPr>
          <w:i/>
        </w:rPr>
        <w:t>k</w:t>
      </w:r>
      <w:r>
        <w:t xml:space="preserve"> has a capacity value, denoted </w:t>
      </w:r>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t xml:space="preserve">, where </w:t>
      </w:r>
      <m:oMath>
        <m:r>
          <w:rPr>
            <w:rFonts w:ascii="Cambria Math" w:hAnsi="Cambria Math"/>
          </w:rPr>
          <m:t>0.0≤</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This indicates the CAP's degree of repair.  When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xml:space="preserve">, the CAP is fully functional; when </w:t>
      </w:r>
    </w:p>
    <w:p w14:paraId="17679573" w14:textId="77777777" w:rsidR="00415184" w:rsidRDefault="00C32465" w:rsidP="00415184">
      <m:oMath>
        <m:sSub>
          <m:sSubPr>
            <m:ctrlPr>
              <w:rPr>
                <w:rFonts w:ascii="Cambria Math" w:hAnsi="Cambria Math"/>
                <w:i/>
              </w:rPr>
            </m:ctrlPr>
          </m:sSubPr>
          <m:e>
            <m:r>
              <w:rPr>
                <w:rFonts w:ascii="Cambria Math" w:hAnsi="Cambria Math"/>
              </w:rPr>
              <m:t>Ca</m:t>
            </m:r>
            <m:r>
              <w:rPr>
                <w:rFonts w:ascii="Cambria Math" w:hAnsi="Cambria Math"/>
              </w:rPr>
              <m:t>pacity</m:t>
            </m:r>
          </m:e>
          <m:sub>
            <m:r>
              <w:rPr>
                <w:rFonts w:ascii="Cambria Math" w:hAnsi="Cambria Math"/>
              </w:rPr>
              <m:t>k</m:t>
            </m:r>
          </m:sub>
        </m:sSub>
        <m:r>
          <w:rPr>
            <w:rFonts w:ascii="Cambria Math" w:hAnsi="Cambria Math"/>
          </w:rPr>
          <m:t>=0.0</m:t>
        </m:r>
      </m:oMath>
      <w:r w:rsidR="00415184">
        <w:t>, the CAP is non-functional.</w:t>
      </w:r>
    </w:p>
    <w:p w14:paraId="7BDD1BDD" w14:textId="77777777" w:rsidR="00415184" w:rsidRDefault="00415184" w:rsidP="00415184"/>
    <w:p w14:paraId="6C82EB3D" w14:textId="77777777" w:rsidR="00415184" w:rsidRDefault="00C32465" w:rsidP="00415184">
      <m:oMath>
        <m:sSub>
          <m:sSubPr>
            <m:ctrlPr>
              <w:rPr>
                <w:rFonts w:ascii="Cambria Math" w:hAnsi="Cambria Math"/>
                <w:i/>
              </w:rPr>
            </m:ctrlPr>
          </m:sSubPr>
          <m:e>
            <m:r>
              <w:rPr>
                <w:rFonts w:ascii="Cambria Math" w:hAnsi="Cambria Math"/>
              </w:rPr>
              <m:t>Capacity</m:t>
            </m:r>
          </m:e>
          <m:sub>
            <m:r>
              <w:rPr>
                <w:rFonts w:ascii="Cambria Math" w:hAnsi="Cambria Math"/>
              </w:rPr>
              <m:t>k</m:t>
            </m:r>
          </m:sub>
        </m:sSub>
      </m:oMath>
      <w:r w:rsidR="00415184">
        <w:t xml:space="preserve"> defaults to 1.0, and is changed only at the analyst's request.  In particular, the analyst may write an </w:t>
      </w:r>
      <w:r w:rsidR="00415184" w:rsidRPr="00415184">
        <w:rPr>
          <w:b/>
        </w:rPr>
        <w:t>EXECUTIVE</w:t>
      </w:r>
      <w:r w:rsidR="00415184">
        <w:t xml:space="preserve"> tactic to change a CAP's capacity using the </w:t>
      </w:r>
      <w:r w:rsidR="00415184" w:rsidRPr="00415184">
        <w:rPr>
          <w:b/>
        </w:rPr>
        <w:t>CAP:CAPACITY</w:t>
      </w:r>
      <w:r w:rsidR="00415184">
        <w:t xml:space="preserve"> order.</w:t>
      </w:r>
      <w:r w:rsidR="00415184">
        <w:rPr>
          <w:rStyle w:val="FootnoteReference"/>
        </w:rPr>
        <w:footnoteReference w:id="100"/>
      </w:r>
      <w:r w:rsidR="00415184">
        <w:t xml:space="preserve">  This is a proxy for a more detailed infrastructure model.  </w:t>
      </w:r>
    </w:p>
    <w:p w14:paraId="75876A09" w14:textId="77777777" w:rsidR="00415184" w:rsidRDefault="00415184" w:rsidP="00415184"/>
    <w:p w14:paraId="66FBC43E" w14:textId="77777777" w:rsidR="00415184" w:rsidRDefault="00415184" w:rsidP="00415184">
      <w:r>
        <w:t xml:space="preserve">In particular, if an actor wishes to shut down a CAP, and is (in the analyst’s view) in a position to do so, the actor may use an </w:t>
      </w:r>
      <w:r w:rsidRPr="00415184">
        <w:rPr>
          <w:b/>
        </w:rPr>
        <w:t>EXECUTIVE</w:t>
      </w:r>
      <w:r>
        <w:t xml:space="preserve"> tactic to reduce the CAP’s capacity to 0.0.</w:t>
      </w:r>
    </w:p>
    <w:p w14:paraId="63A46ACB" w14:textId="77777777" w:rsidR="00415184" w:rsidRDefault="00A03411" w:rsidP="00A03411">
      <w:pPr>
        <w:pStyle w:val="Heading3"/>
      </w:pPr>
      <w:bookmarkStart w:id="344" w:name="_Toc380578350"/>
      <w:r>
        <w:t>CAP Neighborhood Coverage</w:t>
      </w:r>
      <w:bookmarkEnd w:id="344"/>
    </w:p>
    <w:p w14:paraId="35A1D9A5" w14:textId="77777777" w:rsidR="00A03411" w:rsidRDefault="00A03411" w:rsidP="00A03411">
      <w:r>
        <w:t xml:space="preserve">Every CAP has a coverage area: the neighborhoods in which it can be heard (including partial neighborhoods).  If the CAP is a web site, this would be every neighborhood with internet access; if the CAP is a traditional television station, this would be every neighborhood in range of the station's transmitter.  </w:t>
      </w:r>
    </w:p>
    <w:p w14:paraId="1D275800" w14:textId="77777777" w:rsidR="00A03411" w:rsidRDefault="00A03411" w:rsidP="00A03411">
      <w:pPr>
        <w:pStyle w:val="Description"/>
      </w:pPr>
    </w:p>
    <w:p w14:paraId="0967AF4D" w14:textId="77777777" w:rsidR="00A03411" w:rsidRDefault="00A03411" w:rsidP="00A03411">
      <w:r>
        <w:t xml:space="preserve">Thus, we define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to be the fraction of the people in neighborhood </w:t>
      </w:r>
      <w:r>
        <w:rPr>
          <w:i/>
        </w:rPr>
        <w:t>n</w:t>
      </w:r>
      <w:r>
        <w:t xml:space="preserve"> who can in theory receive messages from CAP </w:t>
      </w:r>
      <w:r>
        <w:rPr>
          <w:i/>
        </w:rPr>
        <w:t>k</w:t>
      </w:r>
      <w:r>
        <w:t xml:space="preserve">; thus, the values for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for CAP </w:t>
      </w:r>
      <w:r>
        <w:rPr>
          <w:i/>
        </w:rPr>
        <w:t>k</w:t>
      </w:r>
      <w:r>
        <w:t xml:space="preserve"> define </w:t>
      </w:r>
      <w:r>
        <w:rPr>
          <w:i/>
        </w:rPr>
        <w:t>k</w:t>
      </w:r>
      <w:r>
        <w:t xml:space="preserve">’s coverage area.   The CAPs that are likely to be of interest cover many neighborhoods, so the </w:t>
      </w:r>
      <w:r>
        <w:lastRenderedPageBreak/>
        <w:t>value of this metric will usually be 1.0.  However, numbers less than 1.0 may be appropriate for large neighborhoods or for neighborhoods on the fringe of a CAP’s coverage area.</w:t>
      </w:r>
    </w:p>
    <w:p w14:paraId="69BCD265" w14:textId="77777777" w:rsidR="00A03411" w:rsidRDefault="00A03411" w:rsidP="00A03411"/>
    <w:p w14:paraId="0BE05A17" w14:textId="77777777" w:rsidR="00A03411" w:rsidRDefault="00C32465" w:rsidP="00A03411">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rsidR="00A03411">
        <w:t xml:space="preserve"> is a scenario input.</w:t>
      </w:r>
    </w:p>
    <w:p w14:paraId="38ECDF53" w14:textId="77777777" w:rsidR="00A03411" w:rsidRDefault="00A03411" w:rsidP="00A03411">
      <w:pPr>
        <w:pStyle w:val="Heading3"/>
      </w:pPr>
      <w:bookmarkStart w:id="345" w:name="_Toc380578351"/>
      <w:r>
        <w:t>CAP Group Penetration</w:t>
      </w:r>
      <w:bookmarkEnd w:id="345"/>
    </w:p>
    <w:p w14:paraId="72404B1E" w14:textId="77777777" w:rsidR="00A03411" w:rsidRDefault="00A03411" w:rsidP="00A03411">
      <w:r>
        <w:t xml:space="preserve">Just because a CAP's signal can reach everyone in a neighborhood doesn't mean that everyone in the neighborhood pays attention.  Thus, we define </w:t>
      </w:r>
      <m:oMath>
        <m:sSub>
          <m:sSubPr>
            <m:ctrlPr>
              <w:rPr>
                <w:rFonts w:ascii="Cambria Math" w:hAnsi="Cambria Math"/>
                <w:i/>
              </w:rPr>
            </m:ctrlPr>
          </m:sSubPr>
          <m:e>
            <m:r>
              <w:rPr>
                <w:rFonts w:ascii="Cambria Math" w:hAnsi="Cambria Math"/>
              </w:rPr>
              <m:t>Pen</m:t>
            </m:r>
          </m:e>
          <m:sub>
            <m:r>
              <w:rPr>
                <w:rFonts w:ascii="Cambria Math" w:hAnsi="Cambria Math"/>
              </w:rPr>
              <m:t>kg</m:t>
            </m:r>
          </m:sub>
        </m:sSub>
      </m:oMath>
      <w:r>
        <w:t xml:space="preserve"> to be CAP </w:t>
      </w:r>
      <w:r>
        <w:rPr>
          <w:i/>
        </w:rPr>
        <w:t>k</w:t>
      </w:r>
      <w:r>
        <w:t xml:space="preserve">’s market penetration into group </w:t>
      </w:r>
      <w:r>
        <w:rPr>
          <w:i/>
        </w:rPr>
        <w:t>g</w:t>
      </w:r>
      <w:r>
        <w:t xml:space="preserve">, i.e., the fraction of the people in group </w:t>
      </w:r>
      <w:r>
        <w:rPr>
          <w:i/>
        </w:rPr>
        <w:t>g</w:t>
      </w:r>
      <w:r>
        <w:t xml:space="preserve"> that will watch, listen to, or read messages that are offered by CAP </w:t>
      </w:r>
      <w:r>
        <w:rPr>
          <w:i/>
        </w:rPr>
        <w:t>k</w:t>
      </w:r>
      <w:r>
        <w:t>, given the opportunity.</w:t>
      </w:r>
    </w:p>
    <w:p w14:paraId="278EA12E" w14:textId="77777777" w:rsidR="00A03411" w:rsidRDefault="00A03411" w:rsidP="00A03411"/>
    <w:p w14:paraId="25CA2F1D" w14:textId="77777777" w:rsidR="00A03411" w:rsidRDefault="00C32465" w:rsidP="00A03411">
      <m:oMath>
        <m:sSub>
          <m:sSubPr>
            <m:ctrlPr>
              <w:rPr>
                <w:rFonts w:ascii="Cambria Math" w:hAnsi="Cambria Math"/>
                <w:i/>
              </w:rPr>
            </m:ctrlPr>
          </m:sSubPr>
          <m:e>
            <m:r>
              <w:rPr>
                <w:rFonts w:ascii="Cambria Math" w:hAnsi="Cambria Math"/>
              </w:rPr>
              <m:t>Pen</m:t>
            </m:r>
          </m:e>
          <m:sub>
            <m:r>
              <w:rPr>
                <w:rFonts w:ascii="Cambria Math" w:hAnsi="Cambria Math"/>
              </w:rPr>
              <m:t>kg</m:t>
            </m:r>
          </m:sub>
        </m:sSub>
      </m:oMath>
      <w:r w:rsidR="00A03411">
        <w:t xml:space="preserve"> is a scenario input.</w:t>
      </w:r>
    </w:p>
    <w:p w14:paraId="587E375D" w14:textId="77777777" w:rsidR="00A03411" w:rsidRDefault="00A03411" w:rsidP="00A03411">
      <w:pPr>
        <w:pStyle w:val="Heading3"/>
      </w:pPr>
      <w:bookmarkStart w:id="346" w:name="_Ref339611268"/>
      <w:bookmarkStart w:id="347" w:name="_Toc380578352"/>
      <w:r>
        <w:t>CAP Audience</w:t>
      </w:r>
      <w:bookmarkEnd w:id="346"/>
      <w:bookmarkEnd w:id="347"/>
    </w:p>
    <w:p w14:paraId="7D1EBDBA" w14:textId="77777777" w:rsidR="00A03411" w:rsidRDefault="00A03411" w:rsidP="00A03411">
      <w:r>
        <w:t xml:space="preserve">The primary output of the CAP model is CAP </w:t>
      </w:r>
      <w:r>
        <w:rPr>
          <w:i/>
        </w:rPr>
        <w:t>k</w:t>
      </w:r>
      <w:r>
        <w:t xml:space="preserve">’s audience, denoted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the fraction of group </w:t>
      </w:r>
      <w:r>
        <w:rPr>
          <w:i/>
        </w:rPr>
        <w:t>g</w:t>
      </w:r>
      <w:r>
        <w:t xml:space="preserve"> that receives and understands messages transmitted by CAP </w:t>
      </w:r>
      <w:r>
        <w:rPr>
          <w:i/>
        </w:rPr>
        <w:t>k</w:t>
      </w:r>
      <w:r>
        <w:t xml:space="preserve"> (independent of the message content).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is computed as follows:</w:t>
      </w:r>
    </w:p>
    <w:p w14:paraId="1F618BB2" w14:textId="77777777" w:rsidR="00A03411" w:rsidRDefault="00A03411" w:rsidP="00A03411"/>
    <w:p w14:paraId="7C3900B4" w14:textId="77777777" w:rsidR="00A03411" w:rsidRPr="00303ABF" w:rsidRDefault="00C32465" w:rsidP="00A03411">
      <w:pPr>
        <w:ind w:left="360"/>
      </w:pPr>
      <m:oMathPara>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m:t>
          </m:r>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Pen</m:t>
              </m:r>
            </m:e>
            <m:sub>
              <m:r>
                <w:rPr>
                  <w:rFonts w:ascii="Cambria Math" w:hAnsi="Cambria Math"/>
                </w:rPr>
                <m:t>kg</m:t>
              </m:r>
            </m:sub>
          </m:sSub>
        </m:oMath>
      </m:oMathPara>
    </w:p>
    <w:p w14:paraId="31DCFFD0" w14:textId="77777777" w:rsidR="00A03411" w:rsidRDefault="00A03411" w:rsidP="00A03411">
      <w:r>
        <w:t xml:space="preserve"> </w:t>
      </w:r>
    </w:p>
    <w:p w14:paraId="064EA34F" w14:textId="77777777" w:rsidR="00A03411" w:rsidRDefault="00A03411" w:rsidP="00A03411">
      <w:r>
        <w:t>In other words, if the CAP is in good repair (</w:t>
      </w:r>
      <m:oMath>
        <m:sSub>
          <m:sSubPr>
            <m:ctrlPr>
              <w:rPr>
                <w:rFonts w:ascii="Cambria Math" w:hAnsi="Cambria Math"/>
                <w:i/>
              </w:rPr>
            </m:ctrlPr>
          </m:sSubPr>
          <m:e>
            <m:r>
              <w:rPr>
                <w:rFonts w:ascii="Cambria Math" w:hAnsi="Cambria Math"/>
              </w:rPr>
              <m:t>Capacity</m:t>
            </m:r>
          </m:e>
          <m:sub>
            <m:r>
              <w:rPr>
                <w:rFonts w:ascii="Cambria Math" w:hAnsi="Cambria Math"/>
              </w:rPr>
              <m:t>k</m:t>
            </m:r>
          </m:sub>
        </m:sSub>
        <m:r>
          <w:rPr>
            <w:rFonts w:ascii="Cambria Math" w:hAnsi="Cambria Math"/>
          </w:rPr>
          <m:t>=1.0</m:t>
        </m:r>
      </m:oMath>
      <w:r>
        <w:t>) and has complete coverage of a given neighborhood (</w:t>
      </w:r>
      <m:oMath>
        <m:sSub>
          <m:sSubPr>
            <m:ctrlPr>
              <w:rPr>
                <w:rFonts w:ascii="Cambria Math" w:hAnsi="Cambria Math"/>
                <w:i/>
              </w:rPr>
            </m:ctrlPr>
          </m:sSubPr>
          <m:e>
            <m:r>
              <w:rPr>
                <w:rFonts w:ascii="Cambria Math" w:hAnsi="Cambria Math"/>
              </w:rPr>
              <m:t>Coverage</m:t>
            </m:r>
          </m:e>
          <m:sub>
            <m:r>
              <w:rPr>
                <w:rFonts w:ascii="Cambria Math" w:hAnsi="Cambria Math"/>
              </w:rPr>
              <m:t>kn</m:t>
            </m:r>
          </m:sub>
        </m:sSub>
        <m:r>
          <w:rPr>
            <w:rFonts w:ascii="Cambria Math" w:hAnsi="Cambria Math"/>
          </w:rPr>
          <m:t>=1.0</m:t>
        </m:r>
      </m:oMath>
      <w:r>
        <w:t>), then the CAP's audience in the neighborhood is simply that fraction of each group in the neighborhood that pays attention to that CAP.  If the neighborhood coverage is less than one, the audience decreases accordingly; and if the CAP's capacity is reduced, the audience decreases accordingly.</w:t>
      </w:r>
    </w:p>
    <w:p w14:paraId="11DBD1E3" w14:textId="77777777" w:rsidR="009A392F" w:rsidRDefault="009A392F" w:rsidP="00A03411"/>
    <w:p w14:paraId="390FB02E" w14:textId="77777777" w:rsidR="009A392F" w:rsidRPr="009A392F" w:rsidRDefault="009A392F" w:rsidP="00A03411">
      <w:pPr>
        <w:rPr>
          <w:i/>
        </w:rPr>
      </w:pPr>
      <w:r>
        <w:rPr>
          <w:b/>
        </w:rPr>
        <w:t>Note:</w:t>
      </w:r>
      <w:r>
        <w:t xml:space="preserve"> in earlier memos, and in the Athena 4 code, the variable </w:t>
      </w:r>
      <m:oMath>
        <m:sSub>
          <m:sSubPr>
            <m:ctrlPr>
              <w:rPr>
                <w:rFonts w:ascii="Cambria Math" w:hAnsi="Cambria Math"/>
                <w:i/>
              </w:rPr>
            </m:ctrlPr>
          </m:sSubPr>
          <m:e>
            <m:r>
              <w:rPr>
                <w:rFonts w:ascii="Cambria Math" w:hAnsi="Cambria Math"/>
              </w:rPr>
              <m:t>CAPcov</m:t>
            </m:r>
          </m:e>
          <m:sub>
            <m:r>
              <w:rPr>
                <w:rFonts w:ascii="Cambria Math" w:hAnsi="Cambria Math"/>
              </w:rPr>
              <m:t>kg</m:t>
            </m:r>
          </m:sub>
        </m:sSub>
      </m:oMath>
      <w:r>
        <w:t xml:space="preserve">, called the "CAP coverage", was used instead.  This caused confusion with the neighborhood coverage, </w:t>
      </w:r>
      <m:oMath>
        <m:sSub>
          <m:sSubPr>
            <m:ctrlPr>
              <w:rPr>
                <w:rFonts w:ascii="Cambria Math" w:hAnsi="Cambria Math"/>
                <w:i/>
              </w:rPr>
            </m:ctrlPr>
          </m:sSubPr>
          <m:e>
            <m:r>
              <w:rPr>
                <w:rFonts w:ascii="Cambria Math" w:hAnsi="Cambria Math"/>
              </w:rPr>
              <m:t>Coverage</m:t>
            </m:r>
          </m:e>
          <m:sub>
            <m:r>
              <w:rPr>
                <w:rFonts w:ascii="Cambria Math" w:hAnsi="Cambria Math"/>
              </w:rPr>
              <m:t>kn</m:t>
            </m:r>
          </m:sub>
        </m:sSub>
      </m:oMath>
      <w:r>
        <w:t xml:space="preserve">, and so the term </w:t>
      </w:r>
      <m:oMath>
        <m:sSub>
          <m:sSubPr>
            <m:ctrlPr>
              <w:rPr>
                <w:rFonts w:ascii="Cambria Math" w:hAnsi="Cambria Math"/>
                <w:i/>
              </w:rPr>
            </m:ctrlPr>
          </m:sSubPr>
          <m:e>
            <m:r>
              <w:rPr>
                <w:rFonts w:ascii="Cambria Math" w:hAnsi="Cambria Math"/>
              </w:rPr>
              <m:t>Audience</m:t>
            </m:r>
          </m:e>
          <m:sub>
            <m:r>
              <w:rPr>
                <w:rFonts w:ascii="Cambria Math" w:hAnsi="Cambria Math"/>
              </w:rPr>
              <m:t>kg</m:t>
            </m:r>
          </m:sub>
        </m:sSub>
      </m:oMath>
      <w:r>
        <w:t xml:space="preserve"> was adopted late in the development cycle.</w:t>
      </w:r>
    </w:p>
    <w:p w14:paraId="29E6AFD3" w14:textId="77777777" w:rsidR="00A03411" w:rsidRDefault="00A03411" w:rsidP="00A03411">
      <w:pPr>
        <w:pStyle w:val="Heading3"/>
      </w:pPr>
      <w:r>
        <w:t xml:space="preserve"> </w:t>
      </w:r>
      <w:bookmarkStart w:id="348" w:name="_Toc380578353"/>
      <w:r>
        <w:t>Broadcast Cost</w:t>
      </w:r>
      <w:bookmarkEnd w:id="348"/>
    </w:p>
    <w:p w14:paraId="11F406B3" w14:textId="77777777" w:rsidR="00A03411" w:rsidRDefault="00A03411" w:rsidP="00A03411">
      <w:r>
        <w:t xml:space="preserve">Each CAP </w:t>
      </w:r>
      <w:r>
        <w:rPr>
          <w:i/>
        </w:rPr>
        <w:t>k</w:t>
      </w:r>
      <w:r>
        <w:t xml:space="preserve"> has a broadcast cost, </w:t>
      </w:r>
      <m:oMath>
        <m:sSub>
          <m:sSubPr>
            <m:ctrlPr>
              <w:rPr>
                <w:rFonts w:ascii="Cambria Math" w:hAnsi="Cambria Math"/>
                <w:i/>
              </w:rPr>
            </m:ctrlPr>
          </m:sSubPr>
          <m:e>
            <m:r>
              <w:rPr>
                <w:rFonts w:ascii="Cambria Math" w:hAnsi="Cambria Math"/>
              </w:rPr>
              <m:t>cost</m:t>
            </m:r>
          </m:e>
          <m:sub>
            <m:r>
              <w:rPr>
                <w:rFonts w:ascii="Cambria Math" w:hAnsi="Cambria Math"/>
              </w:rPr>
              <m:t>k</m:t>
            </m:r>
          </m:sub>
        </m:sSub>
      </m:oMath>
      <w:r>
        <w:t xml:space="preserve">, in dollars per message per week.  An actor must pay this cost in order to send a message via CAP </w:t>
      </w:r>
      <w:r w:rsidRPr="00271B0A">
        <w:rPr>
          <w:i/>
        </w:rPr>
        <w:t>k</w:t>
      </w:r>
      <w:r>
        <w:t xml:space="preserve"> during a given week.</w:t>
      </w:r>
      <w:r>
        <w:rPr>
          <w:rStyle w:val="FootnoteReference"/>
        </w:rPr>
        <w:footnoteReference w:id="101"/>
      </w:r>
    </w:p>
    <w:p w14:paraId="59B1BAB9" w14:textId="77777777" w:rsidR="00A03411" w:rsidRPr="00A03411" w:rsidRDefault="00A03411" w:rsidP="00A03411"/>
    <w:p w14:paraId="12551FCE" w14:textId="77777777" w:rsidR="00A03411" w:rsidRDefault="005068B6" w:rsidP="005068B6">
      <w:pPr>
        <w:pStyle w:val="Heading3"/>
      </w:pPr>
      <w:bookmarkStart w:id="349" w:name="_Toc380578354"/>
      <w:r>
        <w:lastRenderedPageBreak/>
        <w:t>CAP Ownership and Access Control</w:t>
      </w:r>
      <w:bookmarkEnd w:id="349"/>
    </w:p>
    <w:p w14:paraId="66B1D815" w14:textId="77777777" w:rsidR="005068B6" w:rsidRDefault="005068B6" w:rsidP="005068B6">
      <w:r>
        <w:t xml:space="preserve">Each CAP is owned by some actor in the scenario, and of course the owning actor may use his CAPs to broadcast his information operations campaigns (Section </w:t>
      </w:r>
      <w:r w:rsidR="001F15B9">
        <w:fldChar w:fldCharType="begin"/>
      </w:r>
      <w:r>
        <w:instrText xml:space="preserve"> REF _Ref339608710 \r \h </w:instrText>
      </w:r>
      <w:r w:rsidR="001F15B9">
        <w:fldChar w:fldCharType="separate"/>
      </w:r>
      <w:r w:rsidR="000135AC">
        <w:t>13</w:t>
      </w:r>
      <w:r w:rsidR="001F15B9">
        <w:fldChar w:fldCharType="end"/>
      </w:r>
      <w:r>
        <w:t>) as he pleases.  Often, however (as when a CAP is owned by a party outside the region of interest), an actor will need to make use of CAPs belonging to others.  Thus, we need a model of access control.</w:t>
      </w:r>
    </w:p>
    <w:p w14:paraId="4FBB8AF3" w14:textId="77777777" w:rsidR="005068B6" w:rsidRDefault="005068B6" w:rsidP="005068B6">
      <w:r>
        <w:t>The owner of a broadcast CAP can choose to grant access to other actors, or alternatively to block access.  In practice there can be many forces acting on the owner of the CAP that will determine whether or not he chooses to grant access, or is forced to grant access.  To take one example, consider a small town newspaper.  Suppose that a warlord takes control of the entire town.  Can the warlord force the CAP owner to grant him access?  Possibly; or possibly the CAP owner might choose to destroy the CAP’s infrastructure.  Or, possibly, the warlord might seize the CAP and its infrastructure, thus effectively becoming the new owner.</w:t>
      </w:r>
    </w:p>
    <w:p w14:paraId="68CE66A4" w14:textId="77777777" w:rsidR="005068B6" w:rsidRDefault="005068B6" w:rsidP="005068B6"/>
    <w:p w14:paraId="51447DAA" w14:textId="77777777" w:rsidR="005068B6" w:rsidRDefault="005068B6" w:rsidP="005068B6">
      <w:r>
        <w:t>Rather than trying to model relationships between actors, we model their behavior:</w:t>
      </w:r>
    </w:p>
    <w:p w14:paraId="4B95C5AA" w14:textId="77777777" w:rsidR="005068B6" w:rsidRDefault="005068B6" w:rsidP="005068B6"/>
    <w:p w14:paraId="4BCCDB9B" w14:textId="77777777" w:rsidR="005068B6" w:rsidRDefault="005068B6" w:rsidP="00D85867">
      <w:pPr>
        <w:pStyle w:val="ListParagraph"/>
        <w:numPr>
          <w:ilvl w:val="0"/>
          <w:numId w:val="53"/>
        </w:numPr>
      </w:pPr>
      <w:r>
        <w:t xml:space="preserve">The warlord can use an </w:t>
      </w:r>
      <w:r w:rsidRPr="005068B6">
        <w:rPr>
          <w:b/>
        </w:rPr>
        <w:t>EXECUTIVE</w:t>
      </w:r>
      <w:r>
        <w:t xml:space="preserve"> tactic with the </w:t>
      </w:r>
      <w:r w:rsidRPr="005068B6">
        <w:rPr>
          <w:b/>
        </w:rPr>
        <w:t>CAP:UPDATE</w:t>
      </w:r>
      <w:r>
        <w:t xml:space="preserve"> order to make himself the owner of the CAP.  As owner, he automatically has all of the access he needs.</w:t>
      </w:r>
    </w:p>
    <w:p w14:paraId="0D11A2C7" w14:textId="77777777" w:rsidR="005068B6" w:rsidRDefault="005068B6" w:rsidP="00D85867">
      <w:pPr>
        <w:pStyle w:val="ListParagraph"/>
        <w:numPr>
          <w:ilvl w:val="0"/>
          <w:numId w:val="53"/>
        </w:numPr>
      </w:pPr>
      <w:r>
        <w:t xml:space="preserve">The CAP owner can use the </w:t>
      </w:r>
      <w:r w:rsidRPr="005068B6">
        <w:rPr>
          <w:b/>
        </w:rPr>
        <w:t>GRANT</w:t>
      </w:r>
      <w:r>
        <w:t xml:space="preserve"> tactic to give other actors access to a given CAP or set of CAPs.</w:t>
      </w:r>
    </w:p>
    <w:p w14:paraId="789E5B1F" w14:textId="77777777" w:rsidR="005068B6" w:rsidRDefault="005068B6" w:rsidP="00D85867">
      <w:pPr>
        <w:pStyle w:val="ListParagraph"/>
        <w:numPr>
          <w:ilvl w:val="0"/>
          <w:numId w:val="53"/>
        </w:numPr>
      </w:pPr>
      <w:r>
        <w:t>Whether these tactics are executed will depend on the attached conditions.  Thus, the CAP owner might choose to grant access to the warlord if and only if the warlord controls the neighborhood containing the CAP.</w:t>
      </w:r>
      <w:r>
        <w:rPr>
          <w:rStyle w:val="FootnoteReference"/>
        </w:rPr>
        <w:footnoteReference w:id="102"/>
      </w:r>
    </w:p>
    <w:p w14:paraId="6E1AA241" w14:textId="77777777" w:rsidR="005068B6" w:rsidRDefault="005068B6" w:rsidP="005068B6"/>
    <w:p w14:paraId="0ECF8A55" w14:textId="77777777" w:rsidR="005068B6" w:rsidRPr="005068B6" w:rsidRDefault="005068B6" w:rsidP="005068B6">
      <w:r>
        <w:t xml:space="preserve">See the </w:t>
      </w:r>
      <w:r>
        <w:rPr>
          <w:i/>
        </w:rPr>
        <w:t>Athena Analyst's Guide</w:t>
      </w:r>
      <w:r>
        <w:t xml:space="preserve"> and on-line help for information on tactics and orders.</w:t>
      </w:r>
    </w:p>
    <w:p w14:paraId="4AFA95F3" w14:textId="77777777" w:rsidR="005068B6" w:rsidRPr="005068B6" w:rsidRDefault="005068B6" w:rsidP="005068B6"/>
    <w:p w14:paraId="0A577887" w14:textId="77777777" w:rsidR="00A03411" w:rsidRPr="00A03411" w:rsidRDefault="00A03411" w:rsidP="00A03411"/>
    <w:p w14:paraId="58B78013" w14:textId="77777777" w:rsidR="00415184" w:rsidRDefault="00415184" w:rsidP="00415184"/>
    <w:p w14:paraId="12B9391D" w14:textId="77777777" w:rsidR="00415184" w:rsidRDefault="00415184" w:rsidP="00415184">
      <w:pPr>
        <w:pStyle w:val="Heading2"/>
      </w:pPr>
      <w:bookmarkStart w:id="350" w:name="_Ref339608710"/>
      <w:bookmarkStart w:id="351" w:name="_Toc380578355"/>
      <w:r>
        <w:lastRenderedPageBreak/>
        <w:t>Information Operations</w:t>
      </w:r>
      <w:bookmarkEnd w:id="350"/>
      <w:bookmarkEnd w:id="351"/>
    </w:p>
    <w:p w14:paraId="66D0C9B3" w14:textId="77777777" w:rsidR="00415184" w:rsidRDefault="00C70750" w:rsidP="00415184">
      <w:r>
        <w:t xml:space="preserve">Actors can use </w:t>
      </w:r>
      <w:r>
        <w:rPr>
          <w:i/>
        </w:rPr>
        <w:t>information operations campaigns</w:t>
      </w:r>
      <w:r>
        <w:t xml:space="preserve"> to affect civilian attitudes.  In particular:</w:t>
      </w:r>
    </w:p>
    <w:p w14:paraId="72D6D2C2" w14:textId="77777777" w:rsidR="00C70750" w:rsidRDefault="00C70750" w:rsidP="00415184"/>
    <w:p w14:paraId="36604A8C" w14:textId="77777777" w:rsidR="00C70750" w:rsidRDefault="00C70750" w:rsidP="00D85867">
      <w:pPr>
        <w:pStyle w:val="ListParagraph"/>
        <w:numPr>
          <w:ilvl w:val="0"/>
          <w:numId w:val="54"/>
        </w:numPr>
      </w:pPr>
      <w:r>
        <w:t xml:space="preserve">An actor may send an </w:t>
      </w:r>
      <w:r>
        <w:rPr>
          <w:i/>
        </w:rPr>
        <w:t>information operations message</w:t>
      </w:r>
      <w:r>
        <w:t xml:space="preserve"> (IOM) via a </w:t>
      </w:r>
      <w:r>
        <w:rPr>
          <w:i/>
        </w:rPr>
        <w:t>communications asset package</w:t>
      </w:r>
      <w:r>
        <w:t xml:space="preserve"> (CAP).</w:t>
      </w:r>
    </w:p>
    <w:p w14:paraId="2718B042" w14:textId="77777777" w:rsidR="00C70750" w:rsidRDefault="00C70750" w:rsidP="00D85867">
      <w:pPr>
        <w:pStyle w:val="ListParagraph"/>
        <w:numPr>
          <w:ilvl w:val="0"/>
          <w:numId w:val="54"/>
        </w:numPr>
      </w:pPr>
      <w:r>
        <w:t xml:space="preserve">The IOM will be heard by the audience of the chosen CAP (see Section </w:t>
      </w:r>
      <w:r w:rsidR="001F15B9">
        <w:fldChar w:fldCharType="begin"/>
      </w:r>
      <w:r>
        <w:instrText xml:space="preserve"> REF _Ref339611268 \r \h </w:instrText>
      </w:r>
      <w:r w:rsidR="001F15B9">
        <w:fldChar w:fldCharType="separate"/>
      </w:r>
      <w:r w:rsidR="000135AC">
        <w:t>12.5</w:t>
      </w:r>
      <w:r w:rsidR="001F15B9">
        <w:fldChar w:fldCharType="end"/>
      </w:r>
      <w:r>
        <w:t>).</w:t>
      </w:r>
    </w:p>
    <w:p w14:paraId="792E8DD1" w14:textId="77777777" w:rsidR="00C70750" w:rsidRDefault="00C70750" w:rsidP="00D85867">
      <w:pPr>
        <w:pStyle w:val="ListParagraph"/>
        <w:numPr>
          <w:ilvl w:val="0"/>
          <w:numId w:val="54"/>
        </w:numPr>
      </w:pPr>
      <w:r>
        <w:t>The IOM consists of:</w:t>
      </w:r>
    </w:p>
    <w:p w14:paraId="0A0393D3" w14:textId="77777777" w:rsidR="007F4B46" w:rsidRDefault="007F4B46" w:rsidP="00D85867">
      <w:pPr>
        <w:pStyle w:val="ListParagraph"/>
        <w:numPr>
          <w:ilvl w:val="1"/>
          <w:numId w:val="54"/>
        </w:numPr>
      </w:pPr>
      <w:r>
        <w:t>A description: a brief English-language statement of the message, as an aid to the analyst.</w:t>
      </w:r>
    </w:p>
    <w:p w14:paraId="464AB3BC" w14:textId="77777777" w:rsidR="00C70750" w:rsidRDefault="00C70750" w:rsidP="00D85867">
      <w:pPr>
        <w:pStyle w:val="ListParagraph"/>
        <w:numPr>
          <w:ilvl w:val="1"/>
          <w:numId w:val="54"/>
        </w:numPr>
      </w:pPr>
      <w:r>
        <w:t xml:space="preserve">A </w:t>
      </w:r>
      <w:r>
        <w:rPr>
          <w:i/>
        </w:rPr>
        <w:t>semantic hook</w:t>
      </w:r>
      <w:r>
        <w:t>, by which it appeals to the groups in the CAP's audience.</w:t>
      </w:r>
    </w:p>
    <w:p w14:paraId="3ADE01F9" w14:textId="77777777" w:rsidR="00C70750" w:rsidRDefault="00C70750" w:rsidP="00D85867">
      <w:pPr>
        <w:pStyle w:val="ListParagraph"/>
        <w:numPr>
          <w:ilvl w:val="1"/>
          <w:numId w:val="54"/>
        </w:numPr>
      </w:pPr>
      <w:r>
        <w:t xml:space="preserve">One or more </w:t>
      </w:r>
      <w:r>
        <w:rPr>
          <w:i/>
        </w:rPr>
        <w:t>payloads</w:t>
      </w:r>
      <w:r>
        <w:t>, by which it affects specific attitudes.</w:t>
      </w:r>
    </w:p>
    <w:p w14:paraId="71FE7CA7" w14:textId="77777777" w:rsidR="00C70750" w:rsidRDefault="00C70750" w:rsidP="00D85867">
      <w:pPr>
        <w:pStyle w:val="ListParagraph"/>
        <w:numPr>
          <w:ilvl w:val="0"/>
          <w:numId w:val="54"/>
        </w:numPr>
      </w:pPr>
      <w:r>
        <w:t>The IOM results in attitude inputs to URAM.  These inputs depend on:</w:t>
      </w:r>
    </w:p>
    <w:p w14:paraId="4B0112A5" w14:textId="77777777" w:rsidR="00C70750" w:rsidRDefault="00C70750" w:rsidP="00D85867">
      <w:pPr>
        <w:pStyle w:val="ListParagraph"/>
        <w:numPr>
          <w:ilvl w:val="1"/>
          <w:numId w:val="54"/>
        </w:numPr>
      </w:pPr>
      <w:r>
        <w:t>The audience.</w:t>
      </w:r>
    </w:p>
    <w:p w14:paraId="03352713" w14:textId="77777777" w:rsidR="00C70750" w:rsidRDefault="00C70750" w:rsidP="00D85867">
      <w:pPr>
        <w:pStyle w:val="ListParagraph"/>
        <w:numPr>
          <w:ilvl w:val="1"/>
          <w:numId w:val="54"/>
        </w:numPr>
      </w:pPr>
      <w:r>
        <w:t xml:space="preserve">The </w:t>
      </w:r>
      <w:r>
        <w:rPr>
          <w:i/>
        </w:rPr>
        <w:t>resonance</w:t>
      </w:r>
      <w:r>
        <w:t xml:space="preserve"> of the semantic hook with the audience.</w:t>
      </w:r>
    </w:p>
    <w:p w14:paraId="2928C34B" w14:textId="77777777" w:rsidR="00C70750" w:rsidRDefault="00C70750" w:rsidP="00D85867">
      <w:pPr>
        <w:pStyle w:val="ListParagraph"/>
        <w:numPr>
          <w:ilvl w:val="1"/>
          <w:numId w:val="54"/>
        </w:numPr>
      </w:pPr>
      <w:r>
        <w:t>The relationship of the audience with the actor perceived to be sending the IOM.</w:t>
      </w:r>
    </w:p>
    <w:p w14:paraId="1BD8E15A" w14:textId="77777777" w:rsidR="00C70750" w:rsidRDefault="00C70750" w:rsidP="00D85867">
      <w:pPr>
        <w:pStyle w:val="ListParagraph"/>
        <w:numPr>
          <w:ilvl w:val="1"/>
          <w:numId w:val="54"/>
        </w:numPr>
      </w:pPr>
      <w:r>
        <w:t>The payloads.</w:t>
      </w:r>
    </w:p>
    <w:p w14:paraId="6A4A00A6" w14:textId="77777777" w:rsidR="00C70750" w:rsidRDefault="00C70750" w:rsidP="00C70750"/>
    <w:p w14:paraId="3407E108" w14:textId="77777777" w:rsidR="007F4B46" w:rsidRDefault="007F4B46" w:rsidP="007F4B46">
      <w:r>
        <w:t xml:space="preserve">An Athena IOM is a highly abstract creature.  A real-world IOM can be a smoothly produced piece of work with significant informational and emotional content.  Athena is not able to parse and understand even the informational content, let alone the choice of colors, graphics, music, timing, and so forth in a typical radio, television or magazine spot.  It is up to the analyst to analyze the message and its effects into terms that Athena can do something with. </w:t>
      </w:r>
    </w:p>
    <w:p w14:paraId="2D50CBFF" w14:textId="77777777" w:rsidR="007F4B46" w:rsidRDefault="007F4B46" w:rsidP="007F4B46"/>
    <w:p w14:paraId="0FAEB22F" w14:textId="77777777" w:rsidR="007F4B46" w:rsidRDefault="007F4B46" w:rsidP="007F4B46">
      <w:r>
        <w:t>The following subsections will define the semantic hook and the payloads, and how the actual effect is determined.  Finally, Section TBD gives a complete example.  The example presumes the material that precedes it; nevertheless, it might be useful to refer to it before proceeding.</w:t>
      </w:r>
    </w:p>
    <w:p w14:paraId="3BF65F8F" w14:textId="77777777" w:rsidR="007F4B46" w:rsidRDefault="007F4B46" w:rsidP="007F4B46">
      <w:pPr>
        <w:pStyle w:val="Heading3"/>
      </w:pPr>
      <w:bookmarkStart w:id="352" w:name="_Toc380578356"/>
      <w:r>
        <w:t>Semantic Hooks</w:t>
      </w:r>
      <w:r w:rsidR="005B747B">
        <w:t xml:space="preserve">, </w:t>
      </w:r>
      <w:r>
        <w:t>Congruence</w:t>
      </w:r>
      <w:r w:rsidR="005B747B">
        <w:t>, and Resonance</w:t>
      </w:r>
      <w:bookmarkEnd w:id="352"/>
    </w:p>
    <w:p w14:paraId="75BCCA69" w14:textId="77777777" w:rsidR="007F4B46" w:rsidRPr="007F4B46" w:rsidRDefault="007F4B46" w:rsidP="007F4B46">
      <w:r>
        <w:t xml:space="preserve">An IOM captures an audience by appealing to the audience's beliefs.  </w:t>
      </w:r>
      <w:r w:rsidR="005B747B">
        <w:t>We use the Theory of Homophily</w:t>
      </w:r>
      <w:r w:rsidR="005B747B">
        <w:rPr>
          <w:rStyle w:val="FootnoteReference"/>
        </w:rPr>
        <w:footnoteReference w:id="103"/>
      </w:r>
      <w:r w:rsidR="005B747B">
        <w:t xml:space="preserve"> to assert that the group will accept the payload to the extent that there is a high degree of resonance between the group’s beliefs and the semantic hook.  </w:t>
      </w:r>
      <w:r>
        <w:t xml:space="preserve">Thus, a semantic hook is just a set of positions on one or more belief system topics, using the same scale as is used when defining a group or actor’s position on a topic.  The topics used in a hook may include those used for computing group-to-group and group-to-actor affinity; however, it is also possible to define additional topics purely for use in semantic hooks.  (See Section </w:t>
      </w:r>
      <w:r w:rsidR="001F15B9">
        <w:fldChar w:fldCharType="begin"/>
      </w:r>
      <w:r>
        <w:instrText xml:space="preserve"> REF _Ref339611827 \r \h </w:instrText>
      </w:r>
      <w:r w:rsidR="001F15B9">
        <w:fldChar w:fldCharType="separate"/>
      </w:r>
      <w:r w:rsidR="000135AC">
        <w:t>3.1</w:t>
      </w:r>
      <w:r w:rsidR="001F15B9">
        <w:fldChar w:fldCharType="end"/>
      </w:r>
      <w:r>
        <w:t xml:space="preserve"> and </w:t>
      </w:r>
      <w:r>
        <w:lastRenderedPageBreak/>
        <w:t xml:space="preserve">the discussion of the Mars Affinity Model in the </w:t>
      </w:r>
      <w:r>
        <w:rPr>
          <w:i/>
        </w:rPr>
        <w:t>Mars Analyst's Guide</w:t>
      </w:r>
      <w:r>
        <w:t xml:space="preserve"> for more information about belief systems and affinity.)</w:t>
      </w:r>
    </w:p>
    <w:p w14:paraId="66AE19B3" w14:textId="77777777" w:rsidR="007F4B46" w:rsidRDefault="007F4B46" w:rsidP="007F4B46"/>
    <w:p w14:paraId="401CD619" w14:textId="77777777" w:rsidR="007F4B46" w:rsidRDefault="007F4B46" w:rsidP="007F4B46">
      <w:r>
        <w:t xml:space="preserve">A semantic hook may be more or less congruent with a given civilian group’s belief system, as described in the </w:t>
      </w:r>
      <w:r>
        <w:rPr>
          <w:i/>
        </w:rPr>
        <w:t>Mars Analyst's Guide</w:t>
      </w:r>
      <w:r>
        <w:t xml:space="preserve">.  Looking only at the topics included in the hook, we compute the civilian group’s affinity with the beliefs expressed in the hook.  We call this affinity-like measure the </w:t>
      </w:r>
      <w:r>
        <w:rPr>
          <w:i/>
        </w:rPr>
        <w:t>congruence</w:t>
      </w:r>
      <w:r>
        <w:t xml:space="preserve"> of the hook with the group’s belief system.</w:t>
      </w:r>
    </w:p>
    <w:p w14:paraId="2D4E5067" w14:textId="77777777" w:rsidR="007F4B46" w:rsidRDefault="007F4B46" w:rsidP="007F4B46"/>
    <w:p w14:paraId="306F58A9" w14:textId="77777777" w:rsidR="007F4B46" w:rsidRDefault="007F4B46" w:rsidP="007F4B46">
      <w:r>
        <w:t xml:space="preserve">There is one additional input needed to compute the congruence.  In its belief system, each group and actor has its </w:t>
      </w:r>
      <w:r w:rsidRPr="007F4B46">
        <w:rPr>
          <w:i/>
        </w:rPr>
        <w:t>entity commonality fraction</w:t>
      </w:r>
      <w:r>
        <w:t xml:space="preserve">: its degree of participation in the dominant culture in the playbox.  The semantic hook’s entity commonality derives from the perceived source of the IOM, as discussed in Section </w:t>
      </w:r>
      <w:r w:rsidR="001F15B9">
        <w:fldChar w:fldCharType="begin"/>
      </w:r>
      <w:r w:rsidR="00D45F22">
        <w:instrText xml:space="preserve"> REF _Ref339612168 \r \h </w:instrText>
      </w:r>
      <w:r w:rsidR="001F15B9">
        <w:fldChar w:fldCharType="separate"/>
      </w:r>
      <w:r w:rsidR="000135AC">
        <w:t>13.3</w:t>
      </w:r>
      <w:r w:rsidR="001F15B9">
        <w:fldChar w:fldCharType="end"/>
      </w:r>
      <w:r>
        <w:t>.</w:t>
      </w:r>
    </w:p>
    <w:p w14:paraId="3AA90BAF" w14:textId="77777777" w:rsidR="002F4386" w:rsidRDefault="002F4386" w:rsidP="007F4B46"/>
    <w:p w14:paraId="02320C93" w14:textId="77777777" w:rsidR="007F4B46" w:rsidRDefault="002F4386" w:rsidP="007F4B46">
      <w:r>
        <w:t xml:space="preserve">We denote the congruence of message </w:t>
      </w:r>
      <w:r>
        <w:rPr>
          <w:i/>
        </w:rPr>
        <w:t>m</w:t>
      </w:r>
      <w:r>
        <w:t xml:space="preserve">'s hook with group </w:t>
      </w:r>
      <w:r>
        <w:rPr>
          <w:i/>
        </w:rPr>
        <w:t>g'</w:t>
      </w:r>
      <w:r>
        <w:t xml:space="preserve">s belief system </w:t>
      </w:r>
      <m:oMath>
        <m:sSub>
          <m:sSubPr>
            <m:ctrlPr>
              <w:rPr>
                <w:rFonts w:ascii="Cambria Math" w:hAnsi="Cambria Math"/>
                <w:i/>
              </w:rPr>
            </m:ctrlPr>
          </m:sSubPr>
          <m:e>
            <m:r>
              <w:rPr>
                <w:rFonts w:ascii="Cambria Math" w:hAnsi="Cambria Math"/>
              </w:rPr>
              <m:t>congruence</m:t>
            </m:r>
          </m:e>
          <m:sub>
            <m:r>
              <w:rPr>
                <w:rFonts w:ascii="Cambria Math" w:hAnsi="Cambria Math"/>
              </w:rPr>
              <m:t>gm</m:t>
            </m:r>
          </m:sub>
        </m:sSub>
        <m:r>
          <w:rPr>
            <w:rFonts w:ascii="Cambria Math" w:hAnsi="Cambria Math"/>
          </w:rPr>
          <m:t>.</m:t>
        </m:r>
      </m:oMath>
      <w:r>
        <w:t xml:space="preserve">  This is later used to compute resonance, as described in Section </w:t>
      </w:r>
      <w:r w:rsidR="001F15B9">
        <w:fldChar w:fldCharType="begin"/>
      </w:r>
      <w:r>
        <w:instrText xml:space="preserve"> REF _Ref339614530 \r \h </w:instrText>
      </w:r>
      <w:r w:rsidR="001F15B9">
        <w:fldChar w:fldCharType="separate"/>
      </w:r>
      <w:r w:rsidR="000135AC">
        <w:t>13.3.2</w:t>
      </w:r>
      <w:r w:rsidR="001F15B9">
        <w:fldChar w:fldCharType="end"/>
      </w:r>
      <w:r>
        <w:t>.</w:t>
      </w:r>
    </w:p>
    <w:p w14:paraId="55190844" w14:textId="77777777" w:rsidR="007F4B46" w:rsidRDefault="007F4B46" w:rsidP="007F4B46">
      <w:pPr>
        <w:pStyle w:val="Heading3"/>
      </w:pPr>
      <w:bookmarkStart w:id="353" w:name="_Toc380578357"/>
      <w:r>
        <w:t>Payloads</w:t>
      </w:r>
      <w:bookmarkEnd w:id="353"/>
    </w:p>
    <w:p w14:paraId="3C5F00A2" w14:textId="77777777" w:rsidR="007F4B46" w:rsidRDefault="007F4B46" w:rsidP="007F4B46">
      <w:r>
        <w:t>Every IOM has one or more payloads: attitude effects on the receiving civilians.  The payloads are specified by the analyst, and Athena determines (based on the choice of CAP, the perceived source of the IOM, the hook, the payloads themselves, and the recipient) the actual magnitude of the effect.</w:t>
      </w:r>
    </w:p>
    <w:p w14:paraId="23A80EDC" w14:textId="77777777" w:rsidR="007F4B46" w:rsidRDefault="007F4B46" w:rsidP="007F4B46"/>
    <w:p w14:paraId="014ED6C2" w14:textId="77777777" w:rsidR="007F4B46" w:rsidRPr="00D65825" w:rsidRDefault="007F4B46" w:rsidP="007F4B46">
      <w:r>
        <w:t xml:space="preserve">At present, there are four payload types; each identifies a particular set of the recipient’s attitudes to modify, and a nominal magnitude by which to modify them.  When the message is broadcast, the payloads are applied to the civilian groups </w:t>
      </w:r>
      <w:r>
        <w:rPr>
          <w:i/>
        </w:rPr>
        <w:t xml:space="preserve">f </w:t>
      </w:r>
      <w:r>
        <w:t>covered by the CAP.</w:t>
      </w:r>
    </w:p>
    <w:p w14:paraId="489172DE" w14:textId="77777777" w:rsidR="007F4B46" w:rsidRDefault="007F4B46" w:rsidP="007F4B46"/>
    <w:p w14:paraId="0EF096CE" w14:textId="77777777" w:rsidR="007F4B46" w:rsidRDefault="007F4B46" w:rsidP="007F4B46">
      <w:pPr>
        <w:pStyle w:val="Term0"/>
      </w:pPr>
      <w:r>
        <w:t>Cooperation Payload (COOP)</w:t>
      </w:r>
    </w:p>
    <w:p w14:paraId="3ED607D8" w14:textId="77777777" w:rsidR="007F4B46" w:rsidRDefault="007F4B46" w:rsidP="007F4B46">
      <w:pPr>
        <w:pStyle w:val="Description"/>
      </w:pPr>
      <w:r>
        <w:t xml:space="preserve">The COOP payload affects civilian group </w:t>
      </w:r>
      <w:r>
        <w:rPr>
          <w:i/>
        </w:rPr>
        <w:t>f’</w:t>
      </w:r>
      <w:r>
        <w:t xml:space="preserve">s cooperation with some specific force group </w:t>
      </w:r>
      <w:r>
        <w:rPr>
          <w:i/>
        </w:rPr>
        <w:t>g</w:t>
      </w:r>
      <w:r>
        <w:t>.</w:t>
      </w:r>
    </w:p>
    <w:p w14:paraId="33F7CD59" w14:textId="77777777" w:rsidR="007F4B46" w:rsidRDefault="007F4B46" w:rsidP="007F4B46">
      <w:pPr>
        <w:pStyle w:val="Description"/>
      </w:pPr>
    </w:p>
    <w:p w14:paraId="448DAE0B" w14:textId="77777777" w:rsidR="007F4B46" w:rsidRDefault="007F4B46" w:rsidP="007F4B46">
      <w:pPr>
        <w:pStyle w:val="Term0"/>
      </w:pPr>
      <w:r>
        <w:t>Horizontal Relationship Payload (HREL)</w:t>
      </w:r>
    </w:p>
    <w:p w14:paraId="0A5AA641" w14:textId="77777777" w:rsidR="007F4B46" w:rsidRDefault="007F4B46" w:rsidP="007F4B46">
      <w:pPr>
        <w:pStyle w:val="Description"/>
      </w:pPr>
      <w:r>
        <w:t xml:space="preserve">The HREL payload affects civilian group </w:t>
      </w:r>
      <w:r>
        <w:rPr>
          <w:i/>
        </w:rPr>
        <w:t>f’</w:t>
      </w:r>
      <w:r>
        <w:t xml:space="preserve">s horizontal relationship with some specific group </w:t>
      </w:r>
      <w:r>
        <w:rPr>
          <w:i/>
        </w:rPr>
        <w:t>g</w:t>
      </w:r>
      <w:r>
        <w:t>, of any group type.</w:t>
      </w:r>
    </w:p>
    <w:p w14:paraId="52A8BF50" w14:textId="77777777" w:rsidR="007F4B46" w:rsidRDefault="007F4B46" w:rsidP="007F4B46">
      <w:pPr>
        <w:pStyle w:val="Description"/>
      </w:pPr>
    </w:p>
    <w:p w14:paraId="2EC046A4" w14:textId="77777777" w:rsidR="007F4B46" w:rsidRDefault="007F4B46" w:rsidP="007F4B46">
      <w:pPr>
        <w:pStyle w:val="Term0"/>
      </w:pPr>
      <w:r>
        <w:t>Satisfaction Payload (SAT)</w:t>
      </w:r>
    </w:p>
    <w:p w14:paraId="2162CE9B" w14:textId="77777777" w:rsidR="007F4B46" w:rsidRDefault="007F4B46" w:rsidP="007F4B46">
      <w:pPr>
        <w:pStyle w:val="Description"/>
      </w:pPr>
      <w:r>
        <w:t xml:space="preserve">The SAT payload affects civilian group </w:t>
      </w:r>
      <w:r>
        <w:rPr>
          <w:i/>
        </w:rPr>
        <w:t>f’</w:t>
      </w:r>
      <w:r>
        <w:t xml:space="preserve">s satisfaction with some specific concern </w:t>
      </w:r>
      <w:r>
        <w:rPr>
          <w:i/>
        </w:rPr>
        <w:t>c</w:t>
      </w:r>
      <w:r>
        <w:t>.</w:t>
      </w:r>
    </w:p>
    <w:p w14:paraId="669CDFA8" w14:textId="77777777" w:rsidR="007F4B46" w:rsidRDefault="007F4B46" w:rsidP="007F4B46">
      <w:pPr>
        <w:pStyle w:val="Description"/>
      </w:pPr>
    </w:p>
    <w:p w14:paraId="2B3D1795" w14:textId="77777777" w:rsidR="007F4B46" w:rsidRDefault="007F4B46" w:rsidP="007F4B46">
      <w:pPr>
        <w:pStyle w:val="Term0"/>
      </w:pPr>
      <w:r>
        <w:t>Vertical Relationship Payload (VREL)</w:t>
      </w:r>
    </w:p>
    <w:p w14:paraId="61BE8A04" w14:textId="77777777" w:rsidR="007F4B46" w:rsidRDefault="007F4B46" w:rsidP="007F4B46">
      <w:pPr>
        <w:pStyle w:val="Description"/>
      </w:pPr>
      <w:r>
        <w:t xml:space="preserve">The VREL payload affects civilian group </w:t>
      </w:r>
      <w:r>
        <w:rPr>
          <w:i/>
        </w:rPr>
        <w:t>f’</w:t>
      </w:r>
      <w:r>
        <w:t xml:space="preserve">s vertical relationship with some specific actor </w:t>
      </w:r>
      <w:r>
        <w:rPr>
          <w:i/>
        </w:rPr>
        <w:t>a</w:t>
      </w:r>
      <w:r>
        <w:t>.</w:t>
      </w:r>
    </w:p>
    <w:p w14:paraId="65C1A1F4" w14:textId="77777777" w:rsidR="007F4B46" w:rsidRDefault="007F4B46" w:rsidP="007F4B46"/>
    <w:p w14:paraId="506EFA10" w14:textId="77777777" w:rsidR="007F4B46" w:rsidRDefault="007F4B46" w:rsidP="007F4B46">
      <w:r>
        <w:t xml:space="preserve">Each payload has a nominal magnitude </w:t>
      </w:r>
      <w:r>
        <w:rPr>
          <w:i/>
        </w:rPr>
        <w:t>mag</w:t>
      </w:r>
      <w:r>
        <w:t xml:space="preserve">, stated using one of Athena’s usual magnitude symbols, and representing a percentage change in the attitude curve from its current level toward the relevant extreme, i.e., a 5.0 point change moves a satisfaction level 5% of the way toward +100.0.  </w:t>
      </w:r>
    </w:p>
    <w:p w14:paraId="4C7C0B48" w14:textId="77777777" w:rsidR="007F4B46" w:rsidRDefault="007F4B46" w:rsidP="007F4B46"/>
    <w:p w14:paraId="4DC9B055" w14:textId="77777777" w:rsidR="007F4B46" w:rsidRDefault="007F4B46" w:rsidP="007F4B46">
      <w:r>
        <w:lastRenderedPageBreak/>
        <w:t xml:space="preserve">It might seem odd that the analyst must enter the magnitude of the change.  As noted in Section </w:t>
      </w:r>
      <w:r w:rsidR="001F15B9">
        <w:fldChar w:fldCharType="begin"/>
      </w:r>
      <w:r>
        <w:instrText xml:space="preserve"> REF _Ref339608710 \r \h </w:instrText>
      </w:r>
      <w:r w:rsidR="001F15B9">
        <w:fldChar w:fldCharType="separate"/>
      </w:r>
      <w:r w:rsidR="000135AC">
        <w:t>13</w:t>
      </w:r>
      <w:r w:rsidR="001F15B9">
        <w:fldChar w:fldCharType="end"/>
      </w:r>
      <w:r>
        <w:t xml:space="preserve">, however, a real-world IOM has informational and emotional content that Athena simply cannot assess.  Establishing the magnitude for each payload is part of the analysis the analyst must do while defining the IOM. Note, however, that the payload magnitude is only a nominal magnitude.  It must be adjusted by the CAP coverage, the resonance of the semantic hook, and the regard of the recipient group for the perceived sender, as described in Section </w:t>
      </w:r>
      <w:r w:rsidR="001F15B9">
        <w:fldChar w:fldCharType="begin"/>
      </w:r>
      <w:r w:rsidR="00D45F22">
        <w:instrText xml:space="preserve"> REF _Ref339612168 \r \h </w:instrText>
      </w:r>
      <w:r w:rsidR="001F15B9">
        <w:fldChar w:fldCharType="separate"/>
      </w:r>
      <w:r w:rsidR="000135AC">
        <w:t>13.3</w:t>
      </w:r>
      <w:r w:rsidR="001F15B9">
        <w:fldChar w:fldCharType="end"/>
      </w:r>
      <w:r w:rsidR="0042329A">
        <w:t>,</w:t>
      </w:r>
      <w:r>
        <w:t xml:space="preserve"> before it is given to URAM.</w:t>
      </w:r>
    </w:p>
    <w:p w14:paraId="4D7E8B4A" w14:textId="77777777" w:rsidR="00D45F22" w:rsidRPr="00D65825" w:rsidRDefault="00D45F22" w:rsidP="00D45F22">
      <w:pPr>
        <w:pStyle w:val="Heading3"/>
      </w:pPr>
      <w:bookmarkStart w:id="354" w:name="_Ref339612168"/>
      <w:bookmarkStart w:id="355" w:name="_Toc380578358"/>
      <w:r>
        <w:t>Broadcasting an IOM</w:t>
      </w:r>
      <w:bookmarkEnd w:id="354"/>
      <w:bookmarkEnd w:id="355"/>
    </w:p>
    <w:p w14:paraId="0AB26AA1" w14:textId="77777777" w:rsidR="00FA699F" w:rsidRDefault="00FA699F" w:rsidP="00FA699F">
      <w:r>
        <w:t xml:space="preserve">Actor broadcast IOMs using the </w:t>
      </w:r>
      <w:r w:rsidRPr="00FA699F">
        <w:rPr>
          <w:b/>
        </w:rPr>
        <w:t>BROADCAST</w:t>
      </w:r>
      <w:r>
        <w:t xml:space="preserve"> tactic, which has the following parameters:</w:t>
      </w:r>
    </w:p>
    <w:p w14:paraId="79B166AB" w14:textId="77777777" w:rsidR="00FA699F" w:rsidRDefault="00FA699F" w:rsidP="00FA699F"/>
    <w:p w14:paraId="25BCB991" w14:textId="77777777" w:rsidR="00FA699F" w:rsidRDefault="00FA699F" w:rsidP="00D85867">
      <w:pPr>
        <w:pStyle w:val="ListParagraph"/>
        <w:numPr>
          <w:ilvl w:val="0"/>
          <w:numId w:val="55"/>
        </w:numPr>
      </w:pPr>
      <w:r>
        <w:t>The CAP by which the IOM will be broadcast.</w:t>
      </w:r>
    </w:p>
    <w:p w14:paraId="5427A480" w14:textId="77777777" w:rsidR="00FA699F" w:rsidRDefault="00FA699F" w:rsidP="00D85867">
      <w:pPr>
        <w:pStyle w:val="ListParagraph"/>
        <w:numPr>
          <w:ilvl w:val="0"/>
          <w:numId w:val="55"/>
        </w:numPr>
      </w:pPr>
      <w:r>
        <w:t>The Perceived Source.</w:t>
      </w:r>
    </w:p>
    <w:p w14:paraId="0FDE9E84" w14:textId="77777777" w:rsidR="00FA699F" w:rsidRDefault="00FA699F" w:rsidP="00D85867">
      <w:pPr>
        <w:pStyle w:val="ListParagraph"/>
        <w:numPr>
          <w:ilvl w:val="0"/>
          <w:numId w:val="55"/>
        </w:numPr>
      </w:pPr>
      <w:r>
        <w:t>The IOM to broadcast.</w:t>
      </w:r>
    </w:p>
    <w:p w14:paraId="6A73E386" w14:textId="77777777" w:rsidR="00FA699F" w:rsidRDefault="00FA699F" w:rsidP="00D85867">
      <w:pPr>
        <w:pStyle w:val="ListParagraph"/>
        <w:numPr>
          <w:ilvl w:val="0"/>
          <w:numId w:val="55"/>
        </w:numPr>
      </w:pPr>
      <w:r>
        <w:t>The production cost.</w:t>
      </w:r>
    </w:p>
    <w:p w14:paraId="7AEC8702" w14:textId="77777777" w:rsidR="00FA699F" w:rsidRDefault="00FA699F" w:rsidP="00FA699F"/>
    <w:p w14:paraId="5F04572E" w14:textId="77777777" w:rsidR="00FA699F" w:rsidRDefault="00FA699F" w:rsidP="00FA699F">
      <w:r>
        <w:t>The CAP and IOM have been described above.</w:t>
      </w:r>
    </w:p>
    <w:p w14:paraId="44915880" w14:textId="77777777" w:rsidR="00FA699F" w:rsidRDefault="00FA699F" w:rsidP="00FA699F"/>
    <w:p w14:paraId="16FD09B5" w14:textId="77777777" w:rsidR="00FA699F" w:rsidRDefault="00FA699F" w:rsidP="00FA699F">
      <w:r>
        <w:rPr>
          <w:b/>
        </w:rPr>
        <w:t>Perceived Source.</w:t>
      </w:r>
      <w:r>
        <w:t xml:space="preserve">  The Perceived Source is the actor who will be seen as the source of the IOM, the actor who is trying to influence public opinion.  This might be the same as the True Source, the actor who executes the BROADCAST tactic; it might be some other actor; or there might be no Perceived Source, as when an IOM is seen as straight reporting.</w:t>
      </w:r>
    </w:p>
    <w:p w14:paraId="046A2B1E" w14:textId="77777777" w:rsidR="00FA699F" w:rsidRDefault="00FA699F" w:rsidP="00FA699F"/>
    <w:p w14:paraId="7804C083" w14:textId="77777777" w:rsidR="00FA699F" w:rsidRDefault="00FA699F" w:rsidP="00FA699F">
      <w:r>
        <w:t>The True Source might very well wish to hide their identity, and make it look like the IOM is coming from some other source.  Athena does not attempt to adjudicate this.  Rather, it is up to the analyst to decide which actor (if any) will be perceived as the source, whether this perception accords with the True Source’s wishes or not.</w:t>
      </w:r>
    </w:p>
    <w:p w14:paraId="695A5EA5" w14:textId="77777777" w:rsidR="00FA699F" w:rsidRDefault="00FA699F" w:rsidP="00FA699F"/>
    <w:p w14:paraId="4AEDBFED" w14:textId="77777777" w:rsidR="00FA699F" w:rsidRDefault="00FA699F" w:rsidP="00FA699F">
      <w:r>
        <w:rPr>
          <w:b/>
        </w:rPr>
        <w:t>Production Cost.</w:t>
      </w:r>
      <w:r>
        <w:t xml:space="preserve">  The cost of broadcasting an IOM is assumed to have two components: the production cost and the transmission cost.  The transmission cost is a function of the chosen CAP; the CAP’s cost per message per week is part of the CAP’s definition.  However, the cost of producing the message for transmission is a function both of the message itself and of the medium by which it is broadcast, and can’t be defined as simply a part of either CAP or the IOM.  Thus, we allow the analyst to enter it here.</w:t>
      </w:r>
    </w:p>
    <w:p w14:paraId="1DE8B4BA" w14:textId="77777777" w:rsidR="00FA699F" w:rsidRDefault="00FA699F" w:rsidP="00FA699F"/>
    <w:p w14:paraId="0369FDF2" w14:textId="77777777" w:rsidR="00FA699F" w:rsidRDefault="00FA699F" w:rsidP="00FA699F">
      <w:r>
        <w:t>Note that the magnitude of the production cost affects only the resources consumed by the broadcast, not how effective the broadcast is.  That is determined by the payload magnitudes.</w:t>
      </w:r>
    </w:p>
    <w:p w14:paraId="143FCD23" w14:textId="77777777" w:rsidR="00FA699F" w:rsidRDefault="00FA699F" w:rsidP="00FA699F"/>
    <w:p w14:paraId="6EAD6F3C" w14:textId="77777777" w:rsidR="00FA699F" w:rsidRDefault="00FA699F" w:rsidP="00FA699F">
      <w:r>
        <w:t>Because different media have different production costs, and different CAPs may have different media types, it may be necessary to define multiple versions of an IOM that is intended for use in multiple media.  Alternatively, the analyst can set the production costs to $0 and assume that production is part of the transmission cost.</w:t>
      </w:r>
    </w:p>
    <w:p w14:paraId="0E91417E" w14:textId="77777777" w:rsidR="00FA699F" w:rsidRDefault="00FA699F" w:rsidP="00FA699F">
      <w:pPr>
        <w:pStyle w:val="Heading4"/>
      </w:pPr>
      <w:bookmarkStart w:id="356" w:name="_Toc380578359"/>
      <w:r>
        <w:lastRenderedPageBreak/>
        <w:t>Access to the Broadcast CAP</w:t>
      </w:r>
      <w:bookmarkEnd w:id="356"/>
    </w:p>
    <w:p w14:paraId="758A3970" w14:textId="77777777" w:rsidR="00FA699F" w:rsidRDefault="00FA699F" w:rsidP="00FA699F">
      <w:r>
        <w:t>An actor may always broadcast using his own CAPs; however, CAP ownership can change and access to CAPs belonging to other actors can be granted or revoked as the result of strategy execution, and hence the IOMs cannot actually be broadcast until after strategy execution has concluded.  At that time Athena broadcasts all IOMs for which the sending actor has access to the chosen CAP.  If an actor's IOM cannot be broadcast on the chosen CAP the</w:t>
      </w:r>
      <w:r w:rsidR="009A392F">
        <w:t>n the money he spent on it is refunded.</w:t>
      </w:r>
      <w:r>
        <w:t xml:space="preserve"> </w:t>
      </w:r>
    </w:p>
    <w:p w14:paraId="52CA8681" w14:textId="77777777" w:rsidR="00FA699F" w:rsidRDefault="009A392F" w:rsidP="00FA699F">
      <w:pPr>
        <w:pStyle w:val="Heading4"/>
      </w:pPr>
      <w:bookmarkStart w:id="357" w:name="_Ref339614530"/>
      <w:bookmarkStart w:id="358" w:name="_Toc380578360"/>
      <w:r>
        <w:t>IOM Acceptability</w:t>
      </w:r>
      <w:bookmarkEnd w:id="357"/>
      <w:bookmarkEnd w:id="358"/>
    </w:p>
    <w:p w14:paraId="3E96F6C7" w14:textId="77777777" w:rsidR="009A392F" w:rsidRDefault="009A392F" w:rsidP="009A392F">
      <w:r>
        <w:t xml:space="preserve">When IOM </w:t>
      </w:r>
      <w:r w:rsidR="001450F9" w:rsidRPr="001450F9">
        <w:rPr>
          <w:i/>
        </w:rPr>
        <w:t>m</w:t>
      </w:r>
      <w:r w:rsidR="001450F9">
        <w:t xml:space="preserve"> </w:t>
      </w:r>
      <w:r w:rsidRPr="001450F9">
        <w:t>is</w:t>
      </w:r>
      <w:r>
        <w:t xml:space="preserve"> successfully broadcast, we next determine the acceptability of the IOM to each group </w:t>
      </w:r>
      <w:r>
        <w:rPr>
          <w:i/>
        </w:rPr>
        <w:t>g</w:t>
      </w:r>
      <w:r>
        <w:t xml:space="preserve"> in the audience of the CAP used to broadcast the IOM, that is, each group </w:t>
      </w:r>
      <w:r>
        <w:rPr>
          <w:i/>
        </w:rPr>
        <w:t>g</w:t>
      </w:r>
      <w:r>
        <w:t xml:space="preserve"> for which </w:t>
      </w:r>
      <m:oMath>
        <m:sSub>
          <m:sSubPr>
            <m:ctrlPr>
              <w:rPr>
                <w:rFonts w:ascii="Cambria Math" w:hAnsi="Cambria Math"/>
                <w:i/>
              </w:rPr>
            </m:ctrlPr>
          </m:sSubPr>
          <m:e>
            <m:r>
              <w:rPr>
                <w:rFonts w:ascii="Cambria Math" w:hAnsi="Cambria Math"/>
              </w:rPr>
              <m:t>Audience</m:t>
            </m:r>
          </m:e>
          <m:sub>
            <m:r>
              <w:rPr>
                <w:rFonts w:ascii="Cambria Math" w:hAnsi="Cambria Math"/>
              </w:rPr>
              <m:t>kg</m:t>
            </m:r>
          </m:sub>
        </m:sSub>
        <m:r>
          <w:rPr>
            <w:rFonts w:ascii="Cambria Math" w:hAnsi="Cambria Math"/>
          </w:rPr>
          <m:t>&gt;0.0</m:t>
        </m:r>
      </m:oMath>
      <w:r>
        <w:t>, where</w:t>
      </w:r>
    </w:p>
    <w:p w14:paraId="40860A0F" w14:textId="77777777" w:rsidR="009A392F" w:rsidRDefault="009A392F" w:rsidP="009A392F"/>
    <w:p w14:paraId="713CAC26" w14:textId="77777777" w:rsidR="009A392F" w:rsidRPr="009A392F" w:rsidRDefault="00C32465" w:rsidP="009A392F">
      <w:pPr>
        <w:ind w:left="360"/>
      </w:pPr>
      <m:oMathPara>
        <m:oMath>
          <m:sSub>
            <m:sSubPr>
              <m:ctrlPr>
                <w:rPr>
                  <w:rFonts w:ascii="Cambria Math" w:hAnsi="Cambria Math"/>
                  <w:i/>
                </w:rPr>
              </m:ctrlPr>
            </m:sSubPr>
            <m:e>
              <m:r>
                <w:rPr>
                  <w:rFonts w:ascii="Cambria Math" w:hAnsi="Cambria Math"/>
                </w:rPr>
                <m:t>acceptability</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regard</m:t>
              </m:r>
            </m:e>
            <m:sub>
              <m:r>
                <w:rPr>
                  <w:rFonts w:ascii="Cambria Math" w:hAnsi="Cambria Math"/>
                </w:rPr>
                <m:t>ga</m:t>
              </m:r>
            </m:sub>
          </m:sSub>
        </m:oMath>
      </m:oMathPara>
    </w:p>
    <w:p w14:paraId="3FA531AE" w14:textId="77777777" w:rsidR="009A392F" w:rsidRDefault="009A392F" w:rsidP="009A392F"/>
    <w:p w14:paraId="3F6FAE10" w14:textId="77777777" w:rsidR="009A392F" w:rsidRDefault="009A392F" w:rsidP="009A392F">
      <w:r>
        <w:t>where</w:t>
      </w:r>
    </w:p>
    <w:p w14:paraId="3A756B16" w14:textId="77777777" w:rsidR="009A392F" w:rsidRDefault="009A392F" w:rsidP="009A392F"/>
    <w:p w14:paraId="459A0B93" w14:textId="77777777" w:rsidR="001450F9" w:rsidRPr="001450F9" w:rsidRDefault="001450F9" w:rsidP="009A392F">
      <w:pPr>
        <w:pStyle w:val="Definitions"/>
      </w:pPr>
      <w:r>
        <w:rPr>
          <w:i/>
        </w:rPr>
        <w:t>m</w:t>
      </w:r>
      <w:r>
        <w:rPr>
          <w:i/>
        </w:rPr>
        <w:tab/>
      </w:r>
      <w:r>
        <w:t>=</w:t>
      </w:r>
      <w:r>
        <w:tab/>
        <w:t>The IOM</w:t>
      </w:r>
    </w:p>
    <w:p w14:paraId="41BAE569" w14:textId="77777777" w:rsidR="009A392F" w:rsidRDefault="009A392F" w:rsidP="009A392F">
      <w:pPr>
        <w:pStyle w:val="Definitions"/>
      </w:pPr>
      <w:r>
        <w:rPr>
          <w:i/>
        </w:rPr>
        <w:t>g</w:t>
      </w:r>
      <w:r>
        <w:tab/>
        <w:t>=</w:t>
      </w:r>
      <w:r>
        <w:tab/>
        <w:t>A group in the CAP's audience</w:t>
      </w:r>
    </w:p>
    <w:p w14:paraId="39FFD346" w14:textId="77777777" w:rsidR="009A392F" w:rsidRPr="009A392F" w:rsidRDefault="009A392F" w:rsidP="009A392F">
      <w:pPr>
        <w:pStyle w:val="Definitions"/>
      </w:pPr>
      <w:r>
        <w:rPr>
          <w:i/>
        </w:rPr>
        <w:t>a</w:t>
      </w:r>
      <w:r>
        <w:tab/>
        <w:t>=</w:t>
      </w:r>
      <w:r>
        <w:tab/>
        <w:t>The actor perceived to have sent the IOM</w:t>
      </w:r>
    </w:p>
    <w:p w14:paraId="2658EE03" w14:textId="77777777" w:rsidR="009A392F" w:rsidRDefault="00C32465" w:rsidP="009A392F">
      <w:pPr>
        <w:pStyle w:val="Definitions"/>
      </w:pPr>
      <m:oMath>
        <m:sSub>
          <m:sSubPr>
            <m:ctrlPr>
              <w:rPr>
                <w:rFonts w:ascii="Cambria Math" w:hAnsi="Cambria Math"/>
                <w:i/>
              </w:rPr>
            </m:ctrlPr>
          </m:sSubPr>
          <m:e>
            <m:r>
              <w:rPr>
                <w:rFonts w:ascii="Cambria Math" w:hAnsi="Cambria Math"/>
              </w:rPr>
              <m:t>resonance</m:t>
            </m:r>
          </m:e>
          <m:sub>
            <m:r>
              <w:rPr>
                <w:rFonts w:ascii="Cambria Math" w:hAnsi="Cambria Math"/>
              </w:rPr>
              <m:t>g</m:t>
            </m:r>
          </m:sub>
        </m:sSub>
      </m:oMath>
      <w:r w:rsidR="009A392F">
        <w:tab/>
        <w:t>=</w:t>
      </w:r>
      <w:r w:rsidR="009A392F">
        <w:tab/>
        <w:t xml:space="preserve">The resonance of the IOM's semantic hook with group </w:t>
      </w:r>
      <w:r w:rsidR="009A392F">
        <w:rPr>
          <w:i/>
        </w:rPr>
        <w:t>g</w:t>
      </w:r>
    </w:p>
    <w:p w14:paraId="3CAFAACD" w14:textId="77777777" w:rsidR="009A392F" w:rsidRDefault="00C32465" w:rsidP="009A392F">
      <w:pPr>
        <w:pStyle w:val="Definitions"/>
      </w:pP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9A392F">
        <w:tab/>
        <w:t>=</w:t>
      </w:r>
      <w:r w:rsidR="009A392F">
        <w:tab/>
        <w:t>The regard of</w:t>
      </w:r>
      <w:r w:rsidR="009A392F">
        <w:rPr>
          <w:i/>
        </w:rPr>
        <w:t xml:space="preserve"> </w:t>
      </w:r>
      <w:r w:rsidR="009A392F">
        <w:t xml:space="preserve">group </w:t>
      </w:r>
      <w:r w:rsidR="009A392F">
        <w:rPr>
          <w:i/>
        </w:rPr>
        <w:t>g</w:t>
      </w:r>
      <w:r w:rsidR="009A392F">
        <w:t xml:space="preserve"> for actor </w:t>
      </w:r>
      <w:r w:rsidR="009A392F">
        <w:rPr>
          <w:i/>
        </w:rPr>
        <w:t>a</w:t>
      </w:r>
      <w:r w:rsidR="009A392F">
        <w:t>.</w:t>
      </w:r>
    </w:p>
    <w:p w14:paraId="3A385FC7" w14:textId="77777777" w:rsidR="009A392F" w:rsidRDefault="009A392F" w:rsidP="009A392F"/>
    <w:p w14:paraId="1FBF1EF3" w14:textId="77777777" w:rsidR="002F4386" w:rsidRDefault="002F4386" w:rsidP="002F4386">
      <w:r>
        <w:rPr>
          <w:b/>
        </w:rPr>
        <w:t>Resonance.</w:t>
      </w:r>
      <w:r>
        <w:t xml:space="preserve">  The purpose of the IOM's semantic hook is to catch the civilians in the audience; the greater the value of </w:t>
      </w:r>
      <m:oMath>
        <m:sSub>
          <m:sSubPr>
            <m:ctrlPr>
              <w:rPr>
                <w:rFonts w:ascii="Cambria Math" w:hAnsi="Cambria Math"/>
                <w:i/>
              </w:rPr>
            </m:ctrlPr>
          </m:sSubPr>
          <m:e>
            <m:r>
              <w:rPr>
                <w:rFonts w:ascii="Cambria Math" w:hAnsi="Cambria Math"/>
              </w:rPr>
              <m:t>congruenc</m:t>
            </m:r>
            <m:r>
              <w:rPr>
                <w:rFonts w:ascii="Cambria Math" w:hAnsi="Cambria Math"/>
              </w:rPr>
              <m:t>e</m:t>
            </m:r>
          </m:e>
          <m:sub>
            <m:r>
              <w:rPr>
                <w:rFonts w:ascii="Cambria Math" w:hAnsi="Cambria Math"/>
              </w:rPr>
              <m:t>gm</m:t>
            </m:r>
          </m:sub>
        </m:sSub>
      </m:oMath>
      <w:r>
        <w:t>, the more civilians are caught.  However, we can't use congruence directly, as (being an affinity value) it ranges from −1.0 to +1.0.  While it is possible that negative values of congruence should negate the attitude effects of the payloads, this effect should be muted.  Hence, we define the resonance of the message as</w:t>
      </w:r>
    </w:p>
    <w:p w14:paraId="021318F6" w14:textId="77777777" w:rsidR="002F4386" w:rsidRDefault="002F4386" w:rsidP="002F4386"/>
    <w:p w14:paraId="31B15030" w14:textId="77777777" w:rsidR="002F4386" w:rsidRDefault="00C32465" w:rsidP="002F4386">
      <w:pPr>
        <w:ind w:left="360"/>
      </w:pPr>
      <m:oMathPara>
        <m:oMath>
          <m:sSub>
            <m:sSubPr>
              <m:ctrlPr>
                <w:rPr>
                  <w:rFonts w:ascii="Cambria Math" w:hAnsi="Cambria Math"/>
                  <w:i/>
                </w:rPr>
              </m:ctrlPr>
            </m:sSubPr>
            <m:e>
              <m:r>
                <w:rPr>
                  <w:rFonts w:ascii="Cambria Math" w:hAnsi="Cambria Math"/>
                </w:rPr>
                <m:t>resonance</m:t>
              </m:r>
            </m:e>
            <m:sub>
              <m:r>
                <w:rPr>
                  <w:rFonts w:ascii="Cambria Math" w:hAnsi="Cambria Math"/>
                </w:rPr>
                <m:t>gm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resonance</m:t>
              </m:r>
            </m:sub>
          </m:sSub>
          <m:d>
            <m:dPr>
              <m:ctrlPr>
                <w:rPr>
                  <w:rFonts w:ascii="Cambria Math" w:hAnsi="Cambria Math"/>
                  <w:i/>
                </w:rPr>
              </m:ctrlPr>
            </m:dPr>
            <m:e>
              <m:sSub>
                <m:sSubPr>
                  <m:ctrlPr>
                    <w:rPr>
                      <w:rFonts w:ascii="Cambria Math" w:hAnsi="Cambria Math"/>
                      <w:i/>
                    </w:rPr>
                  </m:ctrlPr>
                </m:sSubPr>
                <m:e>
                  <m:r>
                    <w:rPr>
                      <w:rFonts w:ascii="Cambria Math" w:hAnsi="Cambria Math"/>
                    </w:rPr>
                    <m:t>congruence</m:t>
                  </m:r>
                </m:e>
                <m:sub>
                  <m:r>
                    <w:rPr>
                      <w:rFonts w:ascii="Cambria Math" w:hAnsi="Cambria Math"/>
                    </w:rPr>
                    <m:t>gm</m:t>
                  </m:r>
                </m:sub>
              </m:sSub>
            </m:e>
          </m:d>
        </m:oMath>
      </m:oMathPara>
    </w:p>
    <w:p w14:paraId="7A5E0B77" w14:textId="77777777" w:rsidR="002F4386" w:rsidRDefault="002F4386" w:rsidP="002F4386"/>
    <w:p w14:paraId="04EAD6C2" w14:textId="77777777" w:rsidR="002F4386" w:rsidRDefault="002F4386" w:rsidP="002F4386">
      <w:r>
        <w:t xml:space="preserve">where </w:t>
      </w:r>
      <m:oMath>
        <m:sSub>
          <m:sSubPr>
            <m:ctrlPr>
              <w:rPr>
                <w:rFonts w:ascii="Cambria Math" w:hAnsi="Cambria Math"/>
                <w:i/>
              </w:rPr>
            </m:ctrlPr>
          </m:sSubPr>
          <m:e>
            <m:r>
              <w:rPr>
                <w:rFonts w:ascii="Cambria Math" w:hAnsi="Cambria Math"/>
              </w:rPr>
              <m:t>Z</m:t>
            </m:r>
          </m:e>
          <m:sub>
            <m:r>
              <w:rPr>
                <w:rFonts w:ascii="Cambria Math" w:hAnsi="Cambria Math"/>
              </w:rPr>
              <m:t>resonance</m:t>
            </m:r>
          </m:sub>
        </m:sSub>
      </m:oMath>
      <w:r>
        <w:t xml:space="preserve"> is a Z-curve with default parameters </w:t>
      </w:r>
      <w:r>
        <w:rPr>
          <w:i/>
        </w:rPr>
        <w:t>lo</w:t>
      </w:r>
      <w:r>
        <w:t xml:space="preserve">=0.0, </w:t>
      </w:r>
      <w:r>
        <w:rPr>
          <w:i/>
        </w:rPr>
        <w:t>a</w:t>
      </w:r>
      <w:r>
        <w:t xml:space="preserve">=0.0, </w:t>
      </w:r>
      <w:r>
        <w:rPr>
          <w:i/>
        </w:rPr>
        <w:t>b</w:t>
      </w:r>
      <w:r>
        <w:t>=0.6</w:t>
      </w:r>
      <w:r>
        <w:rPr>
          <w:i/>
        </w:rPr>
        <w:t xml:space="preserve">, </w:t>
      </w:r>
      <w:r>
        <w:t xml:space="preserve">and </w:t>
      </w:r>
      <w:r>
        <w:rPr>
          <w:i/>
        </w:rPr>
        <w:t>hi</w:t>
      </w:r>
      <w:r>
        <w:t>=1.0.</w:t>
      </w:r>
      <w:r>
        <w:rPr>
          <w:rStyle w:val="FootnoteReference"/>
        </w:rPr>
        <w:footnoteReference w:id="104"/>
      </w:r>
      <w:r>
        <w:t xml:space="preserve">  With these settings, groups ignore messages with negative congruence, and a message achieves a resonance of 1.0 for any congruence greater than 0.6.  The parameters can be adjusted to give negative congru</w:t>
      </w:r>
      <w:r w:rsidR="00511E87">
        <w:t>ence a slightly negative effect, as shown in the following graph:</w:t>
      </w:r>
    </w:p>
    <w:p w14:paraId="403D9423" w14:textId="77777777" w:rsidR="00511E87" w:rsidRDefault="00511E87" w:rsidP="004A7164">
      <w:pPr>
        <w:jc w:val="center"/>
      </w:pPr>
    </w:p>
    <w:p w14:paraId="1568DD62" w14:textId="1FFF05A5" w:rsidR="00511E87" w:rsidRDefault="00C32465" w:rsidP="004A7164">
      <w:pPr>
        <w:jc w:val="center"/>
      </w:pPr>
      <w:r>
        <w:rPr>
          <w:i/>
          <w:noProof/>
        </w:rPr>
      </w:r>
      <w:r w:rsidR="00B93326">
        <w:rPr>
          <w:i/>
          <w:noProof/>
        </w:rPr>
        <w:pict w14:anchorId="427E12BC">
          <v:group id="Group 44" o:spid="_x0000_s1063" style="width:272.85pt;height:222pt;mso-position-horizontal-relative:char;mso-position-vertical-relative:line" coordsize="34645,28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">
            <v:rect id="Rectangle 27" o:spid="_x0000_s1064" style="position:absolute;left:10158;top:1571;width:21443;height:2145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pEXMYA&#10;AADbAAAADwAAAGRycy9kb3ducmV2LnhtbESPT2vCQBTE74V+h+UVehHd6KGV6CpFacmhFOqfg7dn&#10;9plNzb4N2VdNv323UPA4zMxvmPmy9426UBfrwAbGowwUcRlszZWB3fZ1OAUVBdliE5gM/FCE5eL+&#10;bo65DVf+pMtGKpUgHHM04ETaXOtYOvIYR6ElTt4pdB4lya7StsNrgvtGT7LsSXusOS04bGnlqDxv&#10;vr2BQ9FL9TV+k/czDvaDwh3Lj/XRmMeH/mUGSqiXW/i/XVgDk2f4+5J+gF7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cpEXMYAAADbAAAADwAAAAAAAAAAAAAAAACYAgAAZHJz&#10;L2Rvd25yZXYueG1sUEsFBgAAAAAEAAQA9QAAAIsDAAAAAA==&#10;" filled="f" strokecolor="black [3213]" strokeweight="1pt">
              <v:textbox>
                <w:txbxContent>
                  <w:p w14:paraId="74AF6BD3" w14:textId="77777777" w:rsidR="00C32465" w:rsidRDefault="00C32465" w:rsidP="00511E87"/>
                </w:txbxContent>
              </v:textbox>
            </v:rect>
            <v:line id="Straight Connector 28" o:spid="_x0000_s1065" style="position:absolute;visibility:visible" from="20887,1571" to="20887,23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9RCDzwQAAANsAAAAPAAAAAAAAAAAAAAAA&#10;AKECAABkcnMvZG93bnJldi54bWxQSwUGAAAAAAQABAD5AAAAjwMAAAAA&#10;" strokeweight="1pt"/>
            <v:line id="Straight Connector 29" o:spid="_x0000_s1066" style="position:absolute;visibility:visible" from="10158,12299" to="31601,122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CIVoxAAAANsAAAAPAAAAAAAAAAAA&#10;AAAAAKECAABkcnMvZG93bnJldi54bWxQSwUGAAAAAAQABAD5AAAAkgMAAAAA&#10;" strokeweight="1pt"/>
            <v:line id="Straight Connector 30" o:spid="_x0000_s1067" style="position:absolute;flip:x;visibility:visible" from="28046,1571" to="31601,1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4M0sEAAADbAAAADwAAAGRycy9kb3ducmV2LnhtbERPTWsCMRC9C/0PYQq9abZaRFajtAVF&#10;enG1FTyOmzG7uJksSarrvzcHwePjfc8WnW3EhXyoHSt4H2QgiEunazYK/n6X/QmIEJE1No5JwY0C&#10;LOYvvRnm2l15S5ddNCKFcMhRQRVjm0sZyooshoFriRN3ct5iTNAbqT1eU7ht5DDLxtJizamhwpa+&#10;KyrPu3+rINarwkxuX5k/SLk57osP81OslXp77T6nICJ18Sl+uNdawSitT1/SD5Dz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gzSwQAAANsAAAAPAAAAAAAAAAAAAAAA&#10;AKECAABkcnMvZG93bnJldi54bWxQSwUGAAAAAAQABAD5AAAAjwMAAAAA&#10;" strokecolor="green" strokeweight="2pt"/>
            <v:line id="Straight Connector 31" o:spid="_x0000_s1068" style="position:absolute;flip:x;visibility:visible" from="18094,1571" to="28046,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KpScQAAADbAAAADwAAAGRycy9kb3ducmV2LnhtbESPT2sCMRTE74V+h/CE3mrWVopsjWIL&#10;inhx/VPo8XXzzC5uXpYk6vrtjVDwOMzMb5jxtLONOJMPtWMFg34Ggrh0umajYL+bv45AhIissXFM&#10;Cq4UYDp5fhpjrt2FN3TeRiMShEOOCqoY21zKUFZkMfRdS5y8g/MWY5LeSO3xkuC2kW9Z9iEt1pwW&#10;Kmzpu6LyuD1ZBbFeFGZ0/cr8r5Trv59iaFbFUqmXXjf7BBGpi4/wf3upFbwP4P4l/QA5u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8qlJxAAAANsAAAAPAAAAAAAAAAAA&#10;AAAAAKECAABkcnMvZG93bnJldi54bWxQSwUGAAAAAAQABAD5AAAAkgMAAAAA&#10;" strokecolor="green" strokeweight="2pt"/>
            <v:line id="Straight Connector 32" o:spid="_x0000_s1069" style="position:absolute;flip:x;visibility:visible" from="10158,15028" to="18094,150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A3PsQAAADbAAAADwAAAGRycy9kb3ducmV2LnhtbESPT2sCMRTE74LfITyhN83WliKrUarQ&#10;Il669Q94fG6e2cXNy5JEXb99Uyj0OMzMb5jZorONuJEPtWMFz6MMBHHpdM1GwX73MZyACBFZY+OY&#10;FDwowGLe780w1+7O33TbRiMShEOOCqoY21zKUFZkMYxcS5y8s/MWY5LeSO3xnuC2keMse5MWa04L&#10;Fba0qqi8bK9WQaw/CzN5LDN/lPLrdChezaZYK/U06N6nICJ18T/8115rBS9j+P2SfoC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IDc+xAAAANsAAAAPAAAAAAAAAAAA&#10;AAAAAKECAABkcnMvZG93bnJldi54bWxQSwUGAAAAAAQABAD5AAAAkgMAAAAA&#10;" strokecolor="green" strokeweight="2pt"/>
            <v:shape id="Text Box 33" o:spid="_x0000_s1070" type="#_x0000_t202" style="position:absolute;left:31591;width:3054;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c4zMQA&#10;AADbAAAADwAAAGRycy9kb3ducmV2LnhtbESPzW7CMBCE70i8g7VIvYHDTysIGFTRInErDTzAKl7i&#10;kHgdxS6kffoaCYnjaGa+0aw2na3FlVpfOlYwHiUgiHOnSy4UnI674RyED8gaa8ek4Jc8bNb93gpT&#10;7W78TdcsFCJC2KeowITQpFL63JBFP3INcfTOrrUYomwLqVu8Rbit5SRJ3qTFkuOCwYa2hvIq+7EK&#10;5on9qqrF5ODt7G/8arYf7rO5KPUy6N6XIAJ14Rl+tPdawXQK9y/xB8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nOMzEAAAA2wAAAA8AAAAAAAAAAAAAAAAAmAIAAGRycy9k&#10;b3ducmV2LnhtbFBLBQYAAAAABAAEAPUAAACJAwAAAAA=&#10;" filled="f" stroked="f">
              <v:textbox style="mso-fit-shape-to-text:t">
                <w:txbxContent>
                  <w:p w14:paraId="0D4F1ACB"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8000"/>
                        <w:kern w:val="24"/>
                      </w:rPr>
                      <w:t>hi</w:t>
                    </w:r>
                  </w:p>
                </w:txbxContent>
              </v:textbox>
            </v:shape>
            <v:shape id="Text Box 34" o:spid="_x0000_s1071" type="#_x0000_t202" style="position:absolute;left:5714;top:13438;width:300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14:paraId="20CF1C0F"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8000"/>
                        <w:kern w:val="24"/>
                      </w:rPr>
                      <w:t>lo</w:t>
                    </w:r>
                  </w:p>
                </w:txbxContent>
              </v:textbox>
            </v:shape>
            <v:shape id="Text Box 35" o:spid="_x0000_s1072" type="#_x0000_t202" style="position:absolute;left:16597;top:23015;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IFI8QA&#10;AADbAAAADwAAAGRycy9kb3ducmV2LnhtbESPwW7CMBBE70j8g7VIvRUnUCpIYxCCIvUGpf2AVbzE&#10;aeJ1FBsI/foaqRLH0cy80eSr3jbiQp2vHCtIxwkI4sLpiksF31+75zkIH5A1No5JwY08rJbDQY6Z&#10;dlf+pMsxlCJC2GeowITQZlL6wpBFP3YtcfROrrMYouxKqTu8Rrht5CRJXqXFiuOCwZY2hor6eLYK&#10;5ond1/VicvD25Tedmc3Wvbc/Sj2N+vUbiEB9eIT/2x9awXQG9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BSPEAAAA2wAAAA8AAAAAAAAAAAAAAAAAmAIAAGRycy9k&#10;b3ducmV2LnhtbFBLBQYAAAAABAAEAPUAAACJAwAAAAA=&#10;" filled="f" stroked="f">
              <v:textbox style="mso-fit-shape-to-text:t">
                <w:txbxContent>
                  <w:p w14:paraId="3B22DE99"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8000"/>
                        <w:kern w:val="24"/>
                      </w:rPr>
                      <w:t>a</w:t>
                    </w:r>
                  </w:p>
                </w:txbxContent>
              </v:textbox>
            </v:shape>
            <v:shape id="Text Box 36" o:spid="_x0000_s1073" type="#_x0000_t202" style="position:absolute;left:26734;top:22915;width:2629;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14:paraId="15F22E24"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8000"/>
                        <w:kern w:val="24"/>
                      </w:rPr>
                      <w:t>b</w:t>
                    </w:r>
                  </w:p>
                </w:txbxContent>
              </v:textbox>
            </v:shape>
            <v:shape id="Text Box 43" o:spid="_x0000_s1074" type="#_x0000_t202" style="position:absolute;left:29323;top:23047;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14:paraId="7A9A4128"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4" o:spid="_x0000_s1075" type="#_x0000_t202" style="position:absolute;left:5599;width:4673;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FFGMIA&#10;AADbAAAADwAAAGRycy9kb3ducmV2LnhtbESP0YrCMBRE34X9h3CFfdNUUdFqlEVX8G1d1w+4NNem&#10;trkpTdTq128EwcdhZs4wi1VrK3GlxheOFQz6CQjizOmCcwXHv21vCsIHZI2VY1JwJw+r5Udngal2&#10;N/6l6yHkIkLYp6jAhFCnUvrMkEXfdzVx9E6usRiibHKpG7xFuK3kMEkm0mLBccFgTWtDWXm4WAXT&#10;xP6U5Wy493b0GIzNeuO+67NSn932aw4iUBve4Vd7pxWMR/D8En+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EUUYwgAAANsAAAAPAAAAAAAAAAAAAAAAAJgCAABkcnMvZG93&#10;bnJldi54bWxQSwUGAAAAAAQABAD1AAAAhwMAAAAA&#10;" filled="f" stroked="f">
              <v:textbox style="mso-fit-shape-to-text:t">
                <w:txbxContent>
                  <w:p w14:paraId="68785A9F"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5" o:spid="_x0000_s1076" type="#_x0000_t202" style="position:absolute;left:7792;top:23186;width:4596;height:269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3gg8QA&#10;AADbAAAADwAAAGRycy9kb3ducmV2LnhtbESP0WrCQBRE3wv9h+UW+lY3kaZodCPFWuibNfoBl+w1&#10;G5O9G7Krpv16t1DwcZiZM8xyNdpOXGjwjWMF6SQBQVw53XCt4LD/fJmB8AFZY+eYFPyQh1Xx+LDE&#10;XLsr7+hShlpECPscFZgQ+lxKXxmy6CeuJ47e0Q0WQ5RDLfWA1wi3nZwmyZu02HBcMNjT2lDVlmer&#10;YJbYbdvOp9/evv6mmVl/uE1/Uur5aXxfgAg0hnv4v/2lFWQZ/H2JP0AW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4IPEAAAA2wAAAA8AAAAAAAAAAAAAAAAAmAIAAGRycy9k&#10;b3ducmV2LnhtbFBLBQYAAAAABAAEAPUAAACJAwAAAAA=&#10;" filled="f" stroked="f">
              <v:textbox style="mso-fit-shape-to-text:t">
                <w:txbxContent>
                  <w:p w14:paraId="75C6C70C"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6" o:spid="_x0000_s1077" type="#_x0000_t202" style="position:absolute;left:5423;top:21662;width:4597;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9+9MQA&#10;AADbAAAADwAAAGRycy9kb3ducmV2LnhtbESP0WrCQBRE3wv9h+UW+lY3hio2ZiMlttA3re0HXLLX&#10;bJrs3ZBdNfr1XUHwcZiZM0y+Gm0njjT4xrGC6SQBQVw53XCt4Pfn82UBwgdkjZ1jUnAmD6vi8SHH&#10;TLsTf9NxF2oRIewzVGBC6DMpfWXIop+4njh6ezdYDFEOtdQDniLcdjJNkrm02HBcMNhTaahqdwer&#10;YJHYTdu+pVtvXy/TmSnX7qP/U+r5aXxfggg0hnv41v7SCmZz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PfvTEAAAA2wAAAA8AAAAAAAAAAAAAAAAAmAIAAGRycy9k&#10;b3ducmV2LnhtbFBLBQYAAAAABAAEAPUAAACJAwAAAAA=&#10;" filled="f" stroked="f">
              <v:textbox style="mso-fit-shape-to-text:t">
                <w:txbxContent>
                  <w:p w14:paraId="5210205B"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–1.0</w:t>
                    </w:r>
                  </w:p>
                </w:txbxContent>
              </v:textbox>
            </v:shape>
            <v:shape id="Text Box 57" o:spid="_x0000_s1078" type="#_x0000_t202" style="position:absolute;left:6478;top:10808;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Pbb8QA&#10;AADbAAAADwAAAGRycy9kb3ducmV2LnhtbESPwW7CMBBE70j9B2sr9QZOEFBIY1AFrdQbNO0HrOIl&#10;ThOvo9iFlK/HlZA4jmbmjSbfDLYVJ+p97VhBOklAEJdO11wp+P56Hy9B+ICssXVMCv7Iw2b9MMox&#10;0+7Mn3QqQiUihH2GCkwIXSalLw1Z9BPXEUfv6HqLIcq+krrHc4TbVk6TZCEt1hwXDHa0NVQ2xa9V&#10;sEzsvmlW04O3s0s6N9ude+t+lHp6HF5fQAQawj18a39oBfNn+P8Sf4B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D22/EAAAA2wAAAA8AAAAAAAAAAAAAAAAAmAIAAGRycy9k&#10;b3ducmV2LnhtbFBLBQYAAAAABAAEAPUAAACJAwAAAAA=&#10;" filled="f" stroked="f">
              <v:textbox style="mso-fit-shape-to-text:t">
                <w:txbxContent>
                  <w:p w14:paraId="1973CA3D"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shape id="Text Box 58" o:spid="_x0000_s1079" type="#_x0000_t202" style="position:absolute;left:19569;top:23193;width:2673;height:269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xPHcEA&#10;AADbAAAADwAAAGRycy9kb3ducmV2LnhtbERP3WrCMBS+H/gO4QjeramiQ6tRhnOwu83qAxyaY1Pb&#10;nJQmtt2efrkY7PLj+98dRtuInjpfOVYwT1IQxIXTFZcKrpf35zUIH5A1No5JwTd5OOwnTzvMtBv4&#10;TH0eShFD2GeowITQZlL6wpBFn7iWOHI311kMEXal1B0OMdw2cpGmL9JixbHBYEtHQ0WdP6yCdWo/&#10;63qz+PJ2+TNfmeObO7V3pWbT8XULItAY/sV/7g+tYBXHxi/xB8j9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cTx3BAAAA2wAAAA8AAAAAAAAAAAAAAAAAmAIAAGRycy9kb3du&#10;cmV2LnhtbFBLBQYAAAAABAAEAPUAAACGAwAAAAA=&#10;" filled="f" stroked="f">
              <v:textbox style="mso-fit-shape-to-text:t">
                <w:txbxContent>
                  <w:p w14:paraId="5D381D53" w14:textId="77777777" w:rsidR="00C32465" w:rsidRDefault="00C32465" w:rsidP="00511E87">
                    <w:pPr>
                      <w:pStyle w:val="NormalWeb"/>
                      <w:spacing w:before="0" w:beforeAutospacing="0" w:after="0" w:afterAutospacing="0"/>
                      <w:textAlignment w:val="baseline"/>
                    </w:pPr>
                    <w:r>
                      <w:rPr>
                        <w:rFonts w:ascii="Cambria" w:eastAsia="MS PGothic" w:hAnsi="Cambria" w:cs="Cambria"/>
                        <w:color w:val="000000" w:themeColor="text1"/>
                        <w:kern w:val="24"/>
                      </w:rPr>
                      <w:t>0</w:t>
                    </w:r>
                  </w:p>
                </w:txbxContent>
              </v:textbox>
            </v:shape>
            <v:line id="Straight Connector 59" o:spid="_x0000_s1080" style="position:absolute;visibility:visible" from="18094,15028" to="18094,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zREMMAAADbAAAADwAAAGRycy9kb3ducmV2LnhtbESPT4vCMBTE74LfITzBm6b+xe0aRQTF&#10;g5etIru3R/Nsq81LaaLWb2+EBY/DzPyGmS8bU4o71a6wrGDQj0AQp1YXnCk4Hja9GQjnkTWWlknB&#10;kxwsF+3WHGNtH/xD98RnIkDYxagg976KpXRpTgZd31bEwTvb2qAPss6krvER4KaUwyiaSoMFh4Uc&#10;K1rnlF6Tm1GQXM777d/xlO7okGSj1fr3VE7GSnU7zeobhKfGf8L/7Z1WMPmC95fwA+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eM0RDDAAAA2wAAAA8AAAAAAAAAAAAA&#10;AAAAoQIAAGRycy9kb3ducmV2LnhtbFBLBQYAAAAABAAEAPkAAACRAwAAAAA=&#10;" strokecolor="black [3213]" strokeweight=".5pt">
              <v:stroke dashstyle="3 1"/>
            </v:line>
            <v:line id="Straight Connector 60" o:spid="_x0000_s1081" style="position:absolute;visibility:visible" from="28046,1571" to="28046,230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yMMIAAADbAAAADwAAAGRycy9kb3ducmV2LnhtbERPy2rCQBTdF/yH4Qrd1Ym2DRIzSghY&#10;XHTTGER3l8zNQzN3Qmaq6d93FoUuD+ed7ibTizuNrrOsYLmIQBBXVnfcKCiP+5c1COeRNfaWScEP&#10;OdhtZ08pJto++IvuhW9ECGGXoILW+yGR0lUtGXQLOxAHrrajQR/g2Eg94iOEm16uoiiWBjsODS0O&#10;lLdU3Ypvo6C41p8fl/JUHehYNK9Zfj71729KPc+nbAPC0+T/xX/ug1YQh/XhS/gBcvs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yMMIAAADbAAAADwAAAAAAAAAAAAAA&#10;AAChAgAAZHJzL2Rvd25yZXYueG1sUEsFBgAAAAAEAAQA+QAAAJADAAAAAA==&#10;" strokecolor="black [3213]" strokeweight=".5pt">
              <v:stroke dashstyle="3 1"/>
            </v:line>
            <v:shape id="Text Box 61" o:spid="_x0000_s1082" type="#_x0000_t202" style="position:absolute;left:16964;top:25105;width:10488;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osPcMA&#10;AADbAAAADwAAAGRycy9kb3ducmV2LnhtbESP0WrCQBRE3wv9h+UW+lY3kSoaXaXYFnxTox9wyV6z&#10;Mdm7IbvV1K93BcHHYWbOMPNlbxtxps5XjhWkgwQEceF0xaWCw/73YwLCB2SNjWNS8E8elovXlzlm&#10;2l14R+c8lCJC2GeowITQZlL6wpBFP3AtcfSOrrMYouxKqTu8RLht5DBJxtJixXHBYEsrQ0Wd/1kF&#10;k8Ru6no63Hr7eU1HZvXtftqTUu9v/dcMRKA+PMOP9lorGKdw/x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gosPcMAAADbAAAADwAAAAAAAAAAAAAAAACYAgAAZHJzL2Rv&#10;d25yZXYueG1sUEsFBgAAAAAEAAQA9QAAAIgDAAAAAA==&#10;" filled="f" stroked="f">
              <v:textbox style="mso-fit-shape-to-text:t">
                <w:txbxContent>
                  <w:p w14:paraId="7A75D4FB"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0000" w:themeColor="text1"/>
                        <w:kern w:val="24"/>
                      </w:rPr>
                      <w:t>congruence</w:t>
                    </w:r>
                    <w:r>
                      <w:rPr>
                        <w:rFonts w:ascii="Cambria" w:eastAsia="MS PGothic" w:hAnsi="Cambria" w:cs="Cambria"/>
                        <w:i/>
                        <w:iCs/>
                        <w:color w:val="000000" w:themeColor="text1"/>
                        <w:kern w:val="24"/>
                        <w:position w:val="-6"/>
                        <w:vertAlign w:val="subscript"/>
                      </w:rPr>
                      <w:t>gm</w:t>
                    </w:r>
                  </w:p>
                </w:txbxContent>
              </v:textbox>
            </v:shape>
            <v:shape id="Text Box 62" o:spid="_x0000_s1083" type="#_x0000_t202" style="position:absolute;top:5510;width:9593;height:3079;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iySsIA&#10;AADbAAAADwAAAGRycy9kb3ducmV2LnhtbESP3WrCQBSE74W+w3IKvdONoRWNrlKsBe/8fYBD9piN&#10;yZ4N2VVTn74rCF4OM/MNM1t0thZXan3pWMFwkIAgzp0uuVBwPPz2xyB8QNZYOyYFf+RhMX/rzTDT&#10;7sY7uu5DISKEfYYKTAhNJqXPDVn0A9cQR+/kWoshyraQusVbhNtapkkykhZLjgsGG1oayqv9xSoY&#10;J3ZTVZN06+3nffhllj9u1ZyV+njvvqcgAnXhFX6211rBKIX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2LJKwgAAANsAAAAPAAAAAAAAAAAAAAAAAJgCAABkcnMvZG93&#10;bnJldi54bWxQSwUGAAAAAAQABAD1AAAAhwMAAAAA&#10;" filled="f" stroked="f">
              <v:textbox style="mso-fit-shape-to-text:t">
                <w:txbxContent>
                  <w:p w14:paraId="4BFFF0E3" w14:textId="77777777" w:rsidR="00C32465" w:rsidRDefault="00C32465" w:rsidP="00511E87">
                    <w:pPr>
                      <w:pStyle w:val="NormalWeb"/>
                      <w:spacing w:before="0" w:beforeAutospacing="0" w:after="0" w:afterAutospacing="0"/>
                      <w:textAlignment w:val="baseline"/>
                    </w:pPr>
                    <w:r>
                      <w:rPr>
                        <w:rFonts w:ascii="Cambria" w:eastAsia="MS PGothic" w:hAnsi="Cambria" w:cs="Cambria"/>
                        <w:i/>
                        <w:iCs/>
                        <w:color w:val="000000" w:themeColor="text1"/>
                        <w:kern w:val="24"/>
                      </w:rPr>
                      <w:t>resonance</w:t>
                    </w:r>
                    <w:r>
                      <w:rPr>
                        <w:rFonts w:ascii="Cambria" w:eastAsia="MS PGothic" w:hAnsi="Cambria" w:cs="Cambria"/>
                        <w:i/>
                        <w:iCs/>
                        <w:color w:val="000000" w:themeColor="text1"/>
                        <w:kern w:val="24"/>
                        <w:position w:val="-6"/>
                        <w:vertAlign w:val="subscript"/>
                      </w:rPr>
                      <w:t>gm</w:t>
                    </w:r>
                  </w:p>
                </w:txbxContent>
              </v:textbox>
            </v:shape>
            <w10:wrap type="none"/>
            <w10:anchorlock/>
          </v:group>
        </w:pict>
      </w:r>
    </w:p>
    <w:p w14:paraId="7301A3D5" w14:textId="77777777" w:rsidR="002F4386" w:rsidRPr="002F4386" w:rsidRDefault="002F4386" w:rsidP="002F4386"/>
    <w:p w14:paraId="20F71B2A" w14:textId="77777777" w:rsidR="005B747B" w:rsidRDefault="002F4386" w:rsidP="009A392F">
      <w:r>
        <w:rPr>
          <w:b/>
        </w:rPr>
        <w:t>Regard.</w:t>
      </w:r>
      <w:r>
        <w:t xml:space="preserve">  A group's willingness to be affected by messages from an actor depends on how much they trust that actor; we use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as a proxy for that trust.  Like congruence,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ranges from −1.0 to +1.0, which is too broad a range</w:t>
      </w:r>
      <w:r w:rsidR="00511E87">
        <w:t xml:space="preserve">; if a group has no trust at all for the sending actor,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rsidR="00511E87">
        <w:t xml:space="preserve"> should be zero.  As it happens, our </w:t>
      </w:r>
      <w:r w:rsidR="00511E87">
        <w:rPr>
          <w:i/>
        </w:rPr>
        <w:t>relationship multiplier functions</w:t>
      </w:r>
      <w:r w:rsidR="00511E87">
        <w:t xml:space="preserve">, defined in the </w:t>
      </w:r>
      <w:r w:rsidR="00511E87">
        <w:rPr>
          <w:i/>
        </w:rPr>
        <w:t>Mars Analyst's Guide</w:t>
      </w:r>
      <w:r w:rsidR="00511E87">
        <w:t xml:space="preserve">, were designed for exactly this purpose.  Using the rationale that messages should be able to affect even those who hate the perceived source to some extent, but that friends should be affected much more suggests using the </w:t>
      </w:r>
      <w:r w:rsidR="00511E87">
        <w:rPr>
          <w:b/>
        </w:rPr>
        <w:t>frmore</w:t>
      </w:r>
      <w:r w:rsidR="00511E87">
        <w:t xml:space="preserve"> function.</w:t>
      </w:r>
    </w:p>
    <w:p w14:paraId="42D9EC9B" w14:textId="77777777" w:rsidR="00511E87" w:rsidRDefault="00511E87" w:rsidP="009A392F"/>
    <w:p w14:paraId="3D56C1B0" w14:textId="77777777" w:rsidR="00511E87" w:rsidRDefault="00511E87" w:rsidP="009A392F">
      <w:r>
        <w:t xml:space="preserve">However, the group might not know the source.  Messages ascribed to anonymous sources are not ignored; in fact, a great deal of credence is usually given to what "everyone says."  Thus, we define </w:t>
      </w:r>
      <m:oMath>
        <m:sSub>
          <m:sSubPr>
            <m:ctrlPr>
              <w:rPr>
                <w:rFonts w:ascii="Cambria Math" w:hAnsi="Cambria Math"/>
                <w:i/>
              </w:rPr>
            </m:ctrlPr>
          </m:sSubPr>
          <m:e>
            <m:r>
              <w:rPr>
                <w:rFonts w:ascii="Cambria Math" w:hAnsi="Cambria Math"/>
              </w:rPr>
              <m:t>regard</m:t>
            </m:r>
          </m:e>
          <m:sub>
            <m:r>
              <w:rPr>
                <w:rFonts w:ascii="Cambria Math" w:hAnsi="Cambria Math"/>
              </w:rPr>
              <m:t>ga</m:t>
            </m:r>
          </m:sub>
        </m:sSub>
      </m:oMath>
      <w:r>
        <w:t xml:space="preserve"> as follows:</w:t>
      </w:r>
    </w:p>
    <w:p w14:paraId="44514C70" w14:textId="77777777" w:rsidR="00511E87" w:rsidRDefault="00511E87" w:rsidP="009A392F"/>
    <w:p w14:paraId="7DEE33CF" w14:textId="77777777" w:rsidR="00511E87" w:rsidRPr="004A7164" w:rsidRDefault="00C32465" w:rsidP="00511E87">
      <w:pPr>
        <w:ind w:left="360"/>
      </w:pPr>
      <m:oMathPara>
        <m:oMath>
          <m:sSub>
            <m:sSubPr>
              <m:ctrlPr>
                <w:rPr>
                  <w:rFonts w:ascii="Cambria Math" w:hAnsi="Cambria Math"/>
                  <w:i/>
                </w:rPr>
              </m:ctrlPr>
            </m:sSubPr>
            <m:e>
              <m:r>
                <w:rPr>
                  <w:rFonts w:ascii="Cambria Math" w:hAnsi="Cambria Math"/>
                </w:rPr>
                <m:t>regard</m:t>
              </m:r>
            </m:e>
            <m:sub>
              <m:r>
                <w:rPr>
                  <w:rFonts w:ascii="Cambria Math" w:hAnsi="Cambria Math"/>
                </w:rPr>
                <m:t>ga</m:t>
              </m:r>
            </m:sub>
          </m:sSub>
          <m:r>
            <w:rPr>
              <w:rFonts w:ascii="Cambria Math" w:hAnsi="Cambria Math"/>
            </w:rPr>
            <m:t>=</m:t>
          </m:r>
          <m:d>
            <m:dPr>
              <m:begChr m:val="{"/>
              <m:endChr m:val=""/>
              <m:ctrlPr>
                <w:rPr>
                  <w:rFonts w:ascii="Cambria Math" w:hAnsi="Cambria Math"/>
                  <w:i/>
                </w:rPr>
              </m:ctrlPr>
            </m:dPr>
            <m:e>
              <m:m>
                <m:mPr>
                  <m:cGp m:val="8"/>
                  <m:mcs>
                    <m:mc>
                      <m:mcPr>
                        <m:count m:val="2"/>
                        <m:mcJc m:val="left"/>
                      </m:mcPr>
                    </m:mc>
                  </m:mcs>
                  <m:ctrlPr>
                    <w:rPr>
                      <w:rFonts w:ascii="Cambria Math" w:hAnsi="Cambria Math"/>
                      <w:i/>
                    </w:rPr>
                  </m:ctrlPr>
                </m:mPr>
                <m:mr>
                  <m:e>
                    <m:r>
                      <w:rPr>
                        <w:rFonts w:ascii="Cambria Math" w:hAnsi="Cambria Math"/>
                      </w:rPr>
                      <m:t>1.0</m:t>
                    </m:r>
                  </m:e>
                  <m:e>
                    <m:r>
                      <m:rPr>
                        <m:nor/>
                      </m:rPr>
                      <w:rPr>
                        <w:rFonts w:ascii="Cambria Math" w:hAnsi="Cambria Math"/>
                      </w:rPr>
                      <m:t>when</m:t>
                    </m:r>
                    <m:r>
                      <w:rPr>
                        <w:rFonts w:ascii="Cambria Math" w:hAnsi="Cambria Math"/>
                      </w:rPr>
                      <m:t xml:space="preserve"> a </m:t>
                    </m:r>
                    <m:r>
                      <m:rPr>
                        <m:nor/>
                      </m:rPr>
                      <w:rPr>
                        <w:rFonts w:ascii="Cambria Math" w:hAnsi="Cambria Math"/>
                      </w:rPr>
                      <m:t>is unknown</m:t>
                    </m:r>
                  </m:e>
                </m:mr>
                <m:mr>
                  <m:e>
                    <m:r>
                      <w:rPr>
                        <w:rFonts w:ascii="Cambria Math" w:hAnsi="Cambria Math"/>
                      </w:rPr>
                      <m:t>frmore</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ga</m:t>
                            </m:r>
                          </m:sub>
                        </m:sSub>
                      </m:e>
                    </m:d>
                  </m:e>
                  <m:e>
                    <m:r>
                      <m:rPr>
                        <m:nor/>
                      </m:rPr>
                      <w:rPr>
                        <w:rFonts w:ascii="Cambria Math" w:hAnsi="Cambria Math"/>
                      </w:rPr>
                      <m:t>otherwise</m:t>
                    </m:r>
                  </m:e>
                </m:mr>
              </m:m>
            </m:e>
          </m:d>
        </m:oMath>
      </m:oMathPara>
    </w:p>
    <w:p w14:paraId="36468536" w14:textId="77777777" w:rsidR="004A7164" w:rsidRPr="004A7164" w:rsidRDefault="004A7164" w:rsidP="004A7164"/>
    <w:p w14:paraId="4A712994" w14:textId="77777777" w:rsidR="009A392F" w:rsidRDefault="009A392F" w:rsidP="009A392F">
      <w:pPr>
        <w:pStyle w:val="Heading4"/>
      </w:pPr>
      <w:bookmarkStart w:id="359" w:name="_Toc380578361"/>
      <w:r>
        <w:t>Payload Magnitudes</w:t>
      </w:r>
      <w:bookmarkEnd w:id="359"/>
    </w:p>
    <w:p w14:paraId="7254FF1C" w14:textId="77777777" w:rsidR="009A392F" w:rsidRDefault="009A392F" w:rsidP="009A392F">
      <w:r>
        <w:t xml:space="preserve">Each payload affects a particular set of attitude curves, as described in the </w:t>
      </w:r>
      <w:r>
        <w:rPr>
          <w:i/>
        </w:rPr>
        <w:t>Athena User's Guide</w:t>
      </w:r>
      <w:r>
        <w:t xml:space="preserve">, and has a nominal magnitude </w:t>
      </w:r>
      <w:r>
        <w:rPr>
          <w:i/>
        </w:rPr>
        <w:t>M</w:t>
      </w:r>
      <w:r>
        <w:t xml:space="preserve"> chosen by the analyst.  The analyst chooses </w:t>
      </w:r>
      <w:r>
        <w:rPr>
          <w:i/>
        </w:rPr>
        <w:t>M</w:t>
      </w:r>
      <w:r>
        <w:t xml:space="preserve"> using one of the same magnitude symbols (e.g., </w:t>
      </w:r>
      <w:r w:rsidRPr="009A392F">
        <w:rPr>
          <w:b/>
        </w:rPr>
        <w:t>XL+</w:t>
      </w:r>
      <w:r>
        <w:t xml:space="preserve">) used in the </w:t>
      </w:r>
      <w:r>
        <w:rPr>
          <w:i/>
        </w:rPr>
        <w:t>Athena Rules</w:t>
      </w:r>
      <w:r>
        <w:t xml:space="preserve"> document to state the effect of various rule sets.  The analyst should choose </w:t>
      </w:r>
      <w:r>
        <w:rPr>
          <w:i/>
        </w:rPr>
        <w:t>M</w:t>
      </w:r>
      <w:r>
        <w:t xml:space="preserve"> based on the following assumptions:</w:t>
      </w:r>
    </w:p>
    <w:p w14:paraId="41CBC80A" w14:textId="77777777" w:rsidR="009A392F" w:rsidRDefault="009A392F" w:rsidP="009A392F"/>
    <w:p w14:paraId="41C5ECA4" w14:textId="77777777" w:rsidR="009A392F" w:rsidRDefault="009A392F" w:rsidP="00D85867">
      <w:pPr>
        <w:pStyle w:val="ListParagraph"/>
        <w:numPr>
          <w:ilvl w:val="0"/>
          <w:numId w:val="56"/>
        </w:numPr>
      </w:pPr>
      <w:r>
        <w:t>The IOM will be completely acceptable (</w:t>
      </w:r>
      <m:oMath>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=1.0</m:t>
        </m:r>
      </m:oMath>
      <w:r>
        <w:t>) to the targeted group.</w:t>
      </w:r>
    </w:p>
    <w:p w14:paraId="61143494" w14:textId="77777777" w:rsidR="009A392F" w:rsidRDefault="009A392F" w:rsidP="00D85867">
      <w:pPr>
        <w:pStyle w:val="ListParagraph"/>
        <w:numPr>
          <w:ilvl w:val="0"/>
          <w:numId w:val="56"/>
        </w:numPr>
      </w:pPr>
      <w:r>
        <w:t>The IOM will have 2/3rds coverage of the targeted group.</w:t>
      </w:r>
    </w:p>
    <w:p w14:paraId="5F320C46" w14:textId="77777777" w:rsidR="009A392F" w:rsidRDefault="009A392F" w:rsidP="009A392F"/>
    <w:p w14:paraId="1E0DB299" w14:textId="77777777" w:rsidR="009A392F" w:rsidRDefault="009A392F" w:rsidP="009A392F">
      <w:r>
        <w:lastRenderedPageBreak/>
        <w:t xml:space="preserve">The actual magnitude </w:t>
      </w:r>
      <m:oMath>
        <m:acc>
          <m:accPr>
            <m:ctrlPr>
              <w:rPr>
                <w:rFonts w:ascii="Cambria Math" w:hAnsi="Cambria Math"/>
                <w:i/>
              </w:rPr>
            </m:ctrlPr>
          </m:accPr>
          <m:e>
            <m:r>
              <w:rPr>
                <w:rFonts w:ascii="Cambria Math" w:hAnsi="Cambria Math"/>
              </w:rPr>
              <m:t>M</m:t>
            </m:r>
          </m:e>
        </m:acc>
      </m:oMath>
      <w:r>
        <w:t xml:space="preserve"> given to URAM by the IOM rule set is then</w:t>
      </w:r>
    </w:p>
    <w:p w14:paraId="0E8950E8" w14:textId="77777777" w:rsidR="009A392F" w:rsidRDefault="009A392F" w:rsidP="009A392F"/>
    <w:p w14:paraId="44F18609" w14:textId="77777777" w:rsidR="009A392F" w:rsidRPr="009A392F" w:rsidRDefault="00C32465" w:rsidP="009A392F">
      <w:pPr>
        <w:ind w:left="360"/>
      </w:pPr>
      <m:oMathPara>
        <m:oMath>
          <m:acc>
            <m:accPr>
              <m:ctrlPr>
                <w:rPr>
                  <w:rFonts w:ascii="Cambria Math" w:hAnsi="Cambria Math"/>
                  <w:i/>
                </w:rPr>
              </m:ctrlPr>
            </m:accPr>
            <m:e>
              <m:r>
                <w:rPr>
                  <w:rFonts w:ascii="Cambria Math" w:hAnsi="Cambria Math"/>
                </w:rPr>
                <m:t>M</m:t>
              </m:r>
            </m:e>
          </m:acc>
          <m:r>
            <w:rPr>
              <w:rFonts w:ascii="Cambria Math" w:hAnsi="Cambria Math"/>
            </w:rPr>
            <m:t>=</m:t>
          </m:r>
          <m:sSub>
            <m:sSubPr>
              <m:ctrlPr>
                <w:rPr>
                  <w:rFonts w:ascii="Cambria Math" w:hAnsi="Cambria Math"/>
                  <w:i/>
                </w:rPr>
              </m:ctrlPr>
            </m:sSubPr>
            <m:e>
              <m:r>
                <w:rPr>
                  <w:rFonts w:ascii="Cambria Math" w:hAnsi="Cambria Math"/>
                </w:rPr>
                <m:t>acceptability</m:t>
              </m:r>
            </m:e>
            <m:sub>
              <m:r>
                <w:rPr>
                  <w:rFonts w:ascii="Cambria Math" w:hAnsi="Cambria Math"/>
                </w:rPr>
                <m:t>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audience</m:t>
                  </m:r>
                </m:e>
                <m:sub>
                  <m:r>
                    <w:rPr>
                      <w:rFonts w:ascii="Cambria Math" w:hAnsi="Cambria Math"/>
                    </w:rPr>
                    <m:t>kg</m:t>
                  </m:r>
                </m:sub>
              </m:sSub>
            </m:num>
            <m:den>
              <m:sSub>
                <m:sSubPr>
                  <m:ctrlPr>
                    <w:rPr>
                      <w:rFonts w:ascii="Cambria Math" w:hAnsi="Cambria Math"/>
                      <w:i/>
                    </w:rPr>
                  </m:ctrlPr>
                </m:sSubPr>
                <m:e>
                  <m:r>
                    <w:rPr>
                      <w:rFonts w:ascii="Cambria Math" w:hAnsi="Cambria Math"/>
                    </w:rPr>
                    <m:t>audience</m:t>
                  </m:r>
                </m:e>
                <m:sub>
                  <m:r>
                    <w:rPr>
                      <w:rFonts w:ascii="Cambria Math" w:hAnsi="Cambria Math"/>
                    </w:rPr>
                    <m:t>nominal</m:t>
                  </m:r>
                </m:sub>
              </m:sSub>
            </m:den>
          </m:f>
          <m:r>
            <w:rPr>
              <w:rFonts w:ascii="Cambria Math" w:hAnsi="Cambria Math"/>
            </w:rPr>
            <m:t>×M</m:t>
          </m:r>
        </m:oMath>
      </m:oMathPara>
    </w:p>
    <w:p w14:paraId="00AFD221" w14:textId="77777777" w:rsidR="009A392F" w:rsidRDefault="009A392F" w:rsidP="009A392F"/>
    <w:p w14:paraId="741CDAB5" w14:textId="77777777" w:rsidR="009A392F" w:rsidRPr="009A392F" w:rsidRDefault="009A392F" w:rsidP="009A392F">
      <w:r>
        <w:t xml:space="preserve">where </w:t>
      </w:r>
      <m:oMath>
        <m:sSub>
          <m:sSubPr>
            <m:ctrlPr>
              <w:rPr>
                <w:rFonts w:ascii="Cambria Math" w:hAnsi="Cambria Math"/>
                <w:i/>
              </w:rPr>
            </m:ctrlPr>
          </m:sSubPr>
          <m:e>
            <m:r>
              <w:rPr>
                <w:rFonts w:ascii="Cambria Math" w:hAnsi="Cambria Math"/>
              </w:rPr>
              <m:t>audience</m:t>
            </m:r>
          </m:e>
          <m:sub>
            <m:r>
              <w:rPr>
                <w:rFonts w:ascii="Cambria Math" w:hAnsi="Cambria Math"/>
              </w:rPr>
              <m:t>nominal</m:t>
            </m:r>
          </m:sub>
        </m:sSub>
      </m:oMath>
      <w:r>
        <w:t xml:space="preserve"> defaults to 2/3rds.</w:t>
      </w:r>
      <w:r>
        <w:rPr>
          <w:rStyle w:val="FootnoteReference"/>
        </w:rPr>
        <w:footnoteReference w:id="105"/>
      </w:r>
      <w:r w:rsidR="00B741B1">
        <w:t xml:space="preserve"> This is consistent with the use of coverage in the activity situation rule sets.</w:t>
      </w:r>
    </w:p>
    <w:p w14:paraId="11FF3DBB" w14:textId="77777777" w:rsidR="001F5946" w:rsidRDefault="001F5946" w:rsidP="009875C8"/>
    <w:p w14:paraId="07EFE436" w14:textId="77777777" w:rsidR="001450F9" w:rsidRDefault="001450F9" w:rsidP="001450F9">
      <w:pPr>
        <w:pStyle w:val="Heading4"/>
      </w:pPr>
      <w:bookmarkStart w:id="360" w:name="_Toc380578362"/>
      <w:r>
        <w:t>Summary</w:t>
      </w:r>
      <w:bookmarkEnd w:id="360"/>
    </w:p>
    <w:p w14:paraId="1912A4B7" w14:textId="77777777" w:rsidR="001450F9" w:rsidRDefault="001450F9" w:rsidP="001450F9">
      <w:r>
        <w:t xml:space="preserve">Thus, when an IOM </w:t>
      </w:r>
      <w:r>
        <w:rPr>
          <w:i/>
        </w:rPr>
        <w:t>m</w:t>
      </w:r>
      <w:r>
        <w:t xml:space="preserve"> is successfully broadcast via CAP </w:t>
      </w:r>
      <w:r>
        <w:rPr>
          <w:i/>
        </w:rPr>
        <w:t>k</w:t>
      </w:r>
      <w:r>
        <w:t>, Athena does the following:</w:t>
      </w:r>
    </w:p>
    <w:p w14:paraId="7B45C3B0" w14:textId="77777777" w:rsidR="001450F9" w:rsidRDefault="001450F9" w:rsidP="001450F9"/>
    <w:p w14:paraId="3E713485" w14:textId="77777777" w:rsidR="001450F9" w:rsidRDefault="001450F9" w:rsidP="001450F9">
      <w:r>
        <w:t xml:space="preserve">For each group </w:t>
      </w:r>
      <w:r>
        <w:rPr>
          <w:i/>
        </w:rPr>
        <w:t>g</w:t>
      </w:r>
      <w:r>
        <w:t xml:space="preserve"> in </w:t>
      </w:r>
      <w:r>
        <w:rPr>
          <w:i/>
        </w:rPr>
        <w:t>k</w:t>
      </w:r>
      <w:r>
        <w:t>'s audience:</w:t>
      </w:r>
    </w:p>
    <w:p w14:paraId="17F89647" w14:textId="77777777" w:rsidR="001450F9" w:rsidRPr="001450F9" w:rsidRDefault="001450F9" w:rsidP="001450F9">
      <w:r>
        <w:tab/>
        <w:t xml:space="preserve">Compute </w:t>
      </w:r>
      <m:oMath>
        <m:sSub>
          <m:sSubPr>
            <m:ctrlPr>
              <w:rPr>
                <w:rFonts w:ascii="Cambria Math" w:hAnsi="Cambria Math"/>
                <w:i/>
              </w:rPr>
            </m:ctrlPr>
          </m:sSubPr>
          <m:e>
            <m:r>
              <w:rPr>
                <w:rFonts w:ascii="Cambria Math" w:hAnsi="Cambria Math"/>
              </w:rPr>
              <m:t>acceptability</m:t>
            </m:r>
          </m:e>
          <m:sub>
            <m:r>
              <w:rPr>
                <w:rFonts w:ascii="Cambria Math" w:hAnsi="Cambria Math"/>
              </w:rPr>
              <m:t>gm</m:t>
            </m:r>
          </m:sub>
        </m:sSub>
      </m:oMath>
    </w:p>
    <w:p w14:paraId="36A9F1F8" w14:textId="77777777" w:rsidR="001450F9" w:rsidRDefault="001450F9" w:rsidP="001450F9">
      <w:r>
        <w:tab/>
        <w:t xml:space="preserve">For each payload in </w:t>
      </w:r>
      <w:r>
        <w:rPr>
          <w:i/>
        </w:rPr>
        <w:t>m</w:t>
      </w:r>
    </w:p>
    <w:p w14:paraId="30B47835" w14:textId="77777777" w:rsidR="001450F9" w:rsidRDefault="001450F9" w:rsidP="001450F9">
      <w:r>
        <w:tab/>
      </w:r>
      <w:r>
        <w:tab/>
        <w:t xml:space="preserve">Compute the magnitude, </w:t>
      </w:r>
      <m:oMath>
        <m:acc>
          <m:accPr>
            <m:ctrlPr>
              <w:rPr>
                <w:rFonts w:ascii="Cambria Math" w:hAnsi="Cambria Math"/>
                <w:i/>
              </w:rPr>
            </m:ctrlPr>
          </m:accPr>
          <m:e>
            <m:r>
              <w:rPr>
                <w:rFonts w:ascii="Cambria Math" w:hAnsi="Cambria Math"/>
              </w:rPr>
              <m:t>M</m:t>
            </m:r>
          </m:e>
        </m:acc>
      </m:oMath>
      <w:r>
        <w:t>.</w:t>
      </w:r>
    </w:p>
    <w:p w14:paraId="16745D2D" w14:textId="77777777" w:rsidR="001450F9" w:rsidRDefault="001450F9" w:rsidP="001450F9">
      <w:r>
        <w:tab/>
      </w:r>
      <w:r>
        <w:tab/>
        <w:t>Give inputs to URAM for each attitude curve affected by the payload.</w:t>
      </w:r>
    </w:p>
    <w:p w14:paraId="09274B9C" w14:textId="77777777" w:rsidR="00832977" w:rsidRDefault="00832977" w:rsidP="00832977">
      <w:pPr>
        <w:pStyle w:val="Heading3"/>
      </w:pPr>
      <w:bookmarkStart w:id="361" w:name="_Toc380578363"/>
      <w:r>
        <w:t>IOM Example</w:t>
      </w:r>
      <w:bookmarkEnd w:id="361"/>
    </w:p>
    <w:p w14:paraId="438C655B" w14:textId="77777777" w:rsidR="00832977" w:rsidRDefault="00832977" w:rsidP="00832977">
      <w:r>
        <w:t xml:space="preserve">TBD: Possibly this example should go in the </w:t>
      </w:r>
      <w:r>
        <w:rPr>
          <w:i/>
        </w:rPr>
        <w:t>Athena User's Guide</w:t>
      </w:r>
      <w:r>
        <w:t>.</w:t>
      </w:r>
    </w:p>
    <w:p w14:paraId="7C192B0C" w14:textId="77777777" w:rsidR="001450F9" w:rsidRDefault="001450F9" w:rsidP="001450F9"/>
    <w:p w14:paraId="6C956723" w14:textId="77777777" w:rsidR="00832977" w:rsidRDefault="00832977" w:rsidP="00832977">
      <w:r>
        <w:t>The small country of Elitia is divided into two provinces, Elitia proper and Peonia, with one major city, the Capital.  There are two significant ethnic groups in Elitia, the Elitians and the Peons.   The provinces are predominantly rural.   Elitia is inhabited only by Elitians, and Peonia only by Peons, while the Capital is inhabited by both.  Thus, we have four civilian groups: Urban and Rural Elitians (ELU and ELR), and Urban and Rural Peons (PEONU and PEONR).</w:t>
      </w:r>
    </w:p>
    <w:p w14:paraId="3AA2AC9D" w14:textId="77777777" w:rsidR="00832977" w:rsidRDefault="00832977" w:rsidP="00832977"/>
    <w:p w14:paraId="0DC4E977" w14:textId="77777777" w:rsidR="00832977" w:rsidRDefault="00832977" w:rsidP="00832977">
      <w:r>
        <w:t>There are three significant actors in the country:  the Government Party (GOV), which dominates the country and consist mostly of Elitians; the Peonian Liberation Front (PELF), which is working toward Peonian independence and a democratic Peonian state; and the Elitian People’s Party (EPP) which is trying to break the Government Party’s stranglehold on the state and bring about a democratic revolution.  The EPP is weakly in favor of Peonian independence, but mostly because PELF activities keep government forces focused on Peonia and out of Elitia, the EPP stronghold.</w:t>
      </w:r>
    </w:p>
    <w:p w14:paraId="563D3952" w14:textId="77777777" w:rsidR="00832977" w:rsidRDefault="00832977" w:rsidP="00832977"/>
    <w:p w14:paraId="05CCD662" w14:textId="77777777" w:rsidR="00832977" w:rsidRDefault="00832977" w:rsidP="00832977">
      <w:r>
        <w:t>The rural Elitians are great dog breeders, and love their dogs very much; the Elitian Hound is the mascot of the EPP, and government forces have been increasingly aggressive toward dogs when putting down protests.  Hence, the EPP might wish to broadcast the following IOM with the intent of decreasing support for the Government Party:</w:t>
      </w:r>
    </w:p>
    <w:p w14:paraId="1E492E0B" w14:textId="77777777" w:rsidR="00832977" w:rsidRDefault="00832977" w:rsidP="00832977"/>
    <w:p w14:paraId="78781790" w14:textId="77777777" w:rsidR="00832977" w:rsidRDefault="00832977" w:rsidP="00832977">
      <w:pPr>
        <w:ind w:left="360"/>
      </w:pPr>
      <w:r>
        <w:rPr>
          <w:b/>
        </w:rPr>
        <w:t>Gov’t ministers eat puppies for breakfast!</w:t>
      </w:r>
    </w:p>
    <w:p w14:paraId="322CD8AA" w14:textId="77777777" w:rsidR="00832977" w:rsidRDefault="00832977" w:rsidP="00832977"/>
    <w:p w14:paraId="7D80B437" w14:textId="77777777" w:rsidR="00832977" w:rsidRDefault="00832977" w:rsidP="00832977">
      <w:r>
        <w:t>It is up to the analyst to take this description, and turn it into a semantic hook and one or more payloads.</w:t>
      </w:r>
    </w:p>
    <w:p w14:paraId="4D8EA69A" w14:textId="77777777" w:rsidR="00832977" w:rsidRDefault="00832977" w:rsidP="00832977"/>
    <w:p w14:paraId="749A4F43" w14:textId="77777777" w:rsidR="00832977" w:rsidRDefault="00832977" w:rsidP="00832977">
      <w:r>
        <w:t xml:space="preserve">One of the belief system topics is </w:t>
      </w:r>
      <w:r>
        <w:rPr>
          <w:b/>
        </w:rPr>
        <w:t>DOGS</w:t>
      </w:r>
      <w:r>
        <w:t xml:space="preserve">; actors and civilians can be for or against dogs.  Both the EPP and the rural Elitians are passionately for </w:t>
      </w:r>
      <w:r>
        <w:rPr>
          <w:b/>
        </w:rPr>
        <w:t>DOGS</w:t>
      </w:r>
      <w:r>
        <w:t>, and this forms our semantic hook:</w:t>
      </w:r>
    </w:p>
    <w:p w14:paraId="5EDFBE11" w14:textId="77777777" w:rsidR="00832977" w:rsidRDefault="00832977" w:rsidP="00832977"/>
    <w:p w14:paraId="488B6E6A" w14:textId="77777777" w:rsidR="00832977" w:rsidRDefault="00832977" w:rsidP="00832977">
      <w:pPr>
        <w:ind w:left="360"/>
      </w:pPr>
      <w:r>
        <w:rPr>
          <w:b/>
        </w:rPr>
        <w:t>DOGS: Passionately For</w:t>
      </w:r>
    </w:p>
    <w:p w14:paraId="2817A2FD" w14:textId="77777777" w:rsidR="00832977" w:rsidRDefault="00832977" w:rsidP="00832977"/>
    <w:p w14:paraId="2DD48C84" w14:textId="77777777" w:rsidR="00832977" w:rsidRDefault="00832977" w:rsidP="00832977">
      <w:r>
        <w:t>Note that this topic need not have any role in determining group and group/actor affinities; but it is something that the civilian groups care more or less about, and which can be used to hook them.</w:t>
      </w:r>
    </w:p>
    <w:p w14:paraId="4E1F7E2B" w14:textId="77777777" w:rsidR="00832977" w:rsidRDefault="00832977" w:rsidP="00832977"/>
    <w:p w14:paraId="293805C6" w14:textId="77777777" w:rsidR="00832977" w:rsidRDefault="00832977" w:rsidP="00832977">
      <w:r>
        <w:t>Next, we must determine the payload.  In the context of Elitian politics, these are some likely ones:  the rural Elitians will support the government less, like the Elitian army less (because it’s a tool of the government), cooperate with the army less, and feel that their ancient dog-breeding culture is being denigrated.</w:t>
      </w:r>
    </w:p>
    <w:p w14:paraId="654241B6" w14:textId="77777777" w:rsidR="00832977" w:rsidRDefault="00832977" w:rsidP="00832977"/>
    <w:p w14:paraId="39DFD994" w14:textId="77777777" w:rsidR="00832977" w:rsidRDefault="00832977" w:rsidP="00D85867">
      <w:pPr>
        <w:pStyle w:val="ListParagraph"/>
        <w:numPr>
          <w:ilvl w:val="0"/>
          <w:numId w:val="57"/>
        </w:numPr>
        <w:rPr>
          <w:b/>
        </w:rPr>
      </w:pPr>
      <w:r>
        <w:rPr>
          <w:b/>
        </w:rPr>
        <w:t>Change vertical relationships with GOV by XXL−</w:t>
      </w:r>
    </w:p>
    <w:p w14:paraId="5BAAE346" w14:textId="77777777" w:rsidR="00832977" w:rsidRDefault="00832977" w:rsidP="00D85867">
      <w:pPr>
        <w:pStyle w:val="ListParagraph"/>
        <w:numPr>
          <w:ilvl w:val="0"/>
          <w:numId w:val="57"/>
        </w:numPr>
        <w:rPr>
          <w:b/>
        </w:rPr>
      </w:pPr>
      <w:r>
        <w:rPr>
          <w:b/>
        </w:rPr>
        <w:t>Change horizontal relationships with the ARMY by L−</w:t>
      </w:r>
    </w:p>
    <w:p w14:paraId="45DDCC78" w14:textId="77777777" w:rsidR="00832977" w:rsidRDefault="00832977" w:rsidP="00D85867">
      <w:pPr>
        <w:pStyle w:val="ListParagraph"/>
        <w:numPr>
          <w:ilvl w:val="0"/>
          <w:numId w:val="57"/>
        </w:numPr>
        <w:rPr>
          <w:b/>
        </w:rPr>
      </w:pPr>
      <w:r>
        <w:rPr>
          <w:b/>
        </w:rPr>
        <w:t>Change cooperation with the ARMY by L−</w:t>
      </w:r>
    </w:p>
    <w:p w14:paraId="68FA01D7" w14:textId="77777777" w:rsidR="00832977" w:rsidRDefault="00832977" w:rsidP="00D85867">
      <w:pPr>
        <w:pStyle w:val="ListParagraph"/>
        <w:numPr>
          <w:ilvl w:val="0"/>
          <w:numId w:val="57"/>
        </w:numPr>
        <w:rPr>
          <w:b/>
        </w:rPr>
      </w:pPr>
      <w:r>
        <w:rPr>
          <w:b/>
        </w:rPr>
        <w:t>Change satisfaction with CUL by XL−</w:t>
      </w:r>
    </w:p>
    <w:p w14:paraId="5A2584AC" w14:textId="77777777" w:rsidR="00832977" w:rsidRDefault="00832977" w:rsidP="00832977"/>
    <w:p w14:paraId="6C5FA614" w14:textId="77777777" w:rsidR="00832977" w:rsidRDefault="00832977" w:rsidP="00832977">
      <w:r>
        <w:t>Note that the analyst must specify the nominal magnitude of each effect.  This is because the effect of a real-world IOM depends on many factors, only a few of which are visible to Athena.  Is the content of the message about something vitally important, or about something small?  Is the message well written and produced, or is it lacking?  Thus, the payload magnitudes reflect the analyst’s own assessment about the importance of the message content and the quality of production.  Athena can then go on to assess the relative effects of the message on the recipients given the congruence of the semantic hook with their beliefs.</w:t>
      </w:r>
    </w:p>
    <w:p w14:paraId="2C73472D" w14:textId="77777777" w:rsidR="00832977" w:rsidRDefault="00832977" w:rsidP="00832977"/>
    <w:p w14:paraId="5D7E5134" w14:textId="77777777" w:rsidR="00832977" w:rsidRDefault="00832977" w:rsidP="00832977">
      <w:r>
        <w:t>Eventually the EPP elects to send this message using their party newspaper,  the Dog-Breeder’s Digest.  They write it up as straight reporting, but the analyst determines that everyone who receives it will know that the Digest is an EPP publication, and sets EPP as the perceived source of the message.  (They’d get wider circulation with a television spot, and might be able to present a more powerful message, but the state television station is controlled by the Government, and is too expensive besides.)</w:t>
      </w:r>
    </w:p>
    <w:p w14:paraId="51FE1926" w14:textId="77777777" w:rsidR="00832977" w:rsidRDefault="00832977" w:rsidP="00832977"/>
    <w:p w14:paraId="1C1797CE" w14:textId="77777777" w:rsidR="00832977" w:rsidRDefault="00832977" w:rsidP="00832977">
      <w:r>
        <w:t>The Digest has wide circulation in Elitia, reaching 85% of the population; it is less widely read in the Capital, where it reaches 25% of the urban Elitians.  Peons are generally cat people, and having their own concerns tend to ignore the Digest completely, though a few of the urban Peons read it just to keep an eye on things.</w:t>
      </w:r>
    </w:p>
    <w:p w14:paraId="50277ADF" w14:textId="77777777" w:rsidR="00832977" w:rsidRDefault="00832977" w:rsidP="00832977"/>
    <w:p w14:paraId="15A1B054" w14:textId="77777777" w:rsidR="00832977" w:rsidRDefault="00832977" w:rsidP="00832977">
      <w:r>
        <w:lastRenderedPageBreak/>
        <w:t>The semantic hook has high congruence with the beliefs of rural Elitians, and hence has a high resonance.  The urban Elitians are much less in favor of dogs, having mostly left Elitia for the city to get away from them; still, they do not hate dogs, and so the hook has a low but not zero resonance with them.  The urban Peons are against dogs, and hence the hook has no resonance with them at all.</w:t>
      </w:r>
    </w:p>
    <w:p w14:paraId="76F64EE5" w14:textId="77777777" w:rsidR="00832977" w:rsidRDefault="00832977" w:rsidP="00832977"/>
    <w:p w14:paraId="623D92DD" w14:textId="77777777" w:rsidR="00832977" w:rsidRDefault="00832977" w:rsidP="00832977">
      <w:r>
        <w:t>Rural Elitians have a high vertical relationship with and hence high regard for the EPP.  Only a vanishingly small fraction of urban Elitians have power in the government (even though many of them are government employees); hence, many of them secretly support the EPP even if not very strongly.  Regard is low, but positive.</w:t>
      </w:r>
    </w:p>
    <w:p w14:paraId="6F3802DF" w14:textId="77777777" w:rsidR="00832977" w:rsidRDefault="00832977" w:rsidP="00832977"/>
    <w:p w14:paraId="52D31601" w14:textId="77777777" w:rsidR="00832977" w:rsidRDefault="00832977" w:rsidP="00832977">
      <w:r>
        <w:t>Thus, the above payloads will have a strong effect on the rural Elitians, a weak effect on the urban Elitians, and no effect on any of the Peons.</w:t>
      </w:r>
    </w:p>
    <w:p w14:paraId="06FFFAE9" w14:textId="77777777" w:rsidR="00832977" w:rsidRDefault="00832977" w:rsidP="00832977"/>
    <w:p w14:paraId="25496841" w14:textId="77777777" w:rsidR="00832977" w:rsidRDefault="00832977" w:rsidP="00832977">
      <w:r>
        <w:t>The Government Party, faced with a public relations disaster, orders its troops to stoop killing dogs, and puts out its own message, which might be stated as follows:</w:t>
      </w:r>
    </w:p>
    <w:p w14:paraId="0C315484" w14:textId="77777777" w:rsidR="00832977" w:rsidRDefault="00832977" w:rsidP="00832977"/>
    <w:p w14:paraId="5B8409B1" w14:textId="77777777" w:rsidR="00832977" w:rsidRDefault="00832977" w:rsidP="00832977">
      <w:pPr>
        <w:ind w:left="360"/>
        <w:rPr>
          <w:b/>
        </w:rPr>
      </w:pPr>
      <w:r>
        <w:rPr>
          <w:b/>
        </w:rPr>
        <w:t>Gov’t ministers are dog owners; only cat owners hate the government!</w:t>
      </w:r>
    </w:p>
    <w:p w14:paraId="7374BEEA" w14:textId="77777777" w:rsidR="00832977" w:rsidRDefault="00832977" w:rsidP="00832977"/>
    <w:p w14:paraId="60CCFB43" w14:textId="77777777" w:rsidR="00832977" w:rsidRDefault="00832977" w:rsidP="00832977">
      <w:r>
        <w:t>This message might have a more complex semantic hook:</w:t>
      </w:r>
    </w:p>
    <w:p w14:paraId="32D014AE" w14:textId="77777777" w:rsidR="00832977" w:rsidRDefault="00832977" w:rsidP="00832977"/>
    <w:p w14:paraId="73B61ACB" w14:textId="77777777" w:rsidR="00832977" w:rsidRDefault="00832977" w:rsidP="00832977">
      <w:pPr>
        <w:ind w:left="360"/>
        <w:rPr>
          <w:b/>
        </w:rPr>
      </w:pPr>
      <w:r>
        <w:rPr>
          <w:b/>
        </w:rPr>
        <w:t>DOGS: Weakly For</w:t>
      </w:r>
    </w:p>
    <w:p w14:paraId="2C2ED7CE" w14:textId="77777777" w:rsidR="00832977" w:rsidRDefault="00832977" w:rsidP="00832977">
      <w:pPr>
        <w:ind w:left="360"/>
        <w:rPr>
          <w:b/>
        </w:rPr>
      </w:pPr>
      <w:r>
        <w:rPr>
          <w:b/>
        </w:rPr>
        <w:t>CATS: Passionately Against</w:t>
      </w:r>
    </w:p>
    <w:p w14:paraId="1C19CFA2" w14:textId="77777777" w:rsidR="00832977" w:rsidRDefault="00832977" w:rsidP="00832977">
      <w:pPr>
        <w:ind w:left="360"/>
        <w:rPr>
          <w:b/>
        </w:rPr>
      </w:pPr>
      <w:r>
        <w:rPr>
          <w:b/>
        </w:rPr>
        <w:t>GOVT: Strongly For</w:t>
      </w:r>
    </w:p>
    <w:p w14:paraId="253F2C81" w14:textId="77777777" w:rsidR="00832977" w:rsidRDefault="00832977" w:rsidP="00832977">
      <w:pPr>
        <w:ind w:left="360"/>
        <w:rPr>
          <w:b/>
        </w:rPr>
      </w:pPr>
    </w:p>
    <w:p w14:paraId="039B229D" w14:textId="77777777" w:rsidR="00832977" w:rsidRDefault="00832977" w:rsidP="00832977">
      <w:r>
        <w:t>And naturally it will have payloads intended to increase support for the Government Party and its forces, and decrease support for the PELF.  The effect might not be what was intended, however.  The hook fails to catch the rural Elitians, who are passionately for dogs, don’t care much about cats either way, and truly hate the government.  The urban Elitians, who are the real target of the message, are only weakly caught.  They are weakly for dogs themselves, but they are only weakly against cats (associating them with the lower class urban Peons), and they are only weakly for the current government.  Thus, resonance is low.  Further, their vertical relationship with GOV is rather lower than it could be, so their regard is low, too.  The message will go some way to propping up the current regime, but is unlikely to be terribly effective.</w:t>
      </w:r>
    </w:p>
    <w:p w14:paraId="718B9B07" w14:textId="77777777" w:rsidR="00832977" w:rsidRDefault="00832977" w:rsidP="00832977"/>
    <w:p w14:paraId="13C74C03" w14:textId="77777777" w:rsidR="00832977" w:rsidRPr="00AD52F5" w:rsidRDefault="00832977" w:rsidP="00832977">
      <w:r>
        <w:t>(The Peons, naturally, reject the government and its anti-cat message; and expecting nothing better from these evil tyrants, are not affected at all.)</w:t>
      </w:r>
    </w:p>
    <w:p w14:paraId="5FBBDB4A" w14:textId="77777777" w:rsidR="00832977" w:rsidRPr="001450F9" w:rsidRDefault="00832977" w:rsidP="001450F9">
      <w:pPr>
        <w:rPr>
          <w:i/>
        </w:rPr>
      </w:pPr>
    </w:p>
    <w:p w14:paraId="44D89BAC" w14:textId="77777777" w:rsidR="001F5946" w:rsidRDefault="001F5946" w:rsidP="001F5946">
      <w:pPr>
        <w:pStyle w:val="Heading1"/>
      </w:pPr>
      <w:bookmarkStart w:id="362" w:name="_Toc380578364"/>
      <w:r>
        <w:lastRenderedPageBreak/>
        <w:t>Appendices</w:t>
      </w:r>
      <w:bookmarkEnd w:id="362"/>
    </w:p>
    <w:p w14:paraId="44D8DDA4" w14:textId="77777777" w:rsidR="001F5946" w:rsidRDefault="001F5946" w:rsidP="001F5946"/>
    <w:p w14:paraId="4EBBB358" w14:textId="77777777" w:rsidR="001F5946" w:rsidRDefault="001F5946" w:rsidP="001F5946"/>
    <w:p w14:paraId="11DC1DD9" w14:textId="77777777" w:rsidR="00AE0A41" w:rsidRDefault="00AE0A41" w:rsidP="00D85867">
      <w:pPr>
        <w:pStyle w:val="Heading2"/>
        <w:numPr>
          <w:ilvl w:val="1"/>
          <w:numId w:val="58"/>
        </w:numPr>
      </w:pPr>
      <w:bookmarkStart w:id="363" w:name="_Toc310421885"/>
      <w:bookmarkStart w:id="364" w:name="_Toc380578365"/>
      <w:r>
        <w:lastRenderedPageBreak/>
        <w:t>Acronyms</w:t>
      </w:r>
      <w:bookmarkEnd w:id="363"/>
      <w:bookmarkEnd w:id="364"/>
    </w:p>
    <w:p w14:paraId="4471D05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AAM</w:t>
      </w:r>
      <w:r w:rsidRPr="00AE0A41">
        <w:rPr>
          <w:rFonts w:asciiTheme="minorHAnsi" w:hAnsiTheme="minorHAnsi"/>
        </w:rPr>
        <w:tab/>
        <w:t>Athena Attrition Model</w:t>
      </w:r>
    </w:p>
    <w:p w14:paraId="5D538B6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AUT </w:t>
      </w:r>
      <w:r w:rsidRPr="00AE0A41">
        <w:rPr>
          <w:rFonts w:asciiTheme="minorHAnsi" w:hAnsiTheme="minorHAnsi"/>
        </w:rPr>
        <w:tab/>
        <w:t>Autonomy (concern)</w:t>
      </w:r>
    </w:p>
    <w:p w14:paraId="6916CAE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 xml:space="preserve">CIV </w:t>
      </w:r>
      <w:r w:rsidRPr="00AE0A41">
        <w:rPr>
          <w:rFonts w:asciiTheme="minorHAnsi" w:hAnsiTheme="minorHAnsi"/>
        </w:rPr>
        <w:tab/>
        <w:t>Civilian</w:t>
      </w:r>
    </w:p>
    <w:p w14:paraId="2A73B2E7" w14:textId="77777777"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CMO</w:t>
      </w:r>
      <w:r w:rsidRPr="00AE0A41">
        <w:rPr>
          <w:rFonts w:asciiTheme="minorHAnsi" w:hAnsiTheme="minorHAnsi"/>
        </w:rPr>
        <w:tab/>
        <w:t>Civil/Military Operations</w:t>
      </w:r>
    </w:p>
    <w:p w14:paraId="33A3025D" w14:textId="77777777"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CSF</w:t>
      </w:r>
      <w:r>
        <w:rPr>
          <w:rFonts w:asciiTheme="minorHAnsi" w:hAnsiTheme="minorHAnsi"/>
        </w:rPr>
        <w:tab/>
        <w:t>Consumer Security Factor</w:t>
      </w:r>
    </w:p>
    <w:p w14:paraId="0F9E775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CTR</w:t>
      </w:r>
      <w:r w:rsidRPr="00AE0A41">
        <w:rPr>
          <w:rFonts w:asciiTheme="minorHAnsi" w:hAnsiTheme="minorHAnsi"/>
        </w:rPr>
        <w:tab/>
        <w:t>Contractor</w:t>
      </w:r>
    </w:p>
    <w:p w14:paraId="4D54F801"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CUL</w:t>
      </w:r>
      <w:r w:rsidRPr="00AE0A41">
        <w:rPr>
          <w:rFonts w:asciiTheme="minorHAnsi" w:hAnsiTheme="minorHAnsi"/>
        </w:rPr>
        <w:tab/>
        <w:t>Culture (concern)</w:t>
      </w:r>
    </w:p>
    <w:p w14:paraId="4FBB2F6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DAM</w:t>
      </w:r>
      <w:r w:rsidRPr="00AE0A41">
        <w:rPr>
          <w:rFonts w:asciiTheme="minorHAnsi" w:hAnsiTheme="minorHAnsi"/>
        </w:rPr>
        <w:tab/>
        <w:t>Driver Assessment Model</w:t>
      </w:r>
    </w:p>
    <w:p w14:paraId="5B176C78"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ECDA</w:t>
      </w:r>
      <w:r w:rsidRPr="00AE0A41">
        <w:rPr>
          <w:rFonts w:asciiTheme="minorHAnsi" w:hAnsiTheme="minorHAnsi"/>
        </w:rPr>
        <w:tab/>
        <w:t>Expected Collateral Damage per Attack</w:t>
      </w:r>
    </w:p>
    <w:p w14:paraId="2CA92BCF"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ECDC</w:t>
      </w:r>
      <w:r w:rsidRPr="00AE0A41">
        <w:rPr>
          <w:rFonts w:asciiTheme="minorHAnsi" w:hAnsiTheme="minorHAnsi"/>
        </w:rPr>
        <w:tab/>
        <w:t>Expected Collateral Damager per NF Casualty</w:t>
      </w:r>
    </w:p>
    <w:p w14:paraId="71027378"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ELER</w:t>
      </w:r>
      <w:r w:rsidRPr="00AE0A41">
        <w:rPr>
          <w:rFonts w:asciiTheme="minorHAnsi" w:hAnsiTheme="minorHAnsi"/>
        </w:rPr>
        <w:tab/>
        <w:t>Expected Loss Exchange Ratio</w:t>
      </w:r>
    </w:p>
    <w:p w14:paraId="0614C98B"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FRC</w:t>
      </w:r>
      <w:r w:rsidRPr="00AE0A41">
        <w:rPr>
          <w:rFonts w:asciiTheme="minorHAnsi" w:hAnsiTheme="minorHAnsi"/>
        </w:rPr>
        <w:tab/>
        <w:t>Force</w:t>
      </w:r>
    </w:p>
    <w:p w14:paraId="6684923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IED</w:t>
      </w:r>
      <w:r w:rsidRPr="00AE0A41">
        <w:rPr>
          <w:rFonts w:asciiTheme="minorHAnsi" w:hAnsiTheme="minorHAnsi"/>
        </w:rPr>
        <w:tab/>
        <w:t>Improvised Explosive Device</w:t>
      </w:r>
    </w:p>
    <w:p w14:paraId="06EA351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IGO</w:t>
      </w:r>
      <w:r w:rsidRPr="00AE0A41">
        <w:rPr>
          <w:rFonts w:asciiTheme="minorHAnsi" w:hAnsiTheme="minorHAnsi"/>
        </w:rPr>
        <w:tab/>
        <w:t>International or Inter-Governmental Organization</w:t>
      </w:r>
    </w:p>
    <w:p w14:paraId="620305B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JNEM</w:t>
      </w:r>
      <w:r w:rsidRPr="00AE0A41">
        <w:rPr>
          <w:rFonts w:asciiTheme="minorHAnsi" w:hAnsiTheme="minorHAnsi"/>
        </w:rPr>
        <w:tab/>
        <w:t>Joint Non-lethal Effects Model</w:t>
      </w:r>
    </w:p>
    <w:p w14:paraId="28FF72A9"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LER</w:t>
      </w:r>
      <w:r w:rsidRPr="00AE0A41">
        <w:rPr>
          <w:rFonts w:asciiTheme="minorHAnsi" w:hAnsiTheme="minorHAnsi"/>
        </w:rPr>
        <w:tab/>
        <w:t>Loss Exchange Ratio</w:t>
      </w:r>
    </w:p>
    <w:p w14:paraId="6ADE78CF" w14:textId="77777777" w:rsid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LFF</w:t>
      </w:r>
      <w:r w:rsidRPr="00AE0A41">
        <w:rPr>
          <w:rFonts w:asciiTheme="minorHAnsi" w:hAnsiTheme="minorHAnsi"/>
        </w:rPr>
        <w:tab/>
        <w:t>Labor Force Fraction</w:t>
      </w:r>
    </w:p>
    <w:p w14:paraId="73CD9EF9" w14:textId="77777777" w:rsidR="00D441D6" w:rsidRPr="00AE0A41" w:rsidRDefault="00D441D6" w:rsidP="00AE0A41">
      <w:pPr>
        <w:pStyle w:val="Standard"/>
        <w:tabs>
          <w:tab w:val="left" w:pos="690"/>
          <w:tab w:val="left" w:pos="2854"/>
        </w:tabs>
        <w:rPr>
          <w:rFonts w:asciiTheme="minorHAnsi" w:hAnsiTheme="minorHAnsi"/>
        </w:rPr>
      </w:pPr>
      <w:r>
        <w:rPr>
          <w:rFonts w:asciiTheme="minorHAnsi" w:hAnsiTheme="minorHAnsi"/>
        </w:rPr>
        <w:tab/>
        <w:t>LSF</w:t>
      </w:r>
      <w:r>
        <w:rPr>
          <w:rFonts w:asciiTheme="minorHAnsi" w:hAnsiTheme="minorHAnsi"/>
        </w:rPr>
        <w:tab/>
        <w:t>Labor Security Factor</w:t>
      </w:r>
    </w:p>
    <w:p w14:paraId="3258A760"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MAD</w:t>
      </w:r>
      <w:r w:rsidRPr="00AE0A41">
        <w:rPr>
          <w:rFonts w:asciiTheme="minorHAnsi" w:hAnsiTheme="minorHAnsi"/>
        </w:rPr>
        <w:tab/>
        <w:t>Magic Attitude Driver</w:t>
      </w:r>
    </w:p>
    <w:p w14:paraId="0E19DD87"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MAG</w:t>
      </w:r>
      <w:r w:rsidRPr="00AE0A41">
        <w:rPr>
          <w:rFonts w:asciiTheme="minorHAnsi" w:hAnsiTheme="minorHAnsi"/>
        </w:rPr>
        <w:tab/>
        <w:t>Mars Analyst's Guide</w:t>
      </w:r>
    </w:p>
    <w:p w14:paraId="11543ABE"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NF</w:t>
      </w:r>
      <w:r w:rsidRPr="00AE0A41">
        <w:rPr>
          <w:rFonts w:asciiTheme="minorHAnsi" w:hAnsiTheme="minorHAnsi"/>
        </w:rPr>
        <w:tab/>
        <w:t>Non-uniformed Force</w:t>
      </w:r>
    </w:p>
    <w:p w14:paraId="675E556D"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NGO</w:t>
      </w:r>
      <w:r w:rsidRPr="00AE0A41">
        <w:rPr>
          <w:rFonts w:asciiTheme="minorHAnsi" w:hAnsiTheme="minorHAnsi"/>
        </w:rPr>
        <w:tab/>
        <w:t>Non-Governmental Organization</w:t>
      </w:r>
    </w:p>
    <w:p w14:paraId="29001E9A"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ORG</w:t>
      </w:r>
      <w:r w:rsidRPr="00AE0A41">
        <w:rPr>
          <w:rFonts w:asciiTheme="minorHAnsi" w:hAnsiTheme="minorHAnsi"/>
        </w:rPr>
        <w:tab/>
        <w:t>Organization</w:t>
      </w:r>
    </w:p>
    <w:p w14:paraId="04A2B1E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QOL</w:t>
      </w:r>
      <w:r w:rsidRPr="00AE0A41">
        <w:rPr>
          <w:rFonts w:asciiTheme="minorHAnsi" w:hAnsiTheme="minorHAnsi"/>
        </w:rPr>
        <w:tab/>
        <w:t>Quality of Life (concern)</w:t>
      </w:r>
    </w:p>
    <w:p w14:paraId="70905225"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ROE</w:t>
      </w:r>
      <w:r w:rsidRPr="00AE0A41">
        <w:rPr>
          <w:rFonts w:asciiTheme="minorHAnsi" w:hAnsiTheme="minorHAnsi"/>
        </w:rPr>
        <w:tab/>
        <w:t>Rules Of Engagement</w:t>
      </w:r>
    </w:p>
    <w:p w14:paraId="6BAC441C"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S&amp;RO</w:t>
      </w:r>
      <w:r w:rsidRPr="00AE0A41">
        <w:rPr>
          <w:rFonts w:asciiTheme="minorHAnsi" w:hAnsiTheme="minorHAnsi"/>
        </w:rPr>
        <w:tab/>
        <w:t>Stability &amp; Recovery Operations</w:t>
      </w:r>
    </w:p>
    <w:p w14:paraId="4ABDCAF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SFT</w:t>
      </w:r>
      <w:r w:rsidRPr="00AE0A41">
        <w:rPr>
          <w:rFonts w:asciiTheme="minorHAnsi" w:hAnsiTheme="minorHAnsi"/>
        </w:rPr>
        <w:tab/>
        <w:t>Safety (concern)</w:t>
      </w:r>
    </w:p>
    <w:p w14:paraId="6E1FB1F4"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UF</w:t>
      </w:r>
      <w:r w:rsidRPr="00AE0A41">
        <w:rPr>
          <w:rFonts w:asciiTheme="minorHAnsi" w:hAnsiTheme="minorHAnsi"/>
        </w:rPr>
        <w:tab/>
        <w:t>Uniformed Force</w:t>
      </w:r>
    </w:p>
    <w:p w14:paraId="50FACA23" w14:textId="77777777" w:rsidR="00AE0A41" w:rsidRPr="00AE0A41" w:rsidRDefault="00AE0A41" w:rsidP="00AE0A41">
      <w:pPr>
        <w:pStyle w:val="Standard"/>
        <w:tabs>
          <w:tab w:val="left" w:pos="690"/>
          <w:tab w:val="left" w:pos="2854"/>
        </w:tabs>
        <w:rPr>
          <w:rFonts w:asciiTheme="minorHAnsi" w:hAnsiTheme="minorHAnsi"/>
        </w:rPr>
      </w:pPr>
      <w:r w:rsidRPr="00AE0A41">
        <w:rPr>
          <w:rFonts w:asciiTheme="minorHAnsi" w:hAnsiTheme="minorHAnsi"/>
        </w:rPr>
        <w:tab/>
        <w:t>UNESCO</w:t>
      </w:r>
      <w:r w:rsidRPr="00AE0A41">
        <w:rPr>
          <w:rFonts w:asciiTheme="minorHAnsi" w:hAnsiTheme="minorHAnsi"/>
        </w:rPr>
        <w:tab/>
        <w:t>United Nations Educational, Scientific, and Cultural Organization</w:t>
      </w:r>
    </w:p>
    <w:p w14:paraId="40297B27" w14:textId="77777777" w:rsidR="00AA1D86" w:rsidRPr="00AE0A41" w:rsidRDefault="00AA1D86" w:rsidP="00AA1D86">
      <w:pPr>
        <w:pStyle w:val="Standard"/>
        <w:tabs>
          <w:tab w:val="left" w:pos="690"/>
          <w:tab w:val="left" w:pos="2854"/>
        </w:tabs>
        <w:rPr>
          <w:rFonts w:asciiTheme="minorHAnsi" w:hAnsiTheme="minorHAnsi"/>
        </w:rPr>
      </w:pPr>
      <w:r w:rsidRPr="00AE0A41">
        <w:rPr>
          <w:rFonts w:asciiTheme="minorHAnsi" w:hAnsiTheme="minorHAnsi"/>
        </w:rPr>
        <w:tab/>
      </w:r>
      <w:r>
        <w:rPr>
          <w:rFonts w:asciiTheme="minorHAnsi" w:hAnsiTheme="minorHAnsi"/>
        </w:rPr>
        <w:t>URAM</w:t>
      </w:r>
      <w:r>
        <w:rPr>
          <w:rFonts w:asciiTheme="minorHAnsi" w:hAnsiTheme="minorHAnsi"/>
        </w:rPr>
        <w:tab/>
        <w:t>Unified</w:t>
      </w:r>
      <w:r w:rsidRPr="00AE0A41">
        <w:rPr>
          <w:rFonts w:asciiTheme="minorHAnsi" w:hAnsiTheme="minorHAnsi"/>
        </w:rPr>
        <w:t xml:space="preserve"> Regional Attitude Model</w:t>
      </w:r>
    </w:p>
    <w:p w14:paraId="12666A3A" w14:textId="77777777" w:rsidR="00AE0A41" w:rsidRPr="00AE0A41" w:rsidRDefault="00AE0A41" w:rsidP="001F5946"/>
    <w:sectPr w:rsidR="00AE0A41" w:rsidRPr="00AE0A41" w:rsidSect="00886C25">
      <w:headerReference w:type="default" r:id="rId16"/>
      <w:footerReference w:type="default" r:id="rId17"/>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0C0128" w14:textId="77777777" w:rsidR="00D93D2E" w:rsidRDefault="00D93D2E">
      <w:r>
        <w:separator/>
      </w:r>
    </w:p>
    <w:p w14:paraId="4C9522DD" w14:textId="77777777" w:rsidR="00D93D2E" w:rsidRDefault="00D93D2E"/>
    <w:p w14:paraId="10674F21" w14:textId="77777777" w:rsidR="00D93D2E" w:rsidRDefault="00D93D2E" w:rsidP="00D7666B"/>
  </w:endnote>
  <w:endnote w:type="continuationSeparator" w:id="0">
    <w:p w14:paraId="29751C60" w14:textId="77777777" w:rsidR="00D93D2E" w:rsidRDefault="00D93D2E">
      <w:r>
        <w:continuationSeparator/>
      </w:r>
    </w:p>
    <w:p w14:paraId="0CCE4E1E" w14:textId="77777777" w:rsidR="00D93D2E" w:rsidRDefault="00D93D2E"/>
    <w:p w14:paraId="61979410" w14:textId="77777777" w:rsidR="00D93D2E" w:rsidRDefault="00D93D2E"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OpenSymbol">
    <w:panose1 w:val="05010000000000000000"/>
    <w:charset w:val="00"/>
    <w:family w:val="auto"/>
    <w:pitch w:val="variable"/>
    <w:sig w:usb0="800000AF" w:usb1="1001ECEA"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Luxi Sans">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 w:name="MS PGothic">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05A4D" w14:textId="77777777" w:rsidR="00C32465" w:rsidRDefault="00C32465"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B60270">
      <w:rPr>
        <w:rStyle w:val="PageNumber"/>
        <w:noProof/>
      </w:rPr>
      <w:t>14</w:t>
    </w:r>
    <w:r>
      <w:rPr>
        <w:rStyle w:val="PageNumber"/>
      </w:rPr>
      <w:fldChar w:fldCharType="end"/>
    </w:r>
  </w:p>
  <w:p w14:paraId="3934FFDC" w14:textId="77777777" w:rsidR="00C32465" w:rsidRDefault="00C32465"/>
  <w:p w14:paraId="41486421" w14:textId="77777777" w:rsidR="00C32465" w:rsidRDefault="00C32465"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D94BE" w14:textId="77777777" w:rsidR="00D93D2E" w:rsidRDefault="00D93D2E">
      <w:r>
        <w:separator/>
      </w:r>
    </w:p>
    <w:p w14:paraId="2CF022ED" w14:textId="77777777" w:rsidR="00D93D2E" w:rsidRDefault="00D93D2E"/>
    <w:p w14:paraId="1378B923" w14:textId="77777777" w:rsidR="00D93D2E" w:rsidRDefault="00D93D2E" w:rsidP="00D7666B"/>
  </w:footnote>
  <w:footnote w:type="continuationSeparator" w:id="0">
    <w:p w14:paraId="0FDFC691" w14:textId="77777777" w:rsidR="00D93D2E" w:rsidRDefault="00D93D2E">
      <w:r>
        <w:continuationSeparator/>
      </w:r>
    </w:p>
    <w:p w14:paraId="16D15689" w14:textId="77777777" w:rsidR="00D93D2E" w:rsidRDefault="00D93D2E"/>
    <w:p w14:paraId="77F17F89" w14:textId="77777777" w:rsidR="00D93D2E" w:rsidRDefault="00D93D2E" w:rsidP="00D7666B"/>
  </w:footnote>
  <w:footnote w:id="1">
    <w:p w14:paraId="3C5B4E65" w14:textId="77777777" w:rsidR="00C32465" w:rsidRDefault="00C32465">
      <w:pPr>
        <w:pStyle w:val="FootnoteText"/>
      </w:pPr>
      <w:r>
        <w:rPr>
          <w:rStyle w:val="FootnoteReference"/>
        </w:rPr>
        <w:footnoteRef/>
      </w:r>
      <w:r>
        <w:t xml:space="preserve"> I.e., knowledgeable about both the problem domain and Athena’s models.</w:t>
      </w:r>
    </w:p>
  </w:footnote>
  <w:footnote w:id="2">
    <w:p w14:paraId="15DB52FC" w14:textId="77777777" w:rsidR="00C32465" w:rsidRDefault="00C32465" w:rsidP="000604F7">
      <w:pPr>
        <w:pStyle w:val="FootnoteText"/>
      </w:pPr>
      <w:r>
        <w:rPr>
          <w:rStyle w:val="FootnoteReference"/>
          <w:rFonts w:eastAsia="Wingdings"/>
        </w:rPr>
        <w:footnoteRef/>
      </w:r>
      <w:r>
        <w:t xml:space="preserve"> When installed on the Windows operating system, this documentation is also available from the Windows start menu.</w:t>
      </w:r>
    </w:p>
  </w:footnote>
  <w:footnote w:id="3">
    <w:p w14:paraId="1A0B3C4E" w14:textId="77777777" w:rsidR="00C32465" w:rsidRDefault="00C32465" w:rsidP="002B6704">
      <w:pPr>
        <w:pStyle w:val="FootnoteText"/>
      </w:pPr>
      <w:r>
        <w:rPr>
          <w:rStyle w:val="FootnoteReference"/>
          <w:rFonts w:eastAsia="Wingdings"/>
        </w:rPr>
        <w:footnoteRef/>
      </w:r>
      <w:r>
        <w:t xml:space="preserve"> Athena uses neighborhoods as homogeneous bins; map coordinates and distances are of interest only for visualization and have no effect on the model results.  This may change in future versions.</w:t>
      </w:r>
    </w:p>
  </w:footnote>
  <w:footnote w:id="4">
    <w:p w14:paraId="3C153D00" w14:textId="77777777" w:rsidR="00C32465" w:rsidRDefault="00C32465" w:rsidP="002B6704">
      <w:pPr>
        <w:pStyle w:val="FootnoteText"/>
      </w:pPr>
      <w:r>
        <w:rPr>
          <w:rStyle w:val="FootnoteReference"/>
          <w:rFonts w:eastAsia="Wingdings"/>
        </w:rPr>
        <w:footnoteRef/>
      </w:r>
      <w:r>
        <w:t xml:space="preserve"> Note that Athena does not directly model the effect of foreign actions on US civilian attitudes, but “magic” attitude inputs could be used for this purpose.</w:t>
      </w:r>
    </w:p>
  </w:footnote>
  <w:footnote w:id="5">
    <w:p w14:paraId="15D1F97A" w14:textId="77777777" w:rsidR="00C32465" w:rsidRDefault="00C32465">
      <w:pPr>
        <w:pStyle w:val="FootnoteText"/>
      </w:pPr>
      <w:r>
        <w:rPr>
          <w:rStyle w:val="FootnoteReference"/>
        </w:rPr>
        <w:footnoteRef/>
      </w:r>
      <w:r>
        <w:t xml:space="preserve"> Or models!  Stability has social, economic, and political dimensions.</w:t>
      </w:r>
    </w:p>
  </w:footnote>
  <w:footnote w:id="6">
    <w:p w14:paraId="7532D3F6" w14:textId="4FF96BB5" w:rsidR="00291D8A" w:rsidRDefault="00291D8A">
      <w:pPr>
        <w:pStyle w:val="FootnoteText"/>
      </w:pPr>
      <w:r>
        <w:rPr>
          <w:rStyle w:val="FootnoteReference"/>
        </w:rPr>
        <w:footnoteRef/>
      </w:r>
      <w:r>
        <w:t xml:space="preserve"> Political, Military, Economics, Social, Infrastructure, Information plus Physical and Time.</w:t>
      </w:r>
    </w:p>
  </w:footnote>
  <w:footnote w:id="7">
    <w:p w14:paraId="254A5117" w14:textId="77777777" w:rsidR="002A5217" w:rsidRDefault="002A5217" w:rsidP="002A5217">
      <w:pPr>
        <w:pStyle w:val="Footnote"/>
      </w:pPr>
      <w:r>
        <w:rPr>
          <w:rStyle w:val="FootnoteReference"/>
        </w:rPr>
        <w:footnoteRef/>
      </w:r>
      <w:r>
        <w:t xml:space="preserve">In Athena 3.1 there is only one demsit type, Unemployment; see the </w:t>
      </w:r>
      <w:r>
        <w:rPr>
          <w:i/>
          <w:iCs/>
        </w:rPr>
        <w:t>Athena Rules</w:t>
      </w:r>
      <w:r>
        <w:t xml:space="preserve"> document for details.</w:t>
      </w:r>
    </w:p>
  </w:footnote>
  <w:footnote w:id="8">
    <w:p w14:paraId="7CD8CE59" w14:textId="77777777" w:rsidR="00C32465" w:rsidRDefault="00C32465">
      <w:pPr>
        <w:pStyle w:val="FootnoteText"/>
      </w:pPr>
      <w:r>
        <w:rPr>
          <w:rStyle w:val="FootnoteReference"/>
        </w:rPr>
        <w:footnoteRef/>
      </w:r>
      <w:r>
        <w:t xml:space="preserve"> Static, that is, unless magic attitude drivers (MADs) are used to change them.</w:t>
      </w:r>
    </w:p>
  </w:footnote>
  <w:footnote w:id="9">
    <w:p w14:paraId="24711875" w14:textId="77777777" w:rsidR="00C32465" w:rsidRPr="005D6ECD" w:rsidRDefault="00C32465"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control.support.vrelMin</w:t>
      </w:r>
      <w:r>
        <w:t>, nominally 0.2.</w:t>
      </w:r>
    </w:p>
  </w:footnote>
  <w:footnote w:id="10">
    <w:p w14:paraId="21C3F82E" w14:textId="77777777" w:rsidR="00C32465" w:rsidRDefault="00C32465"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control.support.Zsecurity</w:t>
      </w:r>
    </w:p>
  </w:footnote>
  <w:footnote w:id="11">
    <w:p w14:paraId="7614AE9C" w14:textId="77777777" w:rsidR="00C32465" w:rsidRPr="00D2373B" w:rsidRDefault="00C32465" w:rsidP="00502610">
      <w:pPr>
        <w:pStyle w:val="FootnoteText"/>
      </w:pPr>
      <w:r>
        <w:rPr>
          <w:rStyle w:val="FootnoteReference"/>
          <w:rFonts w:eastAsia="Wingdings"/>
        </w:rPr>
        <w:footnoteRef/>
      </w:r>
      <w:r>
        <w:t xml:space="preserve"> See the </w:t>
      </w:r>
      <w:r>
        <w:rPr>
          <w:i/>
        </w:rPr>
        <w:t>Athena User’s Guide</w:t>
      </w:r>
      <w:r>
        <w:t xml:space="preserve"> for specifics about tactic types.</w:t>
      </w:r>
    </w:p>
  </w:footnote>
  <w:footnote w:id="12">
    <w:p w14:paraId="127B95D4" w14:textId="77777777" w:rsidR="00C32465" w:rsidRDefault="00C32465" w:rsidP="00502610">
      <w:pPr>
        <w:pStyle w:val="FootnoteText"/>
      </w:pPr>
      <w:r>
        <w:rPr>
          <w:rStyle w:val="FootnoteReference"/>
          <w:rFonts w:eastAsia="Wingdings"/>
        </w:rPr>
        <w:footnoteRef/>
      </w:r>
      <w:r>
        <w:t xml:space="preserve"> Model parameter: </w:t>
      </w:r>
      <w:r w:rsidRPr="00F74421">
        <w:rPr>
          <w:rFonts w:ascii="Courier New" w:hAnsi="Courier New" w:cs="Courier New"/>
        </w:rPr>
        <w:t>control.support.</w:t>
      </w:r>
      <w:r>
        <w:rPr>
          <w:rFonts w:ascii="Courier New" w:hAnsi="Courier New" w:cs="Courier New"/>
        </w:rPr>
        <w:t>m</w:t>
      </w:r>
      <w:r w:rsidRPr="00F74421">
        <w:rPr>
          <w:rFonts w:ascii="Courier New" w:hAnsi="Courier New" w:cs="Courier New"/>
        </w:rPr>
        <w:t>in</w:t>
      </w:r>
      <w:r>
        <w:t xml:space="preserve"> , nominally 0.1.</w:t>
      </w:r>
    </w:p>
  </w:footnote>
  <w:footnote w:id="13">
    <w:p w14:paraId="2A2FA2EF" w14:textId="77777777" w:rsidR="00C32465" w:rsidRDefault="00C32465" w:rsidP="00502610">
      <w:pPr>
        <w:pStyle w:val="FootnoteText"/>
      </w:pPr>
      <w:r>
        <w:rPr>
          <w:rStyle w:val="FootnoteReference"/>
          <w:rFonts w:eastAsia="Wingdings"/>
        </w:rPr>
        <w:footnoteRef/>
      </w:r>
      <w:r>
        <w:t xml:space="preserve"> We will make this notion more precise below.</w:t>
      </w:r>
    </w:p>
  </w:footnote>
  <w:footnote w:id="14">
    <w:p w14:paraId="008A7828" w14:textId="77777777" w:rsidR="00C32465" w:rsidRPr="008E5602" w:rsidRDefault="00C32465" w:rsidP="00502610">
      <w:pPr>
        <w:pStyle w:val="FootnoteText"/>
      </w:pPr>
      <w:r>
        <w:rPr>
          <w:rStyle w:val="FootnoteReference"/>
          <w:rFonts w:eastAsia="Wingdings"/>
        </w:rPr>
        <w:footnoteRef/>
      </w:r>
      <w:r>
        <w:t xml:space="preserve"> Model Parameter: </w:t>
      </w:r>
      <w:r w:rsidRPr="006E070F">
        <w:rPr>
          <w:rFonts w:ascii="Courier New" w:hAnsi="Courier New" w:cs="Courier New"/>
        </w:rPr>
        <w:t>control.threshold</w:t>
      </w:r>
      <w:r>
        <w:t>, nominally 0.5.</w:t>
      </w:r>
    </w:p>
  </w:footnote>
  <w:footnote w:id="15">
    <w:p w14:paraId="5B303507" w14:textId="77777777" w:rsidR="00C32465" w:rsidRDefault="00C32465" w:rsidP="008F4412">
      <w:pPr>
        <w:pStyle w:val="FootnoteText"/>
      </w:pPr>
      <w:r>
        <w:rPr>
          <w:rStyle w:val="FootnoteReference"/>
        </w:rPr>
        <w:footnoteRef/>
      </w:r>
      <w:r>
        <w:t xml:space="preserve"> Model parameter: </w:t>
      </w:r>
      <w:r w:rsidRPr="007F1C4C">
        <w:rPr>
          <w:rFonts w:ascii="Courier New" w:hAnsi="Courier New" w:cs="Courier New"/>
        </w:rPr>
        <w:t>force.maxAttackingStance</w:t>
      </w:r>
      <w:r>
        <w:t>, nominally −0.5.</w:t>
      </w:r>
    </w:p>
  </w:footnote>
  <w:footnote w:id="16">
    <w:p w14:paraId="636F249C" w14:textId="77777777" w:rsidR="00C32465" w:rsidRDefault="00C32465" w:rsidP="008F4412">
      <w:pPr>
        <w:pStyle w:val="FootnoteText"/>
      </w:pPr>
      <w:r>
        <w:rPr>
          <w:rStyle w:val="FootnoteReference"/>
        </w:rPr>
        <w:footnoteRef/>
      </w:r>
      <w:r>
        <w:t xml:space="preserve"> Model parameters: </w:t>
      </w:r>
      <w:r w:rsidRPr="000B6DFA">
        <w:rPr>
          <w:rFonts w:ascii="Courier New" w:hAnsi="Courier New" w:cs="Courier New"/>
        </w:rPr>
        <w:t>force.discipline.*</w:t>
      </w:r>
      <w:r>
        <w:t>.</w:t>
      </w:r>
    </w:p>
  </w:footnote>
  <w:footnote w:id="17">
    <w:p w14:paraId="39DC5C86" w14:textId="77777777" w:rsidR="00C32465" w:rsidRDefault="00C32465" w:rsidP="00F73DC8">
      <w:pPr>
        <w:pStyle w:val="FootnoteText"/>
      </w:pPr>
      <w:r>
        <w:rPr>
          <w:rStyle w:val="FootnoteReference"/>
        </w:rPr>
        <w:footnoteRef/>
      </w:r>
      <w:r>
        <w:t xml:space="preserve"> Model parameters: </w:t>
      </w:r>
      <w:r w:rsidRPr="00BB5139">
        <w:rPr>
          <w:rFonts w:ascii="Courier New" w:hAnsi="Courier New" w:cs="Courier New"/>
        </w:rPr>
        <w:t>force.law.suitability.*</w:t>
      </w:r>
      <w:r>
        <w:t>.</w:t>
      </w:r>
    </w:p>
  </w:footnote>
  <w:footnote w:id="18">
    <w:p w14:paraId="55D65114" w14:textId="77777777" w:rsidR="00C32465" w:rsidRDefault="00C32465" w:rsidP="00F73DC8">
      <w:pPr>
        <w:pStyle w:val="FootnoteText"/>
      </w:pPr>
      <w:r>
        <w:rPr>
          <w:rStyle w:val="FootnoteReference"/>
        </w:rPr>
        <w:footnoteRef/>
      </w:r>
      <w:r>
        <w:t xml:space="preserve"> It is true that different kinds of force group are trained for different things; however, this is accounted for under suitability.</w:t>
      </w:r>
    </w:p>
  </w:footnote>
  <w:footnote w:id="19">
    <w:p w14:paraId="19F14249" w14:textId="77777777" w:rsidR="00C32465" w:rsidRDefault="00C32465" w:rsidP="00F73DC8">
      <w:pPr>
        <w:pStyle w:val="FootnoteText"/>
      </w:pPr>
      <w:r>
        <w:rPr>
          <w:rStyle w:val="FootnoteReference"/>
        </w:rPr>
        <w:footnoteRef/>
      </w:r>
      <w:r>
        <w:t xml:space="preserve"> Model parameters: </w:t>
      </w:r>
      <w:r w:rsidRPr="00BB5139">
        <w:rPr>
          <w:rFonts w:ascii="Courier New" w:hAnsi="Courier New" w:cs="Courier New"/>
        </w:rPr>
        <w:t>force.law.efficiency.*</w:t>
      </w:r>
      <w:r>
        <w:t>.</w:t>
      </w:r>
    </w:p>
  </w:footnote>
  <w:footnote w:id="20">
    <w:p w14:paraId="5788B213" w14:textId="77777777" w:rsidR="00C32465" w:rsidRDefault="00C32465" w:rsidP="00F73DC8">
      <w:pPr>
        <w:pStyle w:val="FootnoteText"/>
      </w:pPr>
      <w:r>
        <w:rPr>
          <w:rStyle w:val="FootnoteReference"/>
        </w:rPr>
        <w:footnoteRef/>
      </w:r>
      <w:r>
        <w:t xml:space="preserve"> Model parameters: </w:t>
      </w:r>
      <w:r w:rsidRPr="005758BA">
        <w:rPr>
          <w:rFonts w:ascii="Courier New" w:hAnsi="Courier New" w:cs="Courier New"/>
        </w:rPr>
        <w:t>force.law.beta.*</w:t>
      </w:r>
      <w:r>
        <w:t>.</w:t>
      </w:r>
    </w:p>
  </w:footnote>
  <w:footnote w:id="21">
    <w:p w14:paraId="32246EA7" w14:textId="77777777" w:rsidR="00C32465" w:rsidRPr="005758BA" w:rsidRDefault="00C32465" w:rsidP="00F72DE2">
      <w:pPr>
        <w:pStyle w:val="FootnoteText"/>
      </w:pPr>
      <w:r>
        <w:rPr>
          <w:rStyle w:val="FootnoteReference"/>
        </w:rPr>
        <w:footnoteRef/>
      </w:r>
      <w:r>
        <w:t xml:space="preserve"> See Section </w:t>
      </w:r>
      <w:r>
        <w:fldChar w:fldCharType="begin"/>
      </w:r>
      <w:r>
        <w:instrText xml:space="preserve"> REF __RefHeading__30424212 \r \h </w:instrText>
      </w:r>
      <w:r>
        <w:fldChar w:fldCharType="separate"/>
      </w:r>
      <w:r>
        <w:t>6</w:t>
      </w:r>
      <w:r>
        <w:fldChar w:fldCharType="end"/>
      </w:r>
      <w:r>
        <w:t xml:space="preserve"> for more on coverage functions.</w:t>
      </w:r>
    </w:p>
  </w:footnote>
  <w:footnote w:id="22">
    <w:p w14:paraId="3AB5B7C9" w14:textId="77777777" w:rsidR="00C32465" w:rsidRDefault="00C32465" w:rsidP="00F72DE2">
      <w:pPr>
        <w:pStyle w:val="FootnoteText"/>
      </w:pPr>
      <w:r>
        <w:rPr>
          <w:rStyle w:val="FootnoteReference"/>
        </w:rPr>
        <w:footnoteRef/>
      </w:r>
      <w:r>
        <w:t xml:space="preserve"> Model parameters: </w:t>
      </w:r>
      <w:r w:rsidRPr="00894D8C">
        <w:rPr>
          <w:rFonts w:ascii="Courier New" w:hAnsi="Courier New" w:cs="Courier New"/>
        </w:rPr>
        <w:t>force.law.coverage.*</w:t>
      </w:r>
      <w:r>
        <w:t>.</w:t>
      </w:r>
    </w:p>
  </w:footnote>
  <w:footnote w:id="23">
    <w:p w14:paraId="68587FEB" w14:textId="77777777" w:rsidR="00C32465" w:rsidRDefault="00C32465">
      <w:pPr>
        <w:pStyle w:val="FootnoteText"/>
      </w:pPr>
      <w:r>
        <w:rPr>
          <w:rStyle w:val="FootnoteReference"/>
        </w:rPr>
        <w:footnoteRef/>
      </w:r>
      <w:r>
        <w:t xml:space="preserve"> Model parameters: </w:t>
      </w:r>
      <w:r w:rsidRPr="00F72DE2">
        <w:rPr>
          <w:rFonts w:ascii="Courier New" w:hAnsi="Courier New" w:cs="Courier New"/>
        </w:rPr>
        <w:t>force.law.crimfrac.*</w:t>
      </w:r>
      <w:r>
        <w:t>.</w:t>
      </w:r>
    </w:p>
  </w:footnote>
  <w:footnote w:id="24">
    <w:p w14:paraId="26305BC6" w14:textId="77777777" w:rsidR="00C32465" w:rsidRDefault="00C32465" w:rsidP="00F72DE2">
      <w:pPr>
        <w:pStyle w:val="FootnoteText"/>
      </w:pPr>
      <w:r>
        <w:rPr>
          <w:rStyle w:val="FootnoteReference"/>
        </w:rPr>
        <w:footnoteRef/>
      </w:r>
      <w:r>
        <w:t xml:space="preserve"> Model parameter: </w:t>
      </w:r>
      <w:r w:rsidRPr="000953E3">
        <w:rPr>
          <w:rFonts w:ascii="Courier New" w:hAnsi="Courier New" w:cs="Courier New"/>
        </w:rPr>
        <w:t>force.law.suppfrac</w:t>
      </w:r>
    </w:p>
  </w:footnote>
  <w:footnote w:id="25">
    <w:p w14:paraId="283D8902" w14:textId="77777777" w:rsidR="00C32465" w:rsidRDefault="00C32465" w:rsidP="009F4E0C">
      <w:pPr>
        <w:pStyle w:val="Footnote"/>
      </w:pPr>
      <w:r>
        <w:rPr>
          <w:rStyle w:val="FootnoteReference"/>
        </w:rPr>
        <w:footnoteRef/>
      </w:r>
      <w:r>
        <w:t xml:space="preserve"> Model parameter: </w:t>
      </w:r>
      <w:r w:rsidRPr="00190916">
        <w:rPr>
          <w:rFonts w:ascii="Courier New" w:hAnsi="Courier New" w:cs="Courier New"/>
        </w:rPr>
        <w:t>force.population</w:t>
      </w:r>
      <w:r w:rsidRPr="009F4E0C">
        <w:rPr>
          <w:rFonts w:cs="Courier New"/>
        </w:rPr>
        <w:t>.</w:t>
      </w:r>
    </w:p>
  </w:footnote>
  <w:footnote w:id="26">
    <w:p w14:paraId="5BBDCF8B" w14:textId="77777777" w:rsidR="00C32465" w:rsidRDefault="00C32465">
      <w:pPr>
        <w:pStyle w:val="FootnoteText"/>
      </w:pPr>
      <w:r>
        <w:rPr>
          <w:rStyle w:val="FootnoteReference"/>
        </w:rPr>
        <w:footnoteRef/>
      </w:r>
      <w:r>
        <w:t xml:space="preserve"> Model parameter: </w:t>
      </w:r>
      <w:r w:rsidRPr="009F4E0C">
        <w:rPr>
          <w:rFonts w:ascii="Courier New" w:hAnsi="Courier New" w:cs="Courier New"/>
        </w:rPr>
        <w:t>force.demeanor.*</w:t>
      </w:r>
      <w:r>
        <w:t>.</w:t>
      </w:r>
    </w:p>
  </w:footnote>
  <w:footnote w:id="27">
    <w:p w14:paraId="1BCFDBB8" w14:textId="77777777" w:rsidR="00C32465" w:rsidRPr="00853A0E" w:rsidRDefault="00C32465" w:rsidP="009F4E0C">
      <w:pPr>
        <w:pStyle w:val="FootnoteText"/>
      </w:pPr>
      <w:r>
        <w:rPr>
          <w:rStyle w:val="FootnoteReference"/>
        </w:rPr>
        <w:footnoteRef/>
      </w:r>
      <w:r>
        <w:t xml:space="preserve"> See the </w:t>
      </w:r>
      <w:r>
        <w:rPr>
          <w:i/>
        </w:rPr>
        <w:t>Mars Analyst's Guide</w:t>
      </w:r>
      <w:r>
        <w:t xml:space="preserve"> for the </w:t>
      </w:r>
      <w:r w:rsidRPr="00700CE8">
        <w:t>computation</w:t>
      </w:r>
      <w:r>
        <w:t xml:space="preserve"> of mood.</w:t>
      </w:r>
    </w:p>
  </w:footnote>
  <w:footnote w:id="28">
    <w:p w14:paraId="102CDB9E" w14:textId="77777777" w:rsidR="00C32465" w:rsidRDefault="00C32465" w:rsidP="009F4E0C">
      <w:pPr>
        <w:pStyle w:val="Footnote"/>
      </w:pPr>
      <w:r>
        <w:rPr>
          <w:rStyle w:val="FootnoteReference"/>
        </w:rPr>
        <w:footnoteRef/>
      </w:r>
      <w:r>
        <w:t xml:space="preserve">Model parameter: </w:t>
      </w:r>
      <w:r w:rsidRPr="00190916">
        <w:rPr>
          <w:rFonts w:ascii="Courier New" w:hAnsi="Courier New" w:cs="Courier New"/>
        </w:rPr>
        <w:t>force.mood</w:t>
      </w:r>
      <w:r w:rsidRPr="003C07F5">
        <w:rPr>
          <w:rFonts w:cs="Courier New"/>
        </w:rPr>
        <w:t>.</w:t>
      </w:r>
    </w:p>
  </w:footnote>
  <w:footnote w:id="29">
    <w:p w14:paraId="23F1F199" w14:textId="77777777" w:rsidR="00C32465" w:rsidRDefault="00C32465" w:rsidP="003C07F5">
      <w:pPr>
        <w:pStyle w:val="Footnote"/>
      </w:pPr>
      <w:r>
        <w:rPr>
          <w:rStyle w:val="FootnoteReference"/>
        </w:rPr>
        <w:footnoteRef/>
      </w:r>
      <w:r>
        <w:t xml:space="preserve">  Model parameters: </w:t>
      </w:r>
      <w:r w:rsidRPr="00190916">
        <w:rPr>
          <w:rFonts w:ascii="Courier New" w:hAnsi="Courier New" w:cs="Courier New"/>
        </w:rPr>
        <w:t>force.orgtype.*</w:t>
      </w:r>
      <w:r>
        <w:t>.</w:t>
      </w:r>
    </w:p>
  </w:footnote>
  <w:footnote w:id="30">
    <w:p w14:paraId="13CE5313" w14:textId="77777777" w:rsidR="00C32465" w:rsidRDefault="00C32465" w:rsidP="00210EE0">
      <w:pPr>
        <w:pStyle w:val="Footnote"/>
      </w:pPr>
      <w:r>
        <w:rPr>
          <w:rStyle w:val="FootnoteReference"/>
        </w:rPr>
        <w:footnoteRef/>
      </w:r>
      <w:r>
        <w:t xml:space="preserve">  Model parameters: </w:t>
      </w:r>
      <w:r w:rsidRPr="00190916">
        <w:rPr>
          <w:rFonts w:ascii="Courier New" w:hAnsi="Courier New" w:cs="Courier New"/>
        </w:rPr>
        <w:t>force.forcetype.*</w:t>
      </w:r>
    </w:p>
  </w:footnote>
  <w:footnote w:id="31">
    <w:p w14:paraId="6D55C73B" w14:textId="77777777" w:rsidR="00C32465" w:rsidRDefault="00C32465" w:rsidP="001A341C">
      <w:pPr>
        <w:pStyle w:val="FootnoteText"/>
      </w:pPr>
      <w:r>
        <w:rPr>
          <w:rStyle w:val="FootnoteReference"/>
        </w:rPr>
        <w:footnoteRef/>
      </w:r>
      <w:r>
        <w:t xml:space="preserve"> Model parameters: </w:t>
      </w:r>
      <w:r w:rsidRPr="00E71F2B">
        <w:rPr>
          <w:rFonts w:ascii="Courier New" w:hAnsi="Courier New" w:cs="Courier New"/>
        </w:rPr>
        <w:t>force.alpha.*</w:t>
      </w:r>
    </w:p>
  </w:footnote>
  <w:footnote w:id="32">
    <w:p w14:paraId="0EC91FA4" w14:textId="77777777" w:rsidR="00C32465" w:rsidRDefault="00C32465" w:rsidP="001D79EC">
      <w:pPr>
        <w:pStyle w:val="Footnote"/>
      </w:pPr>
      <w:r>
        <w:rPr>
          <w:rStyle w:val="FootnoteReference"/>
        </w:rPr>
        <w:footnoteRef/>
      </w:r>
      <w:r>
        <w:t xml:space="preserve">  Model parameter: </w:t>
      </w:r>
      <w:r w:rsidRPr="00EB2B8E">
        <w:rPr>
          <w:rFonts w:ascii="Courier New" w:hAnsi="Courier New" w:cs="Courier New"/>
        </w:rPr>
        <w:t>force.proximity</w:t>
      </w:r>
      <w:r>
        <w:t xml:space="preserve">.  An appropriate value of </w:t>
      </w:r>
      <w:r>
        <w:rPr>
          <w:i/>
          <w:iCs/>
        </w:rPr>
        <w:t>h</w:t>
      </w:r>
      <w:r>
        <w:t xml:space="preserve"> should be selected during exercise construction to reflect the criteria used for selection of neighborhood boundaries.  Normally, a playbox with large neighborhoods would have a smaller value for </w:t>
      </w:r>
      <w:r>
        <w:rPr>
          <w:i/>
          <w:iCs/>
        </w:rPr>
        <w:t>h</w:t>
      </w:r>
      <w:r>
        <w:t xml:space="preserve"> than one with small neighborhoods.</w:t>
      </w:r>
    </w:p>
  </w:footnote>
  <w:footnote w:id="33">
    <w:p w14:paraId="54CF9E22" w14:textId="77777777" w:rsidR="00C32465" w:rsidRDefault="00C32465" w:rsidP="001D79EC">
      <w:pPr>
        <w:pStyle w:val="Footnote"/>
      </w:pPr>
      <w:r>
        <w:rPr>
          <w:rStyle w:val="FootnoteReference"/>
        </w:rPr>
        <w:footnoteRef/>
      </w:r>
      <w:r>
        <w:t xml:space="preserve">  Model parameter: </w:t>
      </w:r>
      <w:r w:rsidRPr="00DE27D5">
        <w:rPr>
          <w:rFonts w:ascii="Courier New" w:hAnsi="Courier New" w:cs="Courier New"/>
        </w:rPr>
        <w:t>force.volatility</w:t>
      </w:r>
    </w:p>
  </w:footnote>
  <w:footnote w:id="34">
    <w:p w14:paraId="3BF26A19" w14:textId="77777777" w:rsidR="00C32465" w:rsidRDefault="00C32465" w:rsidP="00392218">
      <w:pPr>
        <w:pStyle w:val="Footnote"/>
      </w:pPr>
      <w:r>
        <w:rPr>
          <w:rStyle w:val="FootnoteReference"/>
        </w:rPr>
        <w:footnoteRef/>
      </w:r>
      <w:r>
        <w:t xml:space="preserve">   </w:t>
      </w:r>
      <w:r w:rsidRPr="00392218">
        <w:t>Ideally, the nature of each unit would also be taken into account, at least at the level of "boots, wheels, or tracks," i.e., the number of personnel on foot, in wheeled vehicles, and in tracked vehicles. Tanks tear up the pavement, for example, and thus should have an increased negative effect on QOL. At present, Athena does not model units to this level of detail.</w:t>
      </w:r>
    </w:p>
  </w:footnote>
  <w:footnote w:id="35">
    <w:p w14:paraId="5DDD2290" w14:textId="77777777" w:rsidR="00C32465" w:rsidRDefault="00C32465" w:rsidP="00392218">
      <w:pPr>
        <w:pStyle w:val="Footnote"/>
      </w:pPr>
      <w:r>
        <w:rPr>
          <w:rStyle w:val="FootnoteReference"/>
        </w:rPr>
        <w:footnoteRef/>
      </w:r>
      <w:r>
        <w:t xml:space="preserve">  </w:t>
      </w:r>
      <w:r w:rsidRPr="00392218">
        <w:t>Model parameter database</w:t>
      </w:r>
      <w:r>
        <w:t xml:space="preserve">, </w:t>
      </w:r>
      <w:r w:rsidRPr="00D85BDA">
        <w:rPr>
          <w:rFonts w:ascii="Courier New" w:hAnsi="Courier New" w:cs="Courier New"/>
        </w:rPr>
        <w:t>activity.FRC.*</w:t>
      </w:r>
    </w:p>
  </w:footnote>
  <w:footnote w:id="36">
    <w:p w14:paraId="0783D438" w14:textId="77777777" w:rsidR="00C32465" w:rsidRDefault="00C32465" w:rsidP="00392218">
      <w:pPr>
        <w:pStyle w:val="Footnote"/>
      </w:pPr>
      <w:r>
        <w:rPr>
          <w:rStyle w:val="FootnoteReference"/>
        </w:rPr>
        <w:footnoteRef/>
      </w:r>
      <w:r>
        <w:t xml:space="preserve">Model parameter: </w:t>
      </w:r>
      <w:r w:rsidRPr="00460440">
        <w:rPr>
          <w:rFonts w:ascii="Courier New" w:hAnsi="Courier New" w:cs="Courier New"/>
        </w:rPr>
        <w:t>activity.ORG.*</w:t>
      </w:r>
    </w:p>
  </w:footnote>
  <w:footnote w:id="37">
    <w:p w14:paraId="67711D04" w14:textId="77777777" w:rsidR="00C32465" w:rsidRDefault="00C32465">
      <w:pPr>
        <w:pStyle w:val="FootnoteText"/>
      </w:pPr>
      <w:r>
        <w:rPr>
          <w:rStyle w:val="FootnoteReference"/>
        </w:rPr>
        <w:footnoteRef/>
      </w:r>
      <w:r>
        <w:t xml:space="preserve"> In future versions, actors may also be able to interfere with the provision of a service.</w:t>
      </w:r>
    </w:p>
  </w:footnote>
  <w:footnote w:id="38">
    <w:p w14:paraId="797316E3" w14:textId="77777777" w:rsidR="00C32465" w:rsidRDefault="00C32465" w:rsidP="00B75001">
      <w:pPr>
        <w:pStyle w:val="FootnoteText"/>
      </w:pPr>
      <w:r>
        <w:rPr>
          <w:rStyle w:val="FootnoteReference"/>
          <w:rFonts w:eastAsia="Wingdings"/>
        </w:rPr>
        <w:footnoteRef/>
      </w:r>
      <w:r>
        <w:t xml:space="preserve"> Services that require infrastructure are significantly more complicated; and moreover, each kind of service is likely to require its own unique infrastructure model.  Thus, for this version we have limited ourselves to the simplest case.</w:t>
      </w:r>
    </w:p>
  </w:footnote>
  <w:footnote w:id="39">
    <w:p w14:paraId="4F420D02" w14:textId="77777777" w:rsidR="00C32465" w:rsidRPr="008D4F12" w:rsidRDefault="00C32465" w:rsidP="00B75001">
      <w:pPr>
        <w:pStyle w:val="FootnoteText"/>
      </w:pPr>
      <w:r>
        <w:rPr>
          <w:rStyle w:val="FootnoteReference"/>
          <w:rFonts w:eastAsia="Wingdings"/>
        </w:rPr>
        <w:footnoteRef/>
      </w:r>
      <w:r>
        <w:t xml:space="preserve"> Model Parameter: </w:t>
      </w:r>
      <w:r w:rsidRPr="008D4F12">
        <w:rPr>
          <w:rFonts w:ascii="Courier New" w:hAnsi="Courier New" w:cs="Courier New"/>
        </w:rPr>
        <w:t>service.ENI.beta.</w:t>
      </w:r>
      <w:r w:rsidRPr="008D4F12">
        <w:rPr>
          <w:rFonts w:ascii="Courier New" w:hAnsi="Courier New" w:cs="Courier New"/>
          <w:i/>
        </w:rPr>
        <w:t>urbanization</w:t>
      </w:r>
      <w:r>
        <w:t>, nominally 1.0 for all urbanization levels.</w:t>
      </w:r>
    </w:p>
  </w:footnote>
  <w:footnote w:id="40">
    <w:p w14:paraId="33F9DA06" w14:textId="77777777" w:rsidR="00C32465" w:rsidRDefault="00C32465" w:rsidP="00B75001">
      <w:pPr>
        <w:pStyle w:val="FootnoteText"/>
      </w:pPr>
      <w:r>
        <w:rPr>
          <w:rStyle w:val="FootnoteReference"/>
          <w:rFonts w:eastAsia="Wingdings"/>
        </w:rPr>
        <w:footnoteRef/>
      </w:r>
      <w:r>
        <w:t xml:space="preserve"> Model Parameter: </w:t>
      </w:r>
      <w:r w:rsidRPr="003803F7">
        <w:rPr>
          <w:rFonts w:ascii="Courier New" w:hAnsi="Courier New" w:cs="Courier New"/>
        </w:rPr>
        <w:t>service.ENI.saturationCost.</w:t>
      </w:r>
      <w:r w:rsidRPr="003803F7">
        <w:rPr>
          <w:rFonts w:ascii="Courier New" w:hAnsi="Courier New" w:cs="Courier New"/>
          <w:i/>
        </w:rPr>
        <w:t>urbanization</w:t>
      </w:r>
      <w:r>
        <w:t xml:space="preserve">. </w:t>
      </w:r>
    </w:p>
  </w:footnote>
  <w:footnote w:id="41">
    <w:p w14:paraId="132DD8EC" w14:textId="77777777" w:rsidR="00C32465" w:rsidRDefault="00C32465" w:rsidP="00B75001">
      <w:pPr>
        <w:pStyle w:val="FootnoteText"/>
        <w:tabs>
          <w:tab w:val="left" w:pos="4210"/>
        </w:tabs>
      </w:pPr>
      <w:r>
        <w:rPr>
          <w:rStyle w:val="FootnoteReference"/>
          <w:rFonts w:eastAsia="Wingdings"/>
        </w:rPr>
        <w:footnoteRef/>
      </w:r>
      <w:r>
        <w:t xml:space="preserve"> Model parameter: </w:t>
      </w:r>
      <w:r w:rsidRPr="007D67E5">
        <w:rPr>
          <w:rFonts w:ascii="Courier New" w:hAnsi="Courier New" w:cs="Courier New"/>
        </w:rPr>
        <w:t>service.eni.minSupport</w:t>
      </w:r>
      <w:r>
        <w:t>, nominally 0.0.</w:t>
      </w:r>
    </w:p>
  </w:footnote>
  <w:footnote w:id="42">
    <w:p w14:paraId="60E786D0" w14:textId="77777777" w:rsidR="00C32465" w:rsidRDefault="00C32465" w:rsidP="00B75001">
      <w:pPr>
        <w:pStyle w:val="FootnoteText"/>
      </w:pPr>
      <w:r>
        <w:rPr>
          <w:rStyle w:val="FootnoteReference"/>
          <w:rFonts w:eastAsia="Wingdings"/>
        </w:rPr>
        <w:footnoteRef/>
      </w:r>
      <w:r>
        <w:t xml:space="preserve"> Model parameters: </w:t>
      </w:r>
      <w:r w:rsidRPr="00A76662">
        <w:rPr>
          <w:rFonts w:ascii="Courier New" w:hAnsi="Courier New" w:cs="Courier New"/>
        </w:rPr>
        <w:t>service.ENI.alphaA</w:t>
      </w:r>
      <w:r>
        <w:t xml:space="preserve">, </w:t>
      </w:r>
      <w:r w:rsidRPr="00A76662">
        <w:rPr>
          <w:rFonts w:ascii="Courier New" w:hAnsi="Courier New" w:cs="Courier New"/>
        </w:rPr>
        <w:t>service.ENI.alphaX</w:t>
      </w:r>
      <w:r>
        <w:t>.</w:t>
      </w:r>
    </w:p>
  </w:footnote>
  <w:footnote w:id="43">
    <w:p w14:paraId="2D2BB26E" w14:textId="77777777" w:rsidR="00C32465" w:rsidRDefault="00C32465" w:rsidP="00FC0A5B">
      <w:pPr>
        <w:pStyle w:val="FootnoteText"/>
      </w:pPr>
      <w:r>
        <w:rPr>
          <w:rStyle w:val="FootnoteReference"/>
          <w:rFonts w:eastAsia="Wingdings"/>
        </w:rPr>
        <w:footnoteRef/>
      </w:r>
      <w:r>
        <w:t xml:space="preserve"> Model parameter: </w:t>
      </w:r>
      <w:r w:rsidRPr="00015DEA">
        <w:rPr>
          <w:rFonts w:ascii="Courier New" w:hAnsi="Courier New" w:cs="Courier New"/>
        </w:rPr>
        <w:t>service.ENI.delta</w:t>
      </w:r>
      <w:r>
        <w:t>, nominally 0.1.</w:t>
      </w:r>
    </w:p>
  </w:footnote>
  <w:footnote w:id="44">
    <w:p w14:paraId="0068E9C6" w14:textId="77777777" w:rsidR="00C32465" w:rsidRDefault="00C32465" w:rsidP="00B75001">
      <w:pPr>
        <w:pStyle w:val="FootnoteText"/>
      </w:pPr>
      <w:r>
        <w:rPr>
          <w:rStyle w:val="FootnoteReference"/>
          <w:rFonts w:eastAsia="Wingdings"/>
        </w:rPr>
        <w:footnoteRef/>
      </w:r>
      <w:r>
        <w:t xml:space="preserve"> Model parameter: </w:t>
      </w:r>
      <w:r w:rsidRPr="003D3FDD">
        <w:rPr>
          <w:rFonts w:ascii="Courier New" w:hAnsi="Courier New" w:cs="Courier New"/>
        </w:rPr>
        <w:t>service.ENI.required.urbanization</w:t>
      </w:r>
      <w:r>
        <w:t>.</w:t>
      </w:r>
    </w:p>
  </w:footnote>
  <w:footnote w:id="45">
    <w:p w14:paraId="53DD132A" w14:textId="77777777" w:rsidR="00C32465" w:rsidRDefault="00C32465"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service.ENI.gainNeeds</w:t>
      </w:r>
      <w:r>
        <w:t>.</w:t>
      </w:r>
    </w:p>
  </w:footnote>
  <w:footnote w:id="46">
    <w:p w14:paraId="633521FA" w14:textId="77777777" w:rsidR="00C32465" w:rsidRDefault="00C32465" w:rsidP="00B75001">
      <w:pPr>
        <w:pStyle w:val="FootnoteText"/>
      </w:pPr>
      <w:r>
        <w:rPr>
          <w:rStyle w:val="FootnoteReference"/>
          <w:rFonts w:eastAsia="Wingdings"/>
        </w:rPr>
        <w:footnoteRef/>
      </w:r>
      <w:r>
        <w:t xml:space="preserve"> Model parameter: </w:t>
      </w:r>
      <w:r w:rsidRPr="00B57042">
        <w:rPr>
          <w:rFonts w:ascii="Courier New" w:hAnsi="Courier New" w:cs="Courier New"/>
        </w:rPr>
        <w:t>service.ENI.gain</w:t>
      </w:r>
      <w:r>
        <w:rPr>
          <w:rFonts w:ascii="Courier New" w:hAnsi="Courier New" w:cs="Courier New"/>
        </w:rPr>
        <w:t>Expect</w:t>
      </w:r>
      <w:r>
        <w:t>.</w:t>
      </w:r>
    </w:p>
  </w:footnote>
  <w:footnote w:id="47">
    <w:p w14:paraId="08655561" w14:textId="77777777" w:rsidR="00C32465" w:rsidRDefault="00C32465">
      <w:pPr>
        <w:pStyle w:val="FootnoteText"/>
      </w:pPr>
      <w:r>
        <w:rPr>
          <w:rStyle w:val="FootnoteReference"/>
        </w:rPr>
        <w:footnoteRef/>
      </w:r>
      <w:r>
        <w:t xml:space="preserve"> This table is defined in the code using the </w:t>
      </w:r>
      <w:r w:rsidRPr="00FC0A5B">
        <w:rPr>
          <w:rFonts w:ascii="Courier New" w:hAnsi="Courier New" w:cs="Courier New"/>
        </w:rPr>
        <w:t>qcredit(n)</w:t>
      </w:r>
      <w:r>
        <w:t xml:space="preserve"> quality type.</w:t>
      </w:r>
    </w:p>
  </w:footnote>
  <w:footnote w:id="48">
    <w:p w14:paraId="328930BF" w14:textId="77777777" w:rsidR="00C32465" w:rsidRDefault="00C32465" w:rsidP="002520B8">
      <w:pPr>
        <w:pStyle w:val="Footnote"/>
      </w:pPr>
      <w:r>
        <w:rPr>
          <w:rStyle w:val="FootnoteReference"/>
        </w:rPr>
        <w:footnoteRef/>
      </w:r>
      <w:r>
        <w:t>At Athena's timescale, most crowd-related phenomena are events rather than situations.</w:t>
      </w:r>
    </w:p>
  </w:footnote>
  <w:footnote w:id="49">
    <w:p w14:paraId="541FE64D" w14:textId="77777777" w:rsidR="00C32465" w:rsidRDefault="00C32465" w:rsidP="002520B8">
      <w:pPr>
        <w:pStyle w:val="Footnote"/>
      </w:pPr>
      <w:r>
        <w:rPr>
          <w:rStyle w:val="FootnoteReference"/>
        </w:rPr>
        <w:footnoteRef/>
      </w:r>
      <w:r>
        <w:t>We are ignoring civilian and organization group "forces" for the time being.</w:t>
      </w:r>
    </w:p>
  </w:footnote>
  <w:footnote w:id="50">
    <w:p w14:paraId="66D30CC9" w14:textId="77777777" w:rsidR="00C32465" w:rsidRDefault="00C32465" w:rsidP="002520B8">
      <w:pPr>
        <w:pStyle w:val="FootnoteText"/>
      </w:pPr>
      <w:r>
        <w:rPr>
          <w:rStyle w:val="FootnoteReference"/>
          <w:rFonts w:eastAsia="Wingdings"/>
        </w:rPr>
        <w:footnoteRef/>
      </w:r>
      <w:r>
        <w:t xml:space="preserve"> Each force group has a cost per attack, set as part of the scenario by the analyst.  The force group cannot attack without the required funds. </w:t>
      </w:r>
    </w:p>
  </w:footnote>
  <w:footnote w:id="51">
    <w:p w14:paraId="499E5BAD" w14:textId="77777777" w:rsidR="00C32465" w:rsidRDefault="00C32465"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aam.UFvNF.UF.coverageFunction</w:t>
      </w:r>
    </w:p>
  </w:footnote>
  <w:footnote w:id="52">
    <w:p w14:paraId="5B2FE1D3" w14:textId="77777777" w:rsidR="00C32465" w:rsidRDefault="00C32465" w:rsidP="002520B8">
      <w:pPr>
        <w:pStyle w:val="Footnote"/>
      </w:pPr>
      <w:r>
        <w:rPr>
          <w:rStyle w:val="FootnoteReference"/>
        </w:rPr>
        <w:footnoteRef/>
      </w:r>
      <w:r>
        <w:t xml:space="preserve">  Model parameter: </w:t>
      </w:r>
      <w:r w:rsidRPr="00CE4D89">
        <w:rPr>
          <w:rFonts w:ascii="Courier New" w:hAnsi="Courier New" w:cs="Courier New"/>
        </w:rPr>
        <w:t>aam.UFvNF.UF.nominalCoverage</w:t>
      </w:r>
      <w:r>
        <w:rPr>
          <w:rFonts w:ascii="Courier" w:hAnsi="Courier"/>
        </w:rPr>
        <w:t xml:space="preserve"> </w:t>
      </w:r>
      <w:r>
        <w:t>e.g., 0.3 (depends on what would be expected as average in this scenario)</w:t>
      </w:r>
    </w:p>
  </w:footnote>
  <w:footnote w:id="53">
    <w:p w14:paraId="56F73DA8" w14:textId="77777777" w:rsidR="00C32465" w:rsidRDefault="00C32465" w:rsidP="002520B8">
      <w:pPr>
        <w:pStyle w:val="Footnote"/>
      </w:pPr>
      <w:r>
        <w:rPr>
          <w:rStyle w:val="FootnoteReference"/>
        </w:rPr>
        <w:footnoteRef/>
      </w:r>
      <w:r>
        <w:t xml:space="preserve">  Computed in-line using a coverage function; model parameter: </w:t>
      </w:r>
      <w:r w:rsidRPr="00CE4D89">
        <w:rPr>
          <w:rFonts w:ascii="Courier New" w:hAnsi="Courier New" w:cs="Courier New"/>
        </w:rPr>
        <w:t>aam.UFvNF.NF.coverageFunction</w:t>
      </w:r>
      <w:r>
        <w:t>.  This is identical to the default COERCION coverage function.</w:t>
      </w:r>
    </w:p>
  </w:footnote>
  <w:footnote w:id="54">
    <w:p w14:paraId="66054659" w14:textId="77777777" w:rsidR="00C32465" w:rsidRDefault="00C32465" w:rsidP="002520B8">
      <w:pPr>
        <w:pStyle w:val="Footnote"/>
      </w:pPr>
      <w:r>
        <w:rPr>
          <w:rStyle w:val="FootnoteReference"/>
        </w:rPr>
        <w:footnoteRef/>
      </w:r>
      <w:r>
        <w:t xml:space="preserve">  Model parameter: </w:t>
      </w:r>
      <w:r w:rsidRPr="00CE4D89">
        <w:rPr>
          <w:rFonts w:ascii="Courier New" w:hAnsi="Courier New" w:cs="Courier New"/>
        </w:rPr>
        <w:t>aam.UFvNF.NF.nominalCoverage</w:t>
      </w:r>
      <w:r>
        <w:t>, e.g., 0.4</w:t>
      </w:r>
    </w:p>
  </w:footnote>
  <w:footnote w:id="55">
    <w:p w14:paraId="7368A8E2" w14:textId="77777777" w:rsidR="00C32465" w:rsidRDefault="00C32465" w:rsidP="002520B8">
      <w:pPr>
        <w:pStyle w:val="Footnote"/>
      </w:pPr>
      <w:r>
        <w:rPr>
          <w:rStyle w:val="FootnoteReference"/>
        </w:rPr>
        <w:footnoteRef/>
      </w:r>
      <w:r>
        <w:t xml:space="preserve">  Model parameter: </w:t>
      </w:r>
      <w:r w:rsidRPr="00CE4D89">
        <w:rPr>
          <w:rFonts w:ascii="Courier New" w:hAnsi="Courier New" w:cs="Courier New"/>
        </w:rPr>
        <w:t>aam.UFvNF.UF.timeToFind</w:t>
      </w:r>
      <w:r>
        <w:t xml:space="preserve">, </w:t>
      </w:r>
      <w:r>
        <w:rPr>
          <w:rStyle w:val="Code"/>
          <w:rFonts w:ascii="Times New Roman" w:hAnsi="Times New Roman"/>
        </w:rPr>
        <w:t>e.g., 5 days</w:t>
      </w:r>
    </w:p>
  </w:footnote>
  <w:footnote w:id="56">
    <w:p w14:paraId="1123DD2A" w14:textId="77777777" w:rsidR="00C32465" w:rsidRDefault="00C32465" w:rsidP="002520B8">
      <w:pPr>
        <w:pStyle w:val="Footnote"/>
      </w:pPr>
      <w:r>
        <w:rPr>
          <w:rStyle w:val="FootnoteReference"/>
        </w:rPr>
        <w:footnoteRef/>
      </w:r>
      <w:r>
        <w:t xml:space="preserve">  For now, this is a model parameter, </w:t>
      </w:r>
      <w:r w:rsidRPr="00CE4D89">
        <w:rPr>
          <w:rFonts w:ascii="Courier New" w:hAnsi="Courier New" w:cs="Courier New"/>
        </w:rPr>
        <w:t>aam.UFvNF.NF.cellSize</w:t>
      </w:r>
      <w:r>
        <w:t>, e.g., 7 NF/cell in every neighborhood. Later, it might be allowed to vary by group and by neighborhood.</w:t>
      </w:r>
    </w:p>
  </w:footnote>
  <w:footnote w:id="57">
    <w:p w14:paraId="27E85FDD" w14:textId="77777777" w:rsidR="00C32465" w:rsidRDefault="00C32465" w:rsidP="002520B8">
      <w:pPr>
        <w:pStyle w:val="Footnote"/>
      </w:pPr>
      <w:r>
        <w:rPr>
          <w:rStyle w:val="FootnoteReference"/>
        </w:rPr>
        <w:footnoteRef/>
      </w:r>
      <w:r>
        <w:t xml:space="preserve">  Model parameter: </w:t>
      </w:r>
      <w:r w:rsidRPr="00CE4D89">
        <w:rPr>
          <w:rFonts w:ascii="Courier New" w:hAnsi="Courier New" w:cs="Courier New"/>
        </w:rPr>
        <w:t>aam.UFvsNF.UF.nominalCooperation</w:t>
      </w:r>
      <w:r>
        <w:t>, e.g., 35 %</w:t>
      </w:r>
    </w:p>
  </w:footnote>
  <w:footnote w:id="58">
    <w:p w14:paraId="18B25F54" w14:textId="77777777" w:rsidR="00C32465" w:rsidRDefault="00C32465" w:rsidP="002520B8">
      <w:pPr>
        <w:pStyle w:val="Footnote"/>
      </w:pPr>
      <w:r>
        <w:rPr>
          <w:rStyle w:val="FootnoteReference"/>
        </w:rPr>
        <w:footnoteRef/>
      </w:r>
      <w:r>
        <w:t xml:space="preserve">  Model parameter: </w:t>
      </w:r>
      <w:r w:rsidRPr="00CE4D89">
        <w:rPr>
          <w:rFonts w:ascii="Courier New" w:hAnsi="Courier New" w:cs="Courier New"/>
        </w:rPr>
        <w:t>aam.UFvsNF.ECDA.</w:t>
      </w:r>
      <w:r w:rsidRPr="00CE4D89">
        <w:rPr>
          <w:rFonts w:ascii="Courier New" w:hAnsi="Courier New" w:cs="Courier New"/>
          <w:i/>
          <w:iCs/>
        </w:rPr>
        <w:t>urbanization</w:t>
      </w:r>
      <w:r>
        <w:t>, e.g., 1 in rural, 3 in suburban, and 5 in urban.</w:t>
      </w:r>
    </w:p>
  </w:footnote>
  <w:footnote w:id="59">
    <w:p w14:paraId="0DFFDC48" w14:textId="77777777" w:rsidR="00C32465" w:rsidRDefault="00C32465" w:rsidP="002520B8">
      <w:pPr>
        <w:pStyle w:val="FootnoteText"/>
      </w:pPr>
      <w:r>
        <w:rPr>
          <w:rStyle w:val="FootnoteReference"/>
          <w:rFonts w:eastAsia="Wingdings"/>
        </w:rPr>
        <w:footnoteRef/>
      </w:r>
      <w:r>
        <w:t xml:space="preserve"> </w:t>
      </w:r>
      <w:r w:rsidRPr="00110E36">
        <w:rPr>
          <w:szCs w:val="20"/>
        </w:rPr>
        <w:t xml:space="preserve">Each force group has a cost per attack, set as part of the scenario by the analyst.  The force group cannot attack without the required funds. </w:t>
      </w:r>
    </w:p>
  </w:footnote>
  <w:footnote w:id="60">
    <w:p w14:paraId="2BB26390" w14:textId="77777777" w:rsidR="00C32465" w:rsidRDefault="00C32465" w:rsidP="002520B8">
      <w:pPr>
        <w:pStyle w:val="Footnote"/>
      </w:pPr>
      <w:r>
        <w:rPr>
          <w:rStyle w:val="FootnoteReference"/>
        </w:rPr>
        <w:footnoteRef/>
      </w:r>
      <w:r>
        <w:t xml:space="preserve">  Ideally, the number of attacks should depend on the NF's resources, so that attacking the resources will reduce the number of attacks.  Our notion is that the nominal number of attacks is determined by a Z-curve whose X-axis is a measure of the resources available to the NF.  The currently envisioned model is that this measure is the weighted sum of the economic clout of the actors that have influence over the NF, weighted by the relationships between the NF and the actors.  All this must wait until a later spiral, however.  For now, the attack rate per day is part of the NF's attacking ROE.</w:t>
      </w:r>
    </w:p>
  </w:footnote>
  <w:footnote w:id="61">
    <w:p w14:paraId="75A267FF" w14:textId="77777777" w:rsidR="00C32465" w:rsidRDefault="00C32465" w:rsidP="002520B8">
      <w:pPr>
        <w:pStyle w:val="Footnote"/>
      </w:pPr>
      <w:r>
        <w:rPr>
          <w:rStyle w:val="FootnoteReference"/>
        </w:rPr>
        <w:footnoteRef/>
      </w:r>
      <w:r>
        <w:t xml:space="preserve">  Model parameter: </w:t>
      </w:r>
      <w:r w:rsidRPr="00C42F36">
        <w:rPr>
          <w:rFonts w:ascii="Courier New" w:hAnsi="Courier New" w:cs="Courier New"/>
        </w:rPr>
        <w:t>aam.NFvsUF.</w:t>
      </w:r>
      <w:r w:rsidRPr="00C42F36">
        <w:rPr>
          <w:rFonts w:ascii="Courier New" w:hAnsi="Courier New" w:cs="Courier New"/>
          <w:i/>
          <w:iCs/>
        </w:rPr>
        <w:t>roe</w:t>
      </w:r>
      <w:r w:rsidRPr="00C42F36">
        <w:rPr>
          <w:rFonts w:ascii="Courier New" w:hAnsi="Courier New" w:cs="Courier New"/>
        </w:rPr>
        <w:t>.nominalCooperation</w:t>
      </w:r>
      <w:r>
        <w:t>, e.g., 50%.</w:t>
      </w:r>
    </w:p>
  </w:footnote>
  <w:footnote w:id="62">
    <w:p w14:paraId="727C95EC" w14:textId="77777777" w:rsidR="00C32465" w:rsidRDefault="00C32465" w:rsidP="002520B8">
      <w:pPr>
        <w:pStyle w:val="Footnote"/>
      </w:pPr>
      <w:r>
        <w:rPr>
          <w:rStyle w:val="FootnoteReference"/>
        </w:rPr>
        <w:footnoteRef/>
      </w:r>
      <w:r>
        <w:t xml:space="preserve">  Model parameter: </w:t>
      </w:r>
      <w:r w:rsidRPr="00C42F36">
        <w:rPr>
          <w:rFonts w:ascii="Courier New" w:hAnsi="Courier New" w:cs="Courier New"/>
        </w:rPr>
        <w:t>aam.NFvsUF.UF.coverageFunction</w:t>
      </w:r>
      <w:r>
        <w:t>, e.g., {25 1000}.</w:t>
      </w:r>
    </w:p>
  </w:footnote>
  <w:footnote w:id="63">
    <w:p w14:paraId="30907B57" w14:textId="77777777" w:rsidR="00C32465" w:rsidRDefault="00C32465" w:rsidP="002520B8">
      <w:pPr>
        <w:pStyle w:val="Footnote"/>
      </w:pPr>
      <w:r>
        <w:rPr>
          <w:rStyle w:val="FootnoteReference"/>
        </w:rPr>
        <w:footnoteRef/>
      </w:r>
      <w:r>
        <w:t xml:space="preserve">  Model parameter: </w:t>
      </w:r>
      <w:r w:rsidRPr="00C42F36">
        <w:rPr>
          <w:rFonts w:ascii="Courier New" w:hAnsi="Courier New" w:cs="Courier New"/>
        </w:rPr>
        <w:t>aam.NFvsUF.UF.nominalCoverage</w:t>
      </w:r>
      <w:r>
        <w:t>, e.g., 0.2</w:t>
      </w:r>
    </w:p>
  </w:footnote>
  <w:footnote w:id="64">
    <w:p w14:paraId="31D89525" w14:textId="77777777" w:rsidR="00C32465" w:rsidRDefault="00C32465"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.ELER</w:t>
      </w:r>
      <w:r>
        <w:t>, e.g., 0.33 for HIT_AND_RUN, 3.0 for STAND_AND_FIGHT.</w:t>
      </w:r>
    </w:p>
  </w:footnote>
  <w:footnote w:id="65">
    <w:p w14:paraId="5CDE6C6E" w14:textId="77777777" w:rsidR="00C32465" w:rsidRDefault="00C32465" w:rsidP="002520B8">
      <w:pPr>
        <w:pStyle w:val="Footnote"/>
      </w:pPr>
      <w:r>
        <w:rPr>
          <w:rStyle w:val="FootnoteReference"/>
        </w:rPr>
        <w:footnoteRef/>
      </w:r>
      <w:r>
        <w:t xml:space="preserve">Model parameter, </w:t>
      </w:r>
      <w:r w:rsidRPr="00E373F1">
        <w:rPr>
          <w:rFonts w:ascii="Courier New" w:hAnsi="Courier New" w:cs="Courier New"/>
        </w:rPr>
        <w:t>aam.NFvsUF.</w:t>
      </w:r>
      <w:r w:rsidRPr="00E373F1">
        <w:rPr>
          <w:rFonts w:ascii="Courier New" w:hAnsi="Courier New" w:cs="Courier New"/>
          <w:i/>
          <w:iCs/>
        </w:rPr>
        <w:t>roe</w:t>
      </w:r>
      <w:r w:rsidRPr="00E373F1">
        <w:rPr>
          <w:rFonts w:ascii="Courier New" w:hAnsi="Courier New" w:cs="Courier New"/>
        </w:rPr>
        <w:t>.MAXLER</w:t>
      </w:r>
      <w:r>
        <w:t>, e.g., 0.25 for HIT_AND_RUN, 4.0 for STAND_AND_FIGHT.</w:t>
      </w:r>
    </w:p>
  </w:footnote>
  <w:footnote w:id="66">
    <w:p w14:paraId="5BF29672" w14:textId="77777777" w:rsidR="00C32465" w:rsidRDefault="00C32465" w:rsidP="002520B8">
      <w:pPr>
        <w:pStyle w:val="Footnote"/>
      </w:pPr>
      <w:r>
        <w:rPr>
          <w:rStyle w:val="FootnoteReference"/>
        </w:rPr>
        <w:footnoteRef/>
      </w:r>
      <w:r>
        <w:t xml:space="preserve">Model parameter, </w:t>
      </w:r>
      <w:r w:rsidRPr="00E7465D">
        <w:rPr>
          <w:rFonts w:ascii="Courier New" w:hAnsi="Courier New" w:cs="Courier New"/>
        </w:rPr>
        <w:t>aam.NFvsUF.HIT_AND_RUN.ufCasualties</w:t>
      </w:r>
      <w:r>
        <w:rPr>
          <w:rFonts w:ascii="Courier" w:hAnsi="Courier"/>
        </w:rPr>
        <w:t>,</w:t>
      </w:r>
      <w:r>
        <w:t xml:space="preserve"> e.g., 4.</w:t>
      </w:r>
    </w:p>
  </w:footnote>
  <w:footnote w:id="67">
    <w:p w14:paraId="04826F21" w14:textId="77777777" w:rsidR="00C32465" w:rsidRDefault="00C32465" w:rsidP="002520B8">
      <w:pPr>
        <w:pStyle w:val="Footnote"/>
      </w:pPr>
      <w:r>
        <w:rPr>
          <w:rStyle w:val="FootnoteReference"/>
        </w:rPr>
        <w:footnoteRef/>
      </w:r>
      <w:r>
        <w:t xml:space="preserve">Model parameter, </w:t>
      </w:r>
      <w:r w:rsidRPr="00E7465D">
        <w:rPr>
          <w:rFonts w:ascii="Courier New" w:hAnsi="Courier New" w:cs="Courier New"/>
        </w:rPr>
        <w:t>aam.NFvsUF.STAND_AND_FIGHT.nfCasualties</w:t>
      </w:r>
      <w:r>
        <w:t>, e.g., 20</w:t>
      </w:r>
    </w:p>
  </w:footnote>
  <w:footnote w:id="68">
    <w:p w14:paraId="1AEE050E" w14:textId="77777777" w:rsidR="00C32465" w:rsidRDefault="00C32465" w:rsidP="002520B8">
      <w:pPr>
        <w:pStyle w:val="Footnote"/>
      </w:pPr>
      <w:r>
        <w:rPr>
          <w:rStyle w:val="FootnoteReference"/>
        </w:rPr>
        <w:footnoteRef/>
      </w:r>
      <w:r>
        <w:t xml:space="preserve">Model parameter: </w:t>
      </w:r>
      <w:r w:rsidRPr="00040052">
        <w:rPr>
          <w:rFonts w:ascii="Courier New" w:hAnsi="Courier New" w:cs="Courier New"/>
        </w:rPr>
        <w:t>aam.NFvsUF.ECDC.</w:t>
      </w:r>
      <w:r w:rsidRPr="00040052">
        <w:rPr>
          <w:rFonts w:ascii="Courier New" w:hAnsi="Courier New" w:cs="Courier New"/>
          <w:i/>
          <w:iCs/>
        </w:rPr>
        <w:t>urbanization</w:t>
      </w:r>
      <w:r>
        <w:t>, e.g., 0.1 for RURAL, 0.15 for SUBURBAN, 0.2 for URBAN</w:t>
      </w:r>
    </w:p>
  </w:footnote>
  <w:footnote w:id="69">
    <w:p w14:paraId="3844A92D" w14:textId="77777777" w:rsidR="00C32465" w:rsidRDefault="00C32465" w:rsidP="002520B8">
      <w:pPr>
        <w:pStyle w:val="Footnote"/>
      </w:pPr>
      <w:r>
        <w:rPr>
          <w:rStyle w:val="FootnoteReference"/>
        </w:rPr>
        <w:footnoteRef/>
      </w:r>
      <w:r>
        <w:t xml:space="preserve">Model parameters: </w:t>
      </w:r>
      <w:r w:rsidRPr="0089244C">
        <w:rPr>
          <w:rFonts w:ascii="Courier New" w:hAnsi="Courier New" w:cs="Courier New"/>
        </w:rPr>
        <w:t>dam.CIVCAS.Zsat</w:t>
      </w:r>
    </w:p>
  </w:footnote>
  <w:footnote w:id="70">
    <w:p w14:paraId="3D1AFAF0" w14:textId="77777777" w:rsidR="00C32465" w:rsidRDefault="00C32465" w:rsidP="002520B8">
      <w:pPr>
        <w:pStyle w:val="Footnote"/>
      </w:pPr>
      <w:r>
        <w:rPr>
          <w:rStyle w:val="FootnoteReference"/>
        </w:rPr>
        <w:footnoteRef/>
      </w:r>
      <w:r>
        <w:t xml:space="preserve">Model parameter: </w:t>
      </w:r>
      <w:r w:rsidRPr="0089244C">
        <w:rPr>
          <w:rFonts w:ascii="Courier New" w:hAnsi="Courier New" w:cs="Courier New"/>
        </w:rPr>
        <w:t>dam.CIVCAS.Zcoop</w:t>
      </w:r>
    </w:p>
  </w:footnote>
  <w:footnote w:id="71">
    <w:p w14:paraId="4F19AFFD" w14:textId="77777777" w:rsidR="00C32465" w:rsidRPr="00730406" w:rsidRDefault="00C32465">
      <w:pPr>
        <w:pStyle w:val="FootnoteText"/>
        <w:rPr>
          <w:szCs w:val="20"/>
        </w:rPr>
      </w:pPr>
      <w:r>
        <w:rPr>
          <w:rStyle w:val="FootnoteReference"/>
        </w:rPr>
        <w:footnoteRef/>
      </w:r>
      <w:r>
        <w:t xml:space="preserve"> If </w:t>
      </w:r>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g</m:t>
            </m:r>
          </m:sub>
        </m:sSub>
      </m:oMath>
      <w:r>
        <w:rPr>
          <w:szCs w:val="20"/>
        </w:rPr>
        <w:t xml:space="preserve"> is 5% (an absurdly large rate) the effective annual rate will be about 5.1%.</w:t>
      </w:r>
    </w:p>
  </w:footnote>
  <w:footnote w:id="72">
    <w:p w14:paraId="27815ED8" w14:textId="77777777" w:rsidR="00C32465" w:rsidRDefault="00C32465" w:rsidP="00753E07">
      <w:pPr>
        <w:pStyle w:val="Footnote"/>
      </w:pPr>
      <w:r>
        <w:rPr>
          <w:rStyle w:val="FootnoteReference"/>
        </w:rPr>
        <w:footnoteRef/>
      </w:r>
      <w:r>
        <w:t>By "labor force" we mean that portion of the population that seeks to be employed, whether they are in fact employed or not.</w:t>
      </w:r>
    </w:p>
  </w:footnote>
  <w:footnote w:id="73">
    <w:p w14:paraId="29204775" w14:textId="77777777" w:rsidR="00C32465" w:rsidRPr="00777296" w:rsidRDefault="00C32465">
      <w:pPr>
        <w:pStyle w:val="FootnoteText"/>
      </w:pPr>
      <w:r>
        <w:rPr>
          <w:rStyle w:val="FootnoteReference"/>
        </w:rPr>
        <w:footnoteRef/>
      </w:r>
      <w:r>
        <w:t xml:space="preserve"> Model parameter: </w:t>
      </w:r>
      <w:r w:rsidRPr="00777296">
        <w:rPr>
          <w:rFonts w:ascii="Courier New" w:hAnsi="Courier New" w:cs="Courier New"/>
        </w:rPr>
        <w:t>econ.secFactor.labor.</w:t>
      </w:r>
      <w:r w:rsidRPr="00777296">
        <w:rPr>
          <w:rFonts w:ascii="Courier New" w:hAnsi="Courier New" w:cs="Courier New"/>
          <w:i/>
        </w:rPr>
        <w:t>security</w:t>
      </w:r>
      <w:r>
        <w:t>.</w:t>
      </w:r>
    </w:p>
  </w:footnote>
  <w:footnote w:id="74">
    <w:p w14:paraId="566215D0" w14:textId="77777777" w:rsidR="00C32465" w:rsidRPr="00777296" w:rsidRDefault="00C32465" w:rsidP="00D217C6">
      <w:pPr>
        <w:pStyle w:val="FootnoteText"/>
      </w:pPr>
      <w:r>
        <w:rPr>
          <w:rStyle w:val="FootnoteReference"/>
        </w:rPr>
        <w:footnoteRef/>
      </w:r>
      <w:r>
        <w:t xml:space="preserve"> Model parameter: </w:t>
      </w:r>
      <w:r w:rsidRPr="00777296">
        <w:rPr>
          <w:rFonts w:ascii="Courier New" w:hAnsi="Courier New" w:cs="Courier New"/>
        </w:rPr>
        <w:t>econ.secFactor.labor.</w:t>
      </w:r>
      <w:r w:rsidRPr="00777296">
        <w:rPr>
          <w:rFonts w:ascii="Courier New" w:hAnsi="Courier New" w:cs="Courier New"/>
          <w:i/>
        </w:rPr>
        <w:t>security</w:t>
      </w:r>
      <w:r>
        <w:t>.</w:t>
      </w:r>
    </w:p>
  </w:footnote>
  <w:footnote w:id="75">
    <w:p w14:paraId="581FC29F" w14:textId="04EA5FA5" w:rsidR="00C32465" w:rsidRPr="00595C16" w:rsidRDefault="00C32465">
      <w:pPr>
        <w:pStyle w:val="FootnoteText"/>
      </w:pPr>
      <w:r>
        <w:rPr>
          <w:rStyle w:val="FootnoteReference"/>
        </w:rPr>
        <w:footnoteRef/>
      </w:r>
      <w:r>
        <w:t xml:space="preserve"> The maximum distance is controlled by a model parameter called </w:t>
      </w:r>
      <w:r>
        <w:rPr>
          <w:rFonts w:ascii="Courier" w:hAnsi="Courier"/>
        </w:rPr>
        <w:t>demog.maxcommute</w:t>
      </w:r>
      <w:r>
        <w:t xml:space="preserve"> and has a default of “far”.</w:t>
      </w:r>
    </w:p>
  </w:footnote>
  <w:footnote w:id="76">
    <w:p w14:paraId="0BEBC341" w14:textId="77777777" w:rsidR="00C32465" w:rsidRDefault="00C32465">
      <w:pPr>
        <w:pStyle w:val="FootnoteText"/>
      </w:pPr>
      <w:r>
        <w:rPr>
          <w:rStyle w:val="FootnoteReference"/>
        </w:rPr>
        <w:footnoteRef/>
      </w:r>
      <w:r>
        <w:t xml:space="preserve"> Athena 5 also computes the UAF for each individual civilian group; however, this is no longer used.</w:t>
      </w:r>
    </w:p>
  </w:footnote>
  <w:footnote w:id="77">
    <w:p w14:paraId="6EAE3D4C" w14:textId="77777777" w:rsidR="00C32465" w:rsidRDefault="00C32465">
      <w:pPr>
        <w:pStyle w:val="FootnoteText"/>
      </w:pPr>
      <w:r>
        <w:rPr>
          <w:rStyle w:val="FootnoteReference"/>
        </w:rPr>
        <w:footnoteRef/>
      </w:r>
      <w:r>
        <w:t xml:space="preserve"> The income disparity model is based on "Wage Distributions and Survival," by Rebecca Lawler; Lawler was a Summer Undergraduate Research Fellow (SURF) on the Athena team the summer of 2010.  The rest of the model was developed by Brian Kahovec with inputs from the other members of the modeling team.</w:t>
      </w:r>
    </w:p>
  </w:footnote>
  <w:footnote w:id="78">
    <w:p w14:paraId="2D727EA7" w14:textId="77777777" w:rsidR="00C32465" w:rsidRDefault="00C32465">
      <w:pPr>
        <w:pStyle w:val="FootnoteText"/>
      </w:pPr>
      <w:r>
        <w:rPr>
          <w:rStyle w:val="FootnoteReference"/>
        </w:rPr>
        <w:footnoteRef/>
      </w:r>
      <w:r>
        <w:t xml:space="preserve"> Model Parameter: </w:t>
      </w:r>
      <w:r w:rsidRPr="0072199B">
        <w:rPr>
          <w:rFonts w:ascii="Courier New" w:hAnsi="Courier New" w:cs="Courier New"/>
        </w:rPr>
        <w:t>demog.consump.alphaA</w:t>
      </w:r>
      <w:r>
        <w:t>, nominally 0.5.</w:t>
      </w:r>
    </w:p>
  </w:footnote>
  <w:footnote w:id="79">
    <w:p w14:paraId="1C7191D4" w14:textId="77777777" w:rsidR="00C32465" w:rsidRDefault="00C32465">
      <w:pPr>
        <w:pStyle w:val="FootnoteText"/>
      </w:pPr>
      <w:r>
        <w:rPr>
          <w:rStyle w:val="FootnoteReference"/>
        </w:rPr>
        <w:footnoteRef/>
      </w:r>
      <w:r>
        <w:t xml:space="preserve"> Model Parameter: </w:t>
      </w:r>
      <w:r w:rsidRPr="0072199B">
        <w:rPr>
          <w:rFonts w:ascii="Courier New" w:hAnsi="Courier New" w:cs="Courier New"/>
        </w:rPr>
        <w:t>demog.consump.alphaE</w:t>
      </w:r>
      <w:r>
        <w:t>, nominally 0.25.</w:t>
      </w:r>
    </w:p>
  </w:footnote>
  <w:footnote w:id="80">
    <w:p w14:paraId="4BF43E98" w14:textId="77777777" w:rsidR="00C32465" w:rsidRDefault="00C32465">
      <w:pPr>
        <w:pStyle w:val="FootnoteText"/>
      </w:pPr>
      <w:r>
        <w:rPr>
          <w:rStyle w:val="FootnoteReference"/>
        </w:rPr>
        <w:footnoteRef/>
      </w:r>
      <w:r>
        <w:t xml:space="preserve"> Model parameter: </w:t>
      </w:r>
      <w:r w:rsidRPr="0072199B">
        <w:rPr>
          <w:rFonts w:ascii="Courier New" w:hAnsi="Courier New" w:cs="Courier New"/>
        </w:rPr>
        <w:t>demog.consump.expectfGain</w:t>
      </w:r>
      <w:r>
        <w:t>.</w:t>
      </w:r>
    </w:p>
  </w:footnote>
  <w:footnote w:id="81">
    <w:p w14:paraId="7412191E" w14:textId="77777777" w:rsidR="00C32465" w:rsidRDefault="00C32465">
      <w:pPr>
        <w:pStyle w:val="FootnoteText"/>
      </w:pPr>
      <w:r>
        <w:rPr>
          <w:rStyle w:val="FootnoteReference"/>
        </w:rPr>
        <w:footnoteRef/>
      </w:r>
      <w:r>
        <w:t xml:space="preserve"> Model parameter: </w:t>
      </w:r>
      <w:r w:rsidRPr="00217C83">
        <w:rPr>
          <w:rFonts w:ascii="Courier New" w:hAnsi="Courier New" w:cs="Courier New"/>
        </w:rPr>
        <w:t>demog.consump.RGPC.*</w:t>
      </w:r>
      <w:r>
        <w:t xml:space="preserve">.  </w:t>
      </w:r>
    </w:p>
  </w:footnote>
  <w:footnote w:id="82">
    <w:p w14:paraId="755A942C" w14:textId="77777777" w:rsidR="00C32465" w:rsidRDefault="00C32465">
      <w:pPr>
        <w:pStyle w:val="FootnoteText"/>
      </w:pPr>
      <w:r>
        <w:rPr>
          <w:rStyle w:val="FootnoteReference"/>
        </w:rPr>
        <w:footnoteRef/>
      </w:r>
      <w:r>
        <w:t xml:space="preserve"> See "Wage Distributions and Survival", by  Rebecca Lawler.</w:t>
      </w:r>
    </w:p>
  </w:footnote>
  <w:footnote w:id="83">
    <w:p w14:paraId="2EF35AFD" w14:textId="77777777" w:rsidR="00C32465" w:rsidRPr="00301755" w:rsidRDefault="00C32465">
      <w:pPr>
        <w:pStyle w:val="FootnoteText"/>
      </w:pPr>
      <w:r>
        <w:rPr>
          <w:rStyle w:val="FootnoteReference"/>
        </w:rPr>
        <w:footnoteRef/>
      </w:r>
      <w:r>
        <w:t xml:space="preserve"> During the derivation of this model, the modeling team examined the possibility of allowing </w:t>
      </w:r>
      <w:r>
        <w:rPr>
          <w:i/>
        </w:rPr>
        <w:t>f</w:t>
      </w:r>
      <w:r>
        <w:t xml:space="preserve"> to vary with </w:t>
      </w:r>
      <w:r>
        <w:rPr>
          <w:i/>
        </w:rPr>
        <w:t>x</w:t>
      </w:r>
      <w:r>
        <w:t xml:space="preserve"> and concluded that the effect wasn't significant.</w:t>
      </w:r>
    </w:p>
  </w:footnote>
  <w:footnote w:id="84">
    <w:p w14:paraId="48F67141" w14:textId="77777777" w:rsidR="00C32465" w:rsidRDefault="00C32465">
      <w:pPr>
        <w:pStyle w:val="FootnoteText"/>
      </w:pPr>
      <w:r>
        <w:rPr>
          <w:rStyle w:val="FootnoteReference"/>
        </w:rPr>
        <w:footnoteRef/>
      </w:r>
      <w:r>
        <w:t xml:space="preserve"> Model parameter: </w:t>
      </w:r>
      <w:r w:rsidRPr="003D7B9B">
        <w:rPr>
          <w:rFonts w:ascii="Courier New" w:hAnsi="Courier New" w:cs="Courier New"/>
        </w:rPr>
        <w:t>demog.consump.Zpovf</w:t>
      </w:r>
      <w:r>
        <w:t>.</w:t>
      </w:r>
    </w:p>
  </w:footnote>
  <w:footnote w:id="85">
    <w:p w14:paraId="3163A02F" w14:textId="77777777" w:rsidR="00C32465" w:rsidRPr="003D7B9B" w:rsidRDefault="00C32465">
      <w:pPr>
        <w:pStyle w:val="FootnoteText"/>
      </w:pPr>
      <w:r>
        <w:rPr>
          <w:rStyle w:val="FootnoteReference"/>
        </w:rPr>
        <w:footnoteRef/>
      </w:r>
      <w:r>
        <w:t xml:space="preserve"> In some regions, it's quite possible that the </w:t>
      </w:r>
      <w:r>
        <w:rPr>
          <w:i/>
        </w:rPr>
        <w:t>lo</w:t>
      </w:r>
      <w:r>
        <w:t xml:space="preserve"> parameter should be much higher.</w:t>
      </w:r>
    </w:p>
  </w:footnote>
  <w:footnote w:id="86">
    <w:p w14:paraId="5604EF2F" w14:textId="77777777" w:rsidR="00C32465" w:rsidRDefault="00C32465">
      <w:pPr>
        <w:pStyle w:val="FootnoteText"/>
      </w:pPr>
      <w:r>
        <w:rPr>
          <w:rStyle w:val="FootnoteReference"/>
        </w:rPr>
        <w:footnoteRef/>
      </w:r>
      <w:r>
        <w:t xml:space="preserve"> Actors may have up to two forms of income from the black market: a tax-like rate on gross revenue and shares of net revenue.  </w:t>
      </w:r>
    </w:p>
  </w:footnote>
  <w:footnote w:id="87">
    <w:p w14:paraId="1658BC30" w14:textId="77777777" w:rsidR="00C32465" w:rsidRDefault="00C32465">
      <w:pPr>
        <w:pStyle w:val="FootnoteText"/>
      </w:pPr>
      <w:r>
        <w:rPr>
          <w:rStyle w:val="FootnoteReference"/>
        </w:rPr>
        <w:footnoteRef/>
      </w:r>
      <w:r>
        <w:t xml:space="preserve"> See “Athena’s CGE Model” by Chamberlain, Duquette and Kahovec included with the Athena documentation.</w:t>
      </w:r>
    </w:p>
  </w:footnote>
  <w:footnote w:id="88">
    <w:p w14:paraId="6538364E" w14:textId="77777777" w:rsidR="00C32465" w:rsidRDefault="00C32465">
      <w:pPr>
        <w:pStyle w:val="FootnoteText"/>
      </w:pPr>
      <w:r>
        <w:rPr>
          <w:rStyle w:val="FootnoteReference"/>
        </w:rPr>
        <w:footnoteRef/>
      </w:r>
      <w:r>
        <w:t xml:space="preserve"> The cell variable names all begin with ‘</w:t>
      </w:r>
      <w:r w:rsidRPr="00324956">
        <w:rPr>
          <w:i/>
        </w:rPr>
        <w:t>B</w:t>
      </w:r>
      <w:r>
        <w:rPr>
          <w:i/>
        </w:rPr>
        <w:t>’</w:t>
      </w:r>
      <w:r>
        <w:t xml:space="preserve"> to indicate that these are “base” values used to initialize Athena’s Computable Equilibrium Model (CGE) when the scenario is locked.</w:t>
      </w:r>
    </w:p>
  </w:footnote>
  <w:footnote w:id="89">
    <w:p w14:paraId="3888495E" w14:textId="77777777" w:rsidR="00C32465" w:rsidRDefault="00C32465">
      <w:pPr>
        <w:pStyle w:val="FootnoteText"/>
      </w:pPr>
      <w:r>
        <w:rPr>
          <w:rStyle w:val="FootnoteReference"/>
        </w:rPr>
        <w:footnoteRef/>
      </w:r>
      <w:r>
        <w:t xml:space="preserve"> See “Athena’s CGE Model” by Chamberlain, Duquette and Kahovec included with the Athena documentation.</w:t>
      </w:r>
    </w:p>
  </w:footnote>
  <w:footnote w:id="90">
    <w:p w14:paraId="5F737EBA" w14:textId="77777777" w:rsidR="00C32465" w:rsidRPr="002F4FF1" w:rsidRDefault="00C32465" w:rsidP="005B409B">
      <w:pPr>
        <w:pStyle w:val="FootnoteText"/>
        <w:rPr>
          <w:rFonts w:cstheme="majorHAnsi"/>
        </w:rPr>
      </w:pPr>
      <w:r>
        <w:rPr>
          <w:rStyle w:val="FootnoteReference"/>
        </w:rPr>
        <w:footnoteRef/>
      </w:r>
      <w:r>
        <w:t xml:space="preserve"> </w:t>
      </w:r>
      <w:r>
        <w:rPr>
          <w:rFonts w:ascii="Courier New" w:hAnsi="Courier New" w:cs="Courier New"/>
        </w:rPr>
        <w:t>econ.shares.</w:t>
      </w:r>
      <w:r>
        <w:rPr>
          <w:rFonts w:ascii="Courier New" w:hAnsi="Courier New" w:cs="Courier New"/>
          <w:i/>
        </w:rPr>
        <w:t>tt.i</w:t>
      </w:r>
      <w:r>
        <w:rPr>
          <w:rFonts w:asciiTheme="majorHAnsi" w:hAnsiTheme="majorHAnsi" w:cstheme="majorHAnsi"/>
          <w:i/>
        </w:rPr>
        <w:t xml:space="preserve"> </w:t>
      </w:r>
      <w:r>
        <w:rPr>
          <w:rFonts w:cstheme="majorHAnsi"/>
        </w:rPr>
        <w:t xml:space="preserve">is the family of parameters where </w:t>
      </w:r>
      <w:r>
        <w:rPr>
          <w:rFonts w:cstheme="majorHAnsi"/>
          <w:i/>
        </w:rPr>
        <w:t>tt</w:t>
      </w:r>
      <w:r>
        <w:rPr>
          <w:rFonts w:cstheme="majorHAnsi"/>
        </w:rPr>
        <w:t xml:space="preserve"> is tactic type or and </w:t>
      </w:r>
      <w:r>
        <w:rPr>
          <w:rFonts w:cstheme="majorHAnsi"/>
          <w:i/>
        </w:rPr>
        <w:t>i</w:t>
      </w:r>
      <w:r>
        <w:rPr>
          <w:rFonts w:cstheme="majorHAnsi"/>
        </w:rPr>
        <w:t xml:space="preserve"> is the sector.</w:t>
      </w:r>
    </w:p>
  </w:footnote>
  <w:footnote w:id="91">
    <w:p w14:paraId="6CD18EC4" w14:textId="77777777" w:rsidR="00C32465" w:rsidRPr="006468F2" w:rsidRDefault="00C32465" w:rsidP="005B409B">
      <w:pPr>
        <w:pStyle w:val="FootnoteText"/>
        <w:rPr>
          <w:rFonts w:cs="Courier New"/>
        </w:rPr>
      </w:pPr>
      <w:r>
        <w:rPr>
          <w:rStyle w:val="FootnoteReference"/>
        </w:rPr>
        <w:footnoteRef/>
      </w:r>
      <w:r>
        <w:t xml:space="preserve"> An expenditure class is a tactic type (</w:t>
      </w:r>
      <w:r>
        <w:rPr>
          <w:rFonts w:ascii="Courier New" w:hAnsi="Courier New" w:cs="Courier New"/>
        </w:rPr>
        <w:t>ASSIGN, DEPLOY, etc…)</w:t>
      </w:r>
      <w:r>
        <w:rPr>
          <w:rFonts w:cs="Courier New"/>
        </w:rPr>
        <w:t>or “overhead”.</w:t>
      </w:r>
    </w:p>
  </w:footnote>
  <w:footnote w:id="92">
    <w:p w14:paraId="08448F67" w14:textId="33ED3821" w:rsidR="00C32465" w:rsidRPr="00603C3B" w:rsidRDefault="00C32465">
      <w:pPr>
        <w:pStyle w:val="FootnoteText"/>
      </w:pPr>
      <w:r>
        <w:rPr>
          <w:rStyle w:val="FootnoteReference"/>
        </w:rPr>
        <w:footnoteRef/>
      </w:r>
      <w:r>
        <w:t xml:space="preserve"> This is a model parameter: </w:t>
      </w:r>
      <w:r>
        <w:rPr>
          <w:rFonts w:ascii="Courier" w:hAnsi="Courier"/>
        </w:rPr>
        <w:t>econ.initCapPct</w:t>
      </w:r>
      <w:r>
        <w:t xml:space="preserve"> and is nominally 100%</w:t>
      </w:r>
    </w:p>
  </w:footnote>
  <w:footnote w:id="93">
    <w:p w14:paraId="3BE1F41A" w14:textId="24C83E6A" w:rsidR="00C32465" w:rsidRPr="008A5054" w:rsidRDefault="00C32465">
      <w:pPr>
        <w:pStyle w:val="FootnoteText"/>
        <w:rPr>
          <w:rFonts w:ascii="Courier" w:hAnsi="Courier"/>
        </w:rPr>
      </w:pPr>
      <w:r>
        <w:rPr>
          <w:rStyle w:val="FootnoteReference"/>
        </w:rPr>
        <w:footnoteRef/>
      </w:r>
      <w:r>
        <w:t xml:space="preserve"> This is a controlled by a model parameter: </w:t>
      </w:r>
      <w:r>
        <w:rPr>
          <w:rFonts w:ascii="Courier" w:hAnsi="Courier"/>
        </w:rPr>
        <w:t>plant.bktsPerYear.goods</w:t>
      </w:r>
    </w:p>
  </w:footnote>
  <w:footnote w:id="94">
    <w:p w14:paraId="65AC4A6D" w14:textId="12D3CD24" w:rsidR="00C32465" w:rsidRDefault="00C32465">
      <w:pPr>
        <w:pStyle w:val="FootnoteText"/>
      </w:pPr>
      <w:r>
        <w:rPr>
          <w:rStyle w:val="FootnoteReference"/>
        </w:rPr>
        <w:footnoteRef/>
      </w:r>
      <w:r>
        <w:t xml:space="preserve"> This is a number between 0.0 and 1.0 where 0.0 corresponds to inoperable and 1.0 corresponds to maximum production capacity.</w:t>
      </w:r>
    </w:p>
  </w:footnote>
  <w:footnote w:id="95">
    <w:p w14:paraId="372000A0" w14:textId="4B52AFB3" w:rsidR="00C32465" w:rsidRPr="002B4E07" w:rsidRDefault="00C32465">
      <w:pPr>
        <w:pStyle w:val="FootnoteText"/>
        <w:rPr>
          <w:rFonts w:ascii="Courier" w:hAnsi="Courier"/>
        </w:rPr>
      </w:pPr>
      <w:r>
        <w:rPr>
          <w:rStyle w:val="FootnoteReference"/>
        </w:rPr>
        <w:footnoteRef/>
      </w:r>
      <w:r>
        <w:t xml:space="preserve"> The parameter is </w:t>
      </w:r>
      <w:r>
        <w:rPr>
          <w:rFonts w:ascii="Courier" w:hAnsi="Courier"/>
        </w:rPr>
        <w:t>plant.lifetime</w:t>
      </w:r>
    </w:p>
  </w:footnote>
  <w:footnote w:id="96">
    <w:p w14:paraId="7B6CACA4" w14:textId="5A45AF56" w:rsidR="00C32465" w:rsidRPr="009F1595" w:rsidRDefault="00C32465">
      <w:pPr>
        <w:pStyle w:val="FootnoteText"/>
        <w:rPr>
          <w:rFonts w:ascii="Courier" w:hAnsi="Courier"/>
        </w:rPr>
      </w:pPr>
      <w:r>
        <w:rPr>
          <w:rStyle w:val="FootnoteReference"/>
        </w:rPr>
        <w:footnoteRef/>
      </w:r>
      <w:r>
        <w:t xml:space="preserve"> The parameter is </w:t>
      </w:r>
      <w:r>
        <w:rPr>
          <w:rFonts w:ascii="Courier" w:hAnsi="Courier"/>
        </w:rPr>
        <w:t>plant.repairtime</w:t>
      </w:r>
    </w:p>
  </w:footnote>
  <w:footnote w:id="97">
    <w:p w14:paraId="1A06526A" w14:textId="63B58A02" w:rsidR="00C32465" w:rsidRPr="000B749B" w:rsidRDefault="00C32465">
      <w:pPr>
        <w:pStyle w:val="FootnoteText"/>
        <w:rPr>
          <w:rFonts w:ascii="Courier" w:hAnsi="Courier"/>
        </w:rPr>
      </w:pPr>
      <w:r>
        <w:rPr>
          <w:rStyle w:val="FootnoteReference"/>
        </w:rPr>
        <w:footnoteRef/>
      </w:r>
      <w:r>
        <w:t xml:space="preserve"> The maximum cost is a fraction of the build cost: </w:t>
      </w:r>
      <w:r>
        <w:rPr>
          <w:rFonts w:ascii="Courier" w:hAnsi="Courier"/>
        </w:rPr>
        <w:t>plant.repairfrac </w:t>
      </w:r>
      <w:r>
        <w:rPr>
          <w:rFonts w:ascii="Courier" w:hAnsi="Courier"/>
        </w:rPr>
        <w:sym w:font="Symbol" w:char="F0B4"/>
      </w:r>
      <w:r>
        <w:rPr>
          <w:rFonts w:ascii="Courier" w:hAnsi="Courier"/>
        </w:rPr>
        <w:t xml:space="preserve"> plant.buildcost</w:t>
      </w:r>
    </w:p>
  </w:footnote>
  <w:footnote w:id="98">
    <w:p w14:paraId="0416FC6E" w14:textId="6D4ACCF9" w:rsidR="00C32465" w:rsidRPr="00533600" w:rsidRDefault="00C32465">
      <w:pPr>
        <w:pStyle w:val="FootnoteText"/>
        <w:rPr>
          <w:rFonts w:ascii="Courier" w:hAnsi="Courier"/>
        </w:rPr>
      </w:pPr>
      <w:r>
        <w:rPr>
          <w:rStyle w:val="FootnoteReference"/>
        </w:rPr>
        <w:footnoteRef/>
      </w:r>
      <w:r>
        <w:t xml:space="preserve"> The parameter is </w:t>
      </w:r>
      <w:r>
        <w:rPr>
          <w:rFonts w:ascii="Courier" w:hAnsi="Courier"/>
        </w:rPr>
        <w:t>plant.buildtime</w:t>
      </w:r>
    </w:p>
  </w:footnote>
  <w:footnote w:id="99">
    <w:p w14:paraId="50812ED7" w14:textId="0DAD5FAF" w:rsidR="00C32465" w:rsidRPr="000B749B" w:rsidRDefault="00C32465" w:rsidP="00984C43">
      <w:pPr>
        <w:pStyle w:val="FootnoteText"/>
        <w:rPr>
          <w:rFonts w:ascii="Courier" w:hAnsi="Courier"/>
        </w:rPr>
      </w:pPr>
      <w:r>
        <w:rPr>
          <w:rStyle w:val="FootnoteReference"/>
        </w:rPr>
        <w:footnoteRef/>
      </w:r>
      <w:r>
        <w:t xml:space="preserve"> The maximum cost is </w:t>
      </w:r>
      <w:r>
        <w:rPr>
          <w:rFonts w:ascii="Courier" w:hAnsi="Courier"/>
        </w:rPr>
        <w:t>plant.buildcost</w:t>
      </w:r>
    </w:p>
  </w:footnote>
  <w:footnote w:id="100">
    <w:p w14:paraId="3E5EF64E" w14:textId="77777777" w:rsidR="00C32465" w:rsidRPr="00415184" w:rsidRDefault="00C32465">
      <w:pPr>
        <w:pStyle w:val="FootnoteText"/>
      </w:pPr>
      <w:r>
        <w:rPr>
          <w:rStyle w:val="FootnoteReference"/>
        </w:rPr>
        <w:footnoteRef/>
      </w:r>
      <w:r>
        <w:t xml:space="preserve"> See the </w:t>
      </w:r>
      <w:r>
        <w:rPr>
          <w:i/>
        </w:rPr>
        <w:t>Athena User's Guide</w:t>
      </w:r>
      <w:r>
        <w:t xml:space="preserve"> and on-line help for details on orders and tactics.</w:t>
      </w:r>
    </w:p>
  </w:footnote>
  <w:footnote w:id="101">
    <w:p w14:paraId="5C1BE6FA" w14:textId="77777777" w:rsidR="00C32465" w:rsidRDefault="00C32465" w:rsidP="00A03411">
      <w:pPr>
        <w:pStyle w:val="FootnoteText"/>
      </w:pPr>
      <w:r>
        <w:rPr>
          <w:rStyle w:val="FootnoteReference"/>
        </w:rPr>
        <w:footnoteRef/>
      </w:r>
      <w:r>
        <w:t xml:space="preserve"> Given the wide variety of CAPs in the real world, and the vastly different economics of running a television station vs. a newspaper vs. a website, it is difficult to come up with a one-size-fits-all cost model that truly makes sense.  Hence, our goal here is simplicity, in accordance with the Metivier Principle.</w:t>
      </w:r>
    </w:p>
  </w:footnote>
  <w:footnote w:id="102">
    <w:p w14:paraId="3578DA17" w14:textId="77777777" w:rsidR="00C32465" w:rsidRDefault="00C32465" w:rsidP="005068B6">
      <w:pPr>
        <w:pStyle w:val="FootnoteText"/>
      </w:pPr>
      <w:r>
        <w:rPr>
          <w:rStyle w:val="FootnoteReference"/>
        </w:rPr>
        <w:footnoteRef/>
      </w:r>
      <w:r>
        <w:t xml:space="preserve"> Because CAPs do not yet have explicit infrastructure, they do not yet have home neighborhoods.  However, the identity of the CAP’s neighborhood is presumably known to the analyst, and can be used when defining the conditions on the GRANT tactic.</w:t>
      </w:r>
    </w:p>
  </w:footnote>
  <w:footnote w:id="103">
    <w:p w14:paraId="785372F4" w14:textId="77777777" w:rsidR="00C32465" w:rsidRPr="007B388E" w:rsidRDefault="00C32465" w:rsidP="005B747B">
      <w:pPr>
        <w:pStyle w:val="FootnoteText"/>
      </w:pPr>
      <w:r w:rsidRPr="007B388E">
        <w:rPr>
          <w:rStyle w:val="FootnoteReference"/>
        </w:rPr>
        <w:footnoteRef/>
      </w:r>
      <w:r w:rsidRPr="007B388E">
        <w:t xml:space="preserve"> The “Theory of Homophily” may have a good formal definition somewhere, but we have not taken the time to search the literature to find it. Wikipedia defines homophily as “the tendency of individuals to associate and bind with similar others.”</w:t>
      </w:r>
      <w:r w:rsidRPr="002B2F19">
        <w:t xml:space="preserve"> </w:t>
      </w:r>
      <w:r>
        <w:t>We are extending the notion beyond willingness to associate with other people to willingness to associate with other ideas.</w:t>
      </w:r>
      <w:r w:rsidRPr="007B388E">
        <w:t xml:space="preserve"> Wikipedia says the “original formulation” was in [Lazarsfeld 1954] and that [McPherson 2001] is an “extensive review paper”.</w:t>
      </w:r>
      <w:r>
        <w:t xml:space="preserve"> </w:t>
      </w:r>
    </w:p>
  </w:footnote>
  <w:footnote w:id="104">
    <w:p w14:paraId="346DE93C" w14:textId="77777777" w:rsidR="00C32465" w:rsidRDefault="00C32465">
      <w:pPr>
        <w:pStyle w:val="FootnoteText"/>
      </w:pPr>
      <w:r>
        <w:rPr>
          <w:rStyle w:val="FootnoteReference"/>
        </w:rPr>
        <w:footnoteRef/>
      </w:r>
      <w:r>
        <w:t xml:space="preserve"> Model parameter: </w:t>
      </w:r>
      <w:r w:rsidRPr="002F4386">
        <w:rPr>
          <w:rFonts w:ascii="Courier New" w:hAnsi="Courier New" w:cs="Courier New"/>
        </w:rPr>
        <w:t>dam.IOM.Zresonance</w:t>
      </w:r>
      <w:r>
        <w:t>.</w:t>
      </w:r>
    </w:p>
  </w:footnote>
  <w:footnote w:id="105">
    <w:p w14:paraId="77998087" w14:textId="77777777" w:rsidR="00C32465" w:rsidRDefault="00C32465">
      <w:pPr>
        <w:pStyle w:val="FootnoteText"/>
      </w:pPr>
      <w:r>
        <w:rPr>
          <w:rStyle w:val="FootnoteReference"/>
        </w:rPr>
        <w:footnoteRef/>
      </w:r>
      <w:r>
        <w:t xml:space="preserve"> Model parameter: </w:t>
      </w:r>
      <w:r w:rsidRPr="009A392F">
        <w:rPr>
          <w:rFonts w:ascii="Courier New" w:hAnsi="Courier New" w:cs="Courier New"/>
        </w:rPr>
        <w:t>dam.IOM.nominalCAPcov</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513F5A" w14:textId="77777777" w:rsidR="00C32465" w:rsidRPr="004D07B9" w:rsidRDefault="00C32465">
    <w:pPr>
      <w:pStyle w:val="Header"/>
      <w:rPr>
        <w:rFonts w:ascii="Arial" w:hAnsi="Arial" w:cs="Arial"/>
      </w:rPr>
    </w:pPr>
    <w:r w:rsidRPr="004D07B9">
      <w:rPr>
        <w:rFonts w:ascii="Arial" w:hAnsi="Arial" w:cs="Arial"/>
      </w:rPr>
      <w:t xml:space="preserve">Athena </w:t>
    </w:r>
    <w:r>
      <w:rPr>
        <w:rFonts w:ascii="Arial" w:hAnsi="Arial" w:cs="Arial"/>
      </w:rPr>
      <w:t>Analyst’s Guide, V6</w:t>
    </w:r>
    <w:r w:rsidRPr="004D07B9">
      <w:rPr>
        <w:rFonts w:ascii="Arial" w:hAnsi="Arial" w:cs="Arial"/>
      </w:rPr>
      <w:ptab w:relativeTo="margin" w:alignment="center" w:leader="none"/>
    </w:r>
    <w:r w:rsidRPr="004D07B9">
      <w:rPr>
        <w:rFonts w:ascii="Arial" w:hAnsi="Arial" w:cs="Arial"/>
      </w:rPr>
      <w:ptab w:relativeTo="margin" w:alignment="right" w:leader="none"/>
    </w:r>
    <w:r>
      <w:rPr>
        <w:rFonts w:ascii="Arial" w:hAnsi="Arial" w:cs="Arial"/>
      </w:rPr>
      <w:t>February, 2014</w:t>
    </w:r>
  </w:p>
  <w:p w14:paraId="68F8247A" w14:textId="77777777" w:rsidR="00C32465" w:rsidRDefault="00C32465"/>
  <w:p w14:paraId="129C52C9" w14:textId="77777777" w:rsidR="00C32465" w:rsidRDefault="00C32465" w:rsidP="00D7666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E2F21"/>
    <w:multiLevelType w:val="hybridMultilevel"/>
    <w:tmpl w:val="8DE4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405F4"/>
    <w:multiLevelType w:val="hybridMultilevel"/>
    <w:tmpl w:val="F160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A00BE2"/>
    <w:multiLevelType w:val="hybridMultilevel"/>
    <w:tmpl w:val="3AA0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500231"/>
    <w:multiLevelType w:val="multilevel"/>
    <w:tmpl w:val="A03227CE"/>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067901B9"/>
    <w:multiLevelType w:val="hybridMultilevel"/>
    <w:tmpl w:val="687A7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
    <w:nsid w:val="080553FA"/>
    <w:multiLevelType w:val="hybridMultilevel"/>
    <w:tmpl w:val="55143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782387"/>
    <w:multiLevelType w:val="hybridMultilevel"/>
    <w:tmpl w:val="6E9A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7A17A4"/>
    <w:multiLevelType w:val="hybridMultilevel"/>
    <w:tmpl w:val="680CF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CF83BD3"/>
    <w:multiLevelType w:val="hybridMultilevel"/>
    <w:tmpl w:val="99501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0">
    <w:nsid w:val="10001497"/>
    <w:multiLevelType w:val="hybridMultilevel"/>
    <w:tmpl w:val="255E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0E54296"/>
    <w:multiLevelType w:val="hybridMultilevel"/>
    <w:tmpl w:val="4F3E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0134C1"/>
    <w:multiLevelType w:val="hybridMultilevel"/>
    <w:tmpl w:val="0A187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CF2957"/>
    <w:multiLevelType w:val="hybridMultilevel"/>
    <w:tmpl w:val="3EE2D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3FE2E32"/>
    <w:multiLevelType w:val="hybridMultilevel"/>
    <w:tmpl w:val="F84C1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A758A"/>
    <w:multiLevelType w:val="hybridMultilevel"/>
    <w:tmpl w:val="8370D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237D4C"/>
    <w:multiLevelType w:val="hybridMultilevel"/>
    <w:tmpl w:val="4362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5D33CF"/>
    <w:multiLevelType w:val="hybridMultilevel"/>
    <w:tmpl w:val="905EC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9">
    <w:nsid w:val="199D5B64"/>
    <w:multiLevelType w:val="hybridMultilevel"/>
    <w:tmpl w:val="885A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21">
    <w:nsid w:val="2365100C"/>
    <w:multiLevelType w:val="hybridMultilevel"/>
    <w:tmpl w:val="9BBCE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3">
    <w:nsid w:val="247255E1"/>
    <w:multiLevelType w:val="hybridMultilevel"/>
    <w:tmpl w:val="A052F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47857C4"/>
    <w:multiLevelType w:val="hybridMultilevel"/>
    <w:tmpl w:val="6E145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6323D1"/>
    <w:multiLevelType w:val="hybridMultilevel"/>
    <w:tmpl w:val="D4C4F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B115FF2"/>
    <w:multiLevelType w:val="hybridMultilevel"/>
    <w:tmpl w:val="3AF8A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C933F7D"/>
    <w:multiLevelType w:val="hybridMultilevel"/>
    <w:tmpl w:val="C396088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8">
    <w:nsid w:val="2F575EB7"/>
    <w:multiLevelType w:val="hybridMultilevel"/>
    <w:tmpl w:val="BE4E6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173419D"/>
    <w:multiLevelType w:val="hybridMultilevel"/>
    <w:tmpl w:val="B3069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4914FE0"/>
    <w:multiLevelType w:val="hybridMultilevel"/>
    <w:tmpl w:val="06A8C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699557E"/>
    <w:multiLevelType w:val="hybridMultilevel"/>
    <w:tmpl w:val="0162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69B0B49"/>
    <w:multiLevelType w:val="hybridMultilevel"/>
    <w:tmpl w:val="3D36A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70F76A2"/>
    <w:multiLevelType w:val="hybridMultilevel"/>
    <w:tmpl w:val="F7CA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5">
    <w:nsid w:val="3F125621"/>
    <w:multiLevelType w:val="hybridMultilevel"/>
    <w:tmpl w:val="0452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3FCE08FF"/>
    <w:multiLevelType w:val="hybridMultilevel"/>
    <w:tmpl w:val="A678C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3FD91CF5"/>
    <w:multiLevelType w:val="hybridMultilevel"/>
    <w:tmpl w:val="1F161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0A5290C"/>
    <w:multiLevelType w:val="hybridMultilevel"/>
    <w:tmpl w:val="F0CEC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5D966D2"/>
    <w:multiLevelType w:val="hybridMultilevel"/>
    <w:tmpl w:val="C3C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1">
    <w:nsid w:val="46AA23FD"/>
    <w:multiLevelType w:val="hybridMultilevel"/>
    <w:tmpl w:val="D7F8C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9772A03"/>
    <w:multiLevelType w:val="hybridMultilevel"/>
    <w:tmpl w:val="C6DEB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4FBF0F92"/>
    <w:multiLevelType w:val="hybridMultilevel"/>
    <w:tmpl w:val="8E3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1364CDC"/>
    <w:multiLevelType w:val="hybridMultilevel"/>
    <w:tmpl w:val="D00CD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3570447"/>
    <w:multiLevelType w:val="hybridMultilevel"/>
    <w:tmpl w:val="8794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79A72BB"/>
    <w:multiLevelType w:val="hybridMultilevel"/>
    <w:tmpl w:val="A566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87E2792"/>
    <w:multiLevelType w:val="hybridMultilevel"/>
    <w:tmpl w:val="E884D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1220D98"/>
    <w:multiLevelType w:val="hybridMultilevel"/>
    <w:tmpl w:val="4390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43B6EDB"/>
    <w:multiLevelType w:val="hybridMultilevel"/>
    <w:tmpl w:val="3318A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60D4FDD"/>
    <w:multiLevelType w:val="hybridMultilevel"/>
    <w:tmpl w:val="0D387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62C78A1"/>
    <w:multiLevelType w:val="hybridMultilevel"/>
    <w:tmpl w:val="F0381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4">
    <w:nsid w:val="6BB379CA"/>
    <w:multiLevelType w:val="hybridMultilevel"/>
    <w:tmpl w:val="8BEA0160"/>
    <w:lvl w:ilvl="0" w:tplc="1F263746">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0066D12"/>
    <w:multiLevelType w:val="hybridMultilevel"/>
    <w:tmpl w:val="3B20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3514C3A"/>
    <w:multiLevelType w:val="hybridMultilevel"/>
    <w:tmpl w:val="0A12A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378093E"/>
    <w:multiLevelType w:val="hybridMultilevel"/>
    <w:tmpl w:val="801050C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58">
    <w:nsid w:val="746E041B"/>
    <w:multiLevelType w:val="hybridMultilevel"/>
    <w:tmpl w:val="789C7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8F5307E"/>
    <w:multiLevelType w:val="hybridMultilevel"/>
    <w:tmpl w:val="3B22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61">
    <w:nsid w:val="7F2E4B86"/>
    <w:multiLevelType w:val="hybridMultilevel"/>
    <w:tmpl w:val="18746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0"/>
  </w:num>
  <w:num w:numId="2">
    <w:abstractNumId w:val="22"/>
  </w:num>
  <w:num w:numId="3">
    <w:abstractNumId w:val="34"/>
  </w:num>
  <w:num w:numId="4">
    <w:abstractNumId w:val="60"/>
  </w:num>
  <w:num w:numId="5">
    <w:abstractNumId w:val="20"/>
  </w:num>
  <w:num w:numId="6">
    <w:abstractNumId w:val="18"/>
  </w:num>
  <w:num w:numId="7">
    <w:abstractNumId w:val="9"/>
  </w:num>
  <w:num w:numId="8">
    <w:abstractNumId w:val="53"/>
  </w:num>
  <w:num w:numId="9">
    <w:abstractNumId w:val="52"/>
  </w:num>
  <w:num w:numId="10">
    <w:abstractNumId w:val="3"/>
  </w:num>
  <w:num w:numId="11">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5"/>
  </w:num>
  <w:num w:numId="13">
    <w:abstractNumId w:val="36"/>
  </w:num>
  <w:num w:numId="14">
    <w:abstractNumId w:val="26"/>
  </w:num>
  <w:num w:numId="15">
    <w:abstractNumId w:val="17"/>
  </w:num>
  <w:num w:numId="16">
    <w:abstractNumId w:val="42"/>
  </w:num>
  <w:num w:numId="17">
    <w:abstractNumId w:val="30"/>
  </w:num>
  <w:num w:numId="18">
    <w:abstractNumId w:val="12"/>
  </w:num>
  <w:num w:numId="19">
    <w:abstractNumId w:val="56"/>
  </w:num>
  <w:num w:numId="20">
    <w:abstractNumId w:val="54"/>
  </w:num>
  <w:num w:numId="21">
    <w:abstractNumId w:val="48"/>
  </w:num>
  <w:num w:numId="22">
    <w:abstractNumId w:val="59"/>
  </w:num>
  <w:num w:numId="23">
    <w:abstractNumId w:val="1"/>
  </w:num>
  <w:num w:numId="24">
    <w:abstractNumId w:val="38"/>
  </w:num>
  <w:num w:numId="25">
    <w:abstractNumId w:val="29"/>
  </w:num>
  <w:num w:numId="26">
    <w:abstractNumId w:val="47"/>
  </w:num>
  <w:num w:numId="27">
    <w:abstractNumId w:val="43"/>
  </w:num>
  <w:num w:numId="28">
    <w:abstractNumId w:val="39"/>
  </w:num>
  <w:num w:numId="29">
    <w:abstractNumId w:val="50"/>
  </w:num>
  <w:num w:numId="30">
    <w:abstractNumId w:val="24"/>
  </w:num>
  <w:num w:numId="31">
    <w:abstractNumId w:val="13"/>
  </w:num>
  <w:num w:numId="32">
    <w:abstractNumId w:val="28"/>
  </w:num>
  <w:num w:numId="33">
    <w:abstractNumId w:val="19"/>
  </w:num>
  <w:num w:numId="34">
    <w:abstractNumId w:val="31"/>
  </w:num>
  <w:num w:numId="35">
    <w:abstractNumId w:val="5"/>
  </w:num>
  <w:num w:numId="36">
    <w:abstractNumId w:val="15"/>
  </w:num>
  <w:num w:numId="37">
    <w:abstractNumId w:val="44"/>
  </w:num>
  <w:num w:numId="38">
    <w:abstractNumId w:val="10"/>
  </w:num>
  <w:num w:numId="39">
    <w:abstractNumId w:val="0"/>
  </w:num>
  <w:num w:numId="40">
    <w:abstractNumId w:val="11"/>
  </w:num>
  <w:num w:numId="41">
    <w:abstractNumId w:val="14"/>
  </w:num>
  <w:num w:numId="42">
    <w:abstractNumId w:val="33"/>
  </w:num>
  <w:num w:numId="43">
    <w:abstractNumId w:val="51"/>
  </w:num>
  <w:num w:numId="44">
    <w:abstractNumId w:val="61"/>
  </w:num>
  <w:num w:numId="45">
    <w:abstractNumId w:val="8"/>
  </w:num>
  <w:num w:numId="46">
    <w:abstractNumId w:val="46"/>
  </w:num>
  <w:num w:numId="47">
    <w:abstractNumId w:val="55"/>
  </w:num>
  <w:num w:numId="48">
    <w:abstractNumId w:val="6"/>
  </w:num>
  <w:num w:numId="49">
    <w:abstractNumId w:val="7"/>
  </w:num>
  <w:num w:numId="50">
    <w:abstractNumId w:val="21"/>
  </w:num>
  <w:num w:numId="51">
    <w:abstractNumId w:val="58"/>
  </w:num>
  <w:num w:numId="52">
    <w:abstractNumId w:val="27"/>
  </w:num>
  <w:num w:numId="53">
    <w:abstractNumId w:val="23"/>
  </w:num>
  <w:num w:numId="54">
    <w:abstractNumId w:val="16"/>
  </w:num>
  <w:num w:numId="55">
    <w:abstractNumId w:val="35"/>
  </w:num>
  <w:num w:numId="56">
    <w:abstractNumId w:val="4"/>
  </w:num>
  <w:num w:numId="57">
    <w:abstractNumId w:val="57"/>
  </w:num>
  <w:num w:numId="58">
    <w:abstractNumId w:val="3"/>
    <w:lvlOverride w:ilvl="0">
      <w:startOverride w:val="5"/>
    </w:lvlOverride>
    <w:lvlOverride w:ilvl="1">
      <w:startOverride w:val="1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32"/>
  </w:num>
  <w:num w:numId="60">
    <w:abstractNumId w:val="41"/>
  </w:num>
  <w:num w:numId="61">
    <w:abstractNumId w:val="2"/>
  </w:num>
  <w:num w:numId="62">
    <w:abstractNumId w:val="25"/>
  </w:num>
  <w:num w:numId="63">
    <w:abstractNumId w:val="37"/>
  </w:num>
  <w:num w:numId="64">
    <w:abstractNumId w:val="49"/>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0"/>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040D"/>
    <w:rsid w:val="00000A84"/>
    <w:rsid w:val="000058D7"/>
    <w:rsid w:val="00010389"/>
    <w:rsid w:val="00010B24"/>
    <w:rsid w:val="00010DA0"/>
    <w:rsid w:val="000135AC"/>
    <w:rsid w:val="0001368A"/>
    <w:rsid w:val="00013DEB"/>
    <w:rsid w:val="00016DF0"/>
    <w:rsid w:val="000210D0"/>
    <w:rsid w:val="00021725"/>
    <w:rsid w:val="00021E06"/>
    <w:rsid w:val="000233B0"/>
    <w:rsid w:val="00024410"/>
    <w:rsid w:val="00025068"/>
    <w:rsid w:val="00026197"/>
    <w:rsid w:val="00030158"/>
    <w:rsid w:val="00031787"/>
    <w:rsid w:val="0003338C"/>
    <w:rsid w:val="000340C2"/>
    <w:rsid w:val="00037AE4"/>
    <w:rsid w:val="00040CBB"/>
    <w:rsid w:val="000426DC"/>
    <w:rsid w:val="00042CD2"/>
    <w:rsid w:val="0004459C"/>
    <w:rsid w:val="000458EB"/>
    <w:rsid w:val="00047945"/>
    <w:rsid w:val="00052915"/>
    <w:rsid w:val="00053139"/>
    <w:rsid w:val="0005327A"/>
    <w:rsid w:val="00054723"/>
    <w:rsid w:val="00055DBF"/>
    <w:rsid w:val="000604F7"/>
    <w:rsid w:val="0006154B"/>
    <w:rsid w:val="000615DB"/>
    <w:rsid w:val="00066061"/>
    <w:rsid w:val="000701F8"/>
    <w:rsid w:val="000705D9"/>
    <w:rsid w:val="00076B5F"/>
    <w:rsid w:val="000821DC"/>
    <w:rsid w:val="000835BB"/>
    <w:rsid w:val="00085B55"/>
    <w:rsid w:val="00090A26"/>
    <w:rsid w:val="000924BF"/>
    <w:rsid w:val="000A19C1"/>
    <w:rsid w:val="000A1B10"/>
    <w:rsid w:val="000A2595"/>
    <w:rsid w:val="000A3F97"/>
    <w:rsid w:val="000A4915"/>
    <w:rsid w:val="000A5EA6"/>
    <w:rsid w:val="000A6638"/>
    <w:rsid w:val="000A7B01"/>
    <w:rsid w:val="000B0AE3"/>
    <w:rsid w:val="000B1400"/>
    <w:rsid w:val="000B2579"/>
    <w:rsid w:val="000B281C"/>
    <w:rsid w:val="000B481E"/>
    <w:rsid w:val="000B60E3"/>
    <w:rsid w:val="000B6EFE"/>
    <w:rsid w:val="000B749B"/>
    <w:rsid w:val="000D138E"/>
    <w:rsid w:val="000D3FC9"/>
    <w:rsid w:val="000D6EB8"/>
    <w:rsid w:val="000E33D8"/>
    <w:rsid w:val="000E3F24"/>
    <w:rsid w:val="000E7165"/>
    <w:rsid w:val="000E7462"/>
    <w:rsid w:val="000F1391"/>
    <w:rsid w:val="000F377B"/>
    <w:rsid w:val="000F438B"/>
    <w:rsid w:val="000F602B"/>
    <w:rsid w:val="000F64E9"/>
    <w:rsid w:val="000F7093"/>
    <w:rsid w:val="00104ED1"/>
    <w:rsid w:val="00110E36"/>
    <w:rsid w:val="00115365"/>
    <w:rsid w:val="0011536B"/>
    <w:rsid w:val="0011645F"/>
    <w:rsid w:val="00117044"/>
    <w:rsid w:val="001217F7"/>
    <w:rsid w:val="001254E9"/>
    <w:rsid w:val="00131106"/>
    <w:rsid w:val="00131AC4"/>
    <w:rsid w:val="001342B4"/>
    <w:rsid w:val="00135988"/>
    <w:rsid w:val="00137F55"/>
    <w:rsid w:val="001450F9"/>
    <w:rsid w:val="00150799"/>
    <w:rsid w:val="00150E44"/>
    <w:rsid w:val="001561F7"/>
    <w:rsid w:val="00156749"/>
    <w:rsid w:val="0015707F"/>
    <w:rsid w:val="001570EC"/>
    <w:rsid w:val="00157602"/>
    <w:rsid w:val="00157F38"/>
    <w:rsid w:val="001608E0"/>
    <w:rsid w:val="001617F0"/>
    <w:rsid w:val="00162F5C"/>
    <w:rsid w:val="00163957"/>
    <w:rsid w:val="00163AA6"/>
    <w:rsid w:val="00163FF9"/>
    <w:rsid w:val="0016444E"/>
    <w:rsid w:val="001646FD"/>
    <w:rsid w:val="0016637C"/>
    <w:rsid w:val="00166584"/>
    <w:rsid w:val="00173821"/>
    <w:rsid w:val="00174A3F"/>
    <w:rsid w:val="00175021"/>
    <w:rsid w:val="0017522C"/>
    <w:rsid w:val="001811FA"/>
    <w:rsid w:val="0018237D"/>
    <w:rsid w:val="001823F8"/>
    <w:rsid w:val="00182999"/>
    <w:rsid w:val="00184576"/>
    <w:rsid w:val="00187980"/>
    <w:rsid w:val="00187E27"/>
    <w:rsid w:val="00193714"/>
    <w:rsid w:val="00193BDC"/>
    <w:rsid w:val="00194B52"/>
    <w:rsid w:val="00194B82"/>
    <w:rsid w:val="001962C0"/>
    <w:rsid w:val="00197A19"/>
    <w:rsid w:val="001A0895"/>
    <w:rsid w:val="001A119A"/>
    <w:rsid w:val="001A161E"/>
    <w:rsid w:val="001A1885"/>
    <w:rsid w:val="001A1D41"/>
    <w:rsid w:val="001A2CA7"/>
    <w:rsid w:val="001A341C"/>
    <w:rsid w:val="001A3758"/>
    <w:rsid w:val="001A37B5"/>
    <w:rsid w:val="001A5652"/>
    <w:rsid w:val="001B0A88"/>
    <w:rsid w:val="001B2AC4"/>
    <w:rsid w:val="001C2A31"/>
    <w:rsid w:val="001C4A8F"/>
    <w:rsid w:val="001C770E"/>
    <w:rsid w:val="001D079B"/>
    <w:rsid w:val="001D79EC"/>
    <w:rsid w:val="001E2C8A"/>
    <w:rsid w:val="001E352F"/>
    <w:rsid w:val="001E49E9"/>
    <w:rsid w:val="001E703A"/>
    <w:rsid w:val="001F1495"/>
    <w:rsid w:val="001F15B9"/>
    <w:rsid w:val="001F1D26"/>
    <w:rsid w:val="001F1E33"/>
    <w:rsid w:val="001F3779"/>
    <w:rsid w:val="001F3C5E"/>
    <w:rsid w:val="001F4BC0"/>
    <w:rsid w:val="001F5946"/>
    <w:rsid w:val="001F6036"/>
    <w:rsid w:val="001F6925"/>
    <w:rsid w:val="001F7788"/>
    <w:rsid w:val="002040E2"/>
    <w:rsid w:val="0020479E"/>
    <w:rsid w:val="002052E7"/>
    <w:rsid w:val="00206250"/>
    <w:rsid w:val="0020734C"/>
    <w:rsid w:val="00210EE0"/>
    <w:rsid w:val="00211BCC"/>
    <w:rsid w:val="00216293"/>
    <w:rsid w:val="00216B0A"/>
    <w:rsid w:val="00217360"/>
    <w:rsid w:val="00217C83"/>
    <w:rsid w:val="00220A28"/>
    <w:rsid w:val="00221B56"/>
    <w:rsid w:val="002246E4"/>
    <w:rsid w:val="002251D2"/>
    <w:rsid w:val="00226219"/>
    <w:rsid w:val="002272DC"/>
    <w:rsid w:val="0022735F"/>
    <w:rsid w:val="0022749B"/>
    <w:rsid w:val="0023121F"/>
    <w:rsid w:val="00231D29"/>
    <w:rsid w:val="002335B1"/>
    <w:rsid w:val="00234896"/>
    <w:rsid w:val="002357DB"/>
    <w:rsid w:val="0023673D"/>
    <w:rsid w:val="00236EC4"/>
    <w:rsid w:val="00237A68"/>
    <w:rsid w:val="00237B77"/>
    <w:rsid w:val="00241C5C"/>
    <w:rsid w:val="00245094"/>
    <w:rsid w:val="002457C3"/>
    <w:rsid w:val="00247A7B"/>
    <w:rsid w:val="0025180D"/>
    <w:rsid w:val="002520B8"/>
    <w:rsid w:val="00252822"/>
    <w:rsid w:val="00254DAA"/>
    <w:rsid w:val="00255A27"/>
    <w:rsid w:val="00256FB1"/>
    <w:rsid w:val="00257496"/>
    <w:rsid w:val="00257A32"/>
    <w:rsid w:val="00263A93"/>
    <w:rsid w:val="00265F30"/>
    <w:rsid w:val="00266C32"/>
    <w:rsid w:val="00272C61"/>
    <w:rsid w:val="00280DA1"/>
    <w:rsid w:val="002820E3"/>
    <w:rsid w:val="00282E00"/>
    <w:rsid w:val="002833F1"/>
    <w:rsid w:val="00284B5B"/>
    <w:rsid w:val="002852D2"/>
    <w:rsid w:val="00291D8A"/>
    <w:rsid w:val="00292CE3"/>
    <w:rsid w:val="00294B05"/>
    <w:rsid w:val="00294D46"/>
    <w:rsid w:val="002962B6"/>
    <w:rsid w:val="002A0D0B"/>
    <w:rsid w:val="002A204C"/>
    <w:rsid w:val="002A41C1"/>
    <w:rsid w:val="002A5217"/>
    <w:rsid w:val="002A603C"/>
    <w:rsid w:val="002A6838"/>
    <w:rsid w:val="002B0BC7"/>
    <w:rsid w:val="002B4228"/>
    <w:rsid w:val="002B4E07"/>
    <w:rsid w:val="002B65DA"/>
    <w:rsid w:val="002B6704"/>
    <w:rsid w:val="002C0249"/>
    <w:rsid w:val="002C5A6A"/>
    <w:rsid w:val="002C6245"/>
    <w:rsid w:val="002C7D2F"/>
    <w:rsid w:val="002D13AA"/>
    <w:rsid w:val="002D708E"/>
    <w:rsid w:val="002E0D55"/>
    <w:rsid w:val="002E1BA8"/>
    <w:rsid w:val="002E70B5"/>
    <w:rsid w:val="002E75DA"/>
    <w:rsid w:val="002E7BC9"/>
    <w:rsid w:val="002F0580"/>
    <w:rsid w:val="002F09F0"/>
    <w:rsid w:val="002F0AC2"/>
    <w:rsid w:val="002F1013"/>
    <w:rsid w:val="002F2184"/>
    <w:rsid w:val="002F2AB1"/>
    <w:rsid w:val="002F4386"/>
    <w:rsid w:val="002F4F02"/>
    <w:rsid w:val="002F4FF1"/>
    <w:rsid w:val="00300366"/>
    <w:rsid w:val="00301755"/>
    <w:rsid w:val="0030257D"/>
    <w:rsid w:val="00304173"/>
    <w:rsid w:val="00306D85"/>
    <w:rsid w:val="00307C2F"/>
    <w:rsid w:val="0031207A"/>
    <w:rsid w:val="0031251A"/>
    <w:rsid w:val="00314031"/>
    <w:rsid w:val="0031450C"/>
    <w:rsid w:val="003160E3"/>
    <w:rsid w:val="00316EB9"/>
    <w:rsid w:val="00324365"/>
    <w:rsid w:val="00324956"/>
    <w:rsid w:val="00325EFF"/>
    <w:rsid w:val="00326802"/>
    <w:rsid w:val="00327A3B"/>
    <w:rsid w:val="003303C0"/>
    <w:rsid w:val="00333C4D"/>
    <w:rsid w:val="00333F4D"/>
    <w:rsid w:val="0033439A"/>
    <w:rsid w:val="00336816"/>
    <w:rsid w:val="00337BDF"/>
    <w:rsid w:val="00340FF7"/>
    <w:rsid w:val="00341CFE"/>
    <w:rsid w:val="00341F6D"/>
    <w:rsid w:val="00343216"/>
    <w:rsid w:val="003444D9"/>
    <w:rsid w:val="00344FDB"/>
    <w:rsid w:val="003451A3"/>
    <w:rsid w:val="003459C0"/>
    <w:rsid w:val="003462A8"/>
    <w:rsid w:val="00351291"/>
    <w:rsid w:val="00353B9A"/>
    <w:rsid w:val="00356ACB"/>
    <w:rsid w:val="003614C2"/>
    <w:rsid w:val="00361EC8"/>
    <w:rsid w:val="003621A4"/>
    <w:rsid w:val="003627FD"/>
    <w:rsid w:val="0036543E"/>
    <w:rsid w:val="00366205"/>
    <w:rsid w:val="00366541"/>
    <w:rsid w:val="00367DDF"/>
    <w:rsid w:val="00371309"/>
    <w:rsid w:val="003715FA"/>
    <w:rsid w:val="00371967"/>
    <w:rsid w:val="0037320E"/>
    <w:rsid w:val="00374DBA"/>
    <w:rsid w:val="00375906"/>
    <w:rsid w:val="003760C9"/>
    <w:rsid w:val="0037789F"/>
    <w:rsid w:val="003819F9"/>
    <w:rsid w:val="00383A8B"/>
    <w:rsid w:val="003850FF"/>
    <w:rsid w:val="003855B1"/>
    <w:rsid w:val="0038575E"/>
    <w:rsid w:val="00392218"/>
    <w:rsid w:val="00392F5C"/>
    <w:rsid w:val="00393D51"/>
    <w:rsid w:val="003957A5"/>
    <w:rsid w:val="00397279"/>
    <w:rsid w:val="003976B8"/>
    <w:rsid w:val="003A1812"/>
    <w:rsid w:val="003A4485"/>
    <w:rsid w:val="003A6DF3"/>
    <w:rsid w:val="003A70D0"/>
    <w:rsid w:val="003B11C6"/>
    <w:rsid w:val="003B34C3"/>
    <w:rsid w:val="003B4040"/>
    <w:rsid w:val="003B4A3E"/>
    <w:rsid w:val="003B78A6"/>
    <w:rsid w:val="003C0181"/>
    <w:rsid w:val="003C07F5"/>
    <w:rsid w:val="003C1985"/>
    <w:rsid w:val="003C2490"/>
    <w:rsid w:val="003C4BD8"/>
    <w:rsid w:val="003C4ECC"/>
    <w:rsid w:val="003D09A7"/>
    <w:rsid w:val="003D18AA"/>
    <w:rsid w:val="003D481F"/>
    <w:rsid w:val="003D614A"/>
    <w:rsid w:val="003D74D4"/>
    <w:rsid w:val="003D7B9B"/>
    <w:rsid w:val="003E06B9"/>
    <w:rsid w:val="003E0ACA"/>
    <w:rsid w:val="003E6DED"/>
    <w:rsid w:val="003E7869"/>
    <w:rsid w:val="003F027F"/>
    <w:rsid w:val="003F0707"/>
    <w:rsid w:val="003F1D58"/>
    <w:rsid w:val="003F2067"/>
    <w:rsid w:val="003F6302"/>
    <w:rsid w:val="003F63D7"/>
    <w:rsid w:val="003F67AF"/>
    <w:rsid w:val="00400393"/>
    <w:rsid w:val="004037E3"/>
    <w:rsid w:val="00413CFA"/>
    <w:rsid w:val="00415184"/>
    <w:rsid w:val="00417020"/>
    <w:rsid w:val="00422548"/>
    <w:rsid w:val="0042313B"/>
    <w:rsid w:val="004231AA"/>
    <w:rsid w:val="0042329A"/>
    <w:rsid w:val="00424B43"/>
    <w:rsid w:val="00424E67"/>
    <w:rsid w:val="00424E9D"/>
    <w:rsid w:val="004266DE"/>
    <w:rsid w:val="0042684E"/>
    <w:rsid w:val="00433AD6"/>
    <w:rsid w:val="004378B3"/>
    <w:rsid w:val="00437EAD"/>
    <w:rsid w:val="00441409"/>
    <w:rsid w:val="00441B7E"/>
    <w:rsid w:val="00441FE3"/>
    <w:rsid w:val="00443502"/>
    <w:rsid w:val="00443693"/>
    <w:rsid w:val="004444DC"/>
    <w:rsid w:val="00445904"/>
    <w:rsid w:val="004461C4"/>
    <w:rsid w:val="00450A94"/>
    <w:rsid w:val="0045194B"/>
    <w:rsid w:val="00454C9C"/>
    <w:rsid w:val="0045727F"/>
    <w:rsid w:val="00461CC4"/>
    <w:rsid w:val="00462029"/>
    <w:rsid w:val="00463825"/>
    <w:rsid w:val="00463F7B"/>
    <w:rsid w:val="00464F1C"/>
    <w:rsid w:val="00470476"/>
    <w:rsid w:val="00470686"/>
    <w:rsid w:val="00470BB6"/>
    <w:rsid w:val="00470E2C"/>
    <w:rsid w:val="004759E0"/>
    <w:rsid w:val="00475C98"/>
    <w:rsid w:val="004769B3"/>
    <w:rsid w:val="00477100"/>
    <w:rsid w:val="00481FE6"/>
    <w:rsid w:val="00483F58"/>
    <w:rsid w:val="004855C8"/>
    <w:rsid w:val="00490243"/>
    <w:rsid w:val="004913A6"/>
    <w:rsid w:val="00492ECF"/>
    <w:rsid w:val="004968FB"/>
    <w:rsid w:val="00496FB2"/>
    <w:rsid w:val="004A0845"/>
    <w:rsid w:val="004A128D"/>
    <w:rsid w:val="004A288A"/>
    <w:rsid w:val="004A5998"/>
    <w:rsid w:val="004A6307"/>
    <w:rsid w:val="004A7164"/>
    <w:rsid w:val="004C0A55"/>
    <w:rsid w:val="004C0B99"/>
    <w:rsid w:val="004C112F"/>
    <w:rsid w:val="004C35CE"/>
    <w:rsid w:val="004C3FC0"/>
    <w:rsid w:val="004C4DE0"/>
    <w:rsid w:val="004C5F9B"/>
    <w:rsid w:val="004D07B9"/>
    <w:rsid w:val="004D413F"/>
    <w:rsid w:val="004E0FD6"/>
    <w:rsid w:val="004E18FC"/>
    <w:rsid w:val="004E31BA"/>
    <w:rsid w:val="004E4EDF"/>
    <w:rsid w:val="004E4F17"/>
    <w:rsid w:val="004E57CE"/>
    <w:rsid w:val="004E72E8"/>
    <w:rsid w:val="004F0F0B"/>
    <w:rsid w:val="004F6A40"/>
    <w:rsid w:val="004F6D5C"/>
    <w:rsid w:val="004F6E48"/>
    <w:rsid w:val="00500FDD"/>
    <w:rsid w:val="005010D4"/>
    <w:rsid w:val="00501201"/>
    <w:rsid w:val="00502610"/>
    <w:rsid w:val="005031DF"/>
    <w:rsid w:val="00503C02"/>
    <w:rsid w:val="00503C3A"/>
    <w:rsid w:val="00504B3D"/>
    <w:rsid w:val="00505C45"/>
    <w:rsid w:val="0050673D"/>
    <w:rsid w:val="005068B6"/>
    <w:rsid w:val="00511CFC"/>
    <w:rsid w:val="00511E87"/>
    <w:rsid w:val="0051268C"/>
    <w:rsid w:val="00512F11"/>
    <w:rsid w:val="0051407F"/>
    <w:rsid w:val="00516127"/>
    <w:rsid w:val="005161AF"/>
    <w:rsid w:val="0051708D"/>
    <w:rsid w:val="00517624"/>
    <w:rsid w:val="00520D31"/>
    <w:rsid w:val="005211A3"/>
    <w:rsid w:val="00521973"/>
    <w:rsid w:val="00522C1A"/>
    <w:rsid w:val="005241DD"/>
    <w:rsid w:val="00524893"/>
    <w:rsid w:val="00525213"/>
    <w:rsid w:val="00525AD8"/>
    <w:rsid w:val="005264EC"/>
    <w:rsid w:val="0052662F"/>
    <w:rsid w:val="00526A20"/>
    <w:rsid w:val="005273FE"/>
    <w:rsid w:val="00533600"/>
    <w:rsid w:val="00534524"/>
    <w:rsid w:val="0054127D"/>
    <w:rsid w:val="005432A9"/>
    <w:rsid w:val="00543CF9"/>
    <w:rsid w:val="0054412F"/>
    <w:rsid w:val="00544A88"/>
    <w:rsid w:val="005507B2"/>
    <w:rsid w:val="00553721"/>
    <w:rsid w:val="00555349"/>
    <w:rsid w:val="00556288"/>
    <w:rsid w:val="005601AC"/>
    <w:rsid w:val="005610D7"/>
    <w:rsid w:val="00562658"/>
    <w:rsid w:val="00565582"/>
    <w:rsid w:val="005755FC"/>
    <w:rsid w:val="00576CCD"/>
    <w:rsid w:val="00577993"/>
    <w:rsid w:val="00585A91"/>
    <w:rsid w:val="005879D2"/>
    <w:rsid w:val="00593A2D"/>
    <w:rsid w:val="00595C16"/>
    <w:rsid w:val="00596BDF"/>
    <w:rsid w:val="005A0C5C"/>
    <w:rsid w:val="005A5C87"/>
    <w:rsid w:val="005B142D"/>
    <w:rsid w:val="005B1D06"/>
    <w:rsid w:val="005B409B"/>
    <w:rsid w:val="005B66CD"/>
    <w:rsid w:val="005B747B"/>
    <w:rsid w:val="005B7C5B"/>
    <w:rsid w:val="005C5837"/>
    <w:rsid w:val="005D1093"/>
    <w:rsid w:val="005D12EB"/>
    <w:rsid w:val="005D33EC"/>
    <w:rsid w:val="005D36C3"/>
    <w:rsid w:val="005D3797"/>
    <w:rsid w:val="005D48CB"/>
    <w:rsid w:val="005D5070"/>
    <w:rsid w:val="005D5E53"/>
    <w:rsid w:val="005D7811"/>
    <w:rsid w:val="005E6D2F"/>
    <w:rsid w:val="005E7367"/>
    <w:rsid w:val="005E7C04"/>
    <w:rsid w:val="005F0349"/>
    <w:rsid w:val="005F05B2"/>
    <w:rsid w:val="005F0859"/>
    <w:rsid w:val="005F68E4"/>
    <w:rsid w:val="005F7A67"/>
    <w:rsid w:val="006025D7"/>
    <w:rsid w:val="00603C3B"/>
    <w:rsid w:val="006051DD"/>
    <w:rsid w:val="00605447"/>
    <w:rsid w:val="00605546"/>
    <w:rsid w:val="00605CE9"/>
    <w:rsid w:val="00606936"/>
    <w:rsid w:val="00606E9E"/>
    <w:rsid w:val="006159CA"/>
    <w:rsid w:val="006167A2"/>
    <w:rsid w:val="00616B5F"/>
    <w:rsid w:val="006173CD"/>
    <w:rsid w:val="00627180"/>
    <w:rsid w:val="006301D8"/>
    <w:rsid w:val="0063155B"/>
    <w:rsid w:val="00632A09"/>
    <w:rsid w:val="00632ED4"/>
    <w:rsid w:val="006338C5"/>
    <w:rsid w:val="00637119"/>
    <w:rsid w:val="00637A12"/>
    <w:rsid w:val="00642AE2"/>
    <w:rsid w:val="006440BA"/>
    <w:rsid w:val="00644C78"/>
    <w:rsid w:val="006467AF"/>
    <w:rsid w:val="006468F2"/>
    <w:rsid w:val="00655D83"/>
    <w:rsid w:val="00656127"/>
    <w:rsid w:val="00660D9C"/>
    <w:rsid w:val="0066107C"/>
    <w:rsid w:val="006652B2"/>
    <w:rsid w:val="00667E0A"/>
    <w:rsid w:val="00670FFF"/>
    <w:rsid w:val="006717D2"/>
    <w:rsid w:val="00671D20"/>
    <w:rsid w:val="00674997"/>
    <w:rsid w:val="00674F1B"/>
    <w:rsid w:val="00675888"/>
    <w:rsid w:val="006825CD"/>
    <w:rsid w:val="006828B0"/>
    <w:rsid w:val="006828D4"/>
    <w:rsid w:val="0069063B"/>
    <w:rsid w:val="00691A52"/>
    <w:rsid w:val="00692319"/>
    <w:rsid w:val="00696322"/>
    <w:rsid w:val="006A18CD"/>
    <w:rsid w:val="006A2E82"/>
    <w:rsid w:val="006A312A"/>
    <w:rsid w:val="006A31E8"/>
    <w:rsid w:val="006B0577"/>
    <w:rsid w:val="006B22DF"/>
    <w:rsid w:val="006B268A"/>
    <w:rsid w:val="006B607A"/>
    <w:rsid w:val="006C13AD"/>
    <w:rsid w:val="006C3425"/>
    <w:rsid w:val="006C420A"/>
    <w:rsid w:val="006C4ADB"/>
    <w:rsid w:val="006C5401"/>
    <w:rsid w:val="006C77A6"/>
    <w:rsid w:val="006E1871"/>
    <w:rsid w:val="006E5FAD"/>
    <w:rsid w:val="006E700E"/>
    <w:rsid w:val="006F00A2"/>
    <w:rsid w:val="006F1187"/>
    <w:rsid w:val="006F234B"/>
    <w:rsid w:val="006F3413"/>
    <w:rsid w:val="006F3822"/>
    <w:rsid w:val="006F449E"/>
    <w:rsid w:val="0070042D"/>
    <w:rsid w:val="00700CE8"/>
    <w:rsid w:val="00704201"/>
    <w:rsid w:val="007047AE"/>
    <w:rsid w:val="007056DA"/>
    <w:rsid w:val="00706F27"/>
    <w:rsid w:val="00711660"/>
    <w:rsid w:val="00712F3E"/>
    <w:rsid w:val="00713F98"/>
    <w:rsid w:val="0071456F"/>
    <w:rsid w:val="007160AC"/>
    <w:rsid w:val="0072099C"/>
    <w:rsid w:val="00720CDF"/>
    <w:rsid w:val="007213EF"/>
    <w:rsid w:val="0072199B"/>
    <w:rsid w:val="0072265A"/>
    <w:rsid w:val="007232F7"/>
    <w:rsid w:val="007239F9"/>
    <w:rsid w:val="007240E6"/>
    <w:rsid w:val="00725ABB"/>
    <w:rsid w:val="007278EA"/>
    <w:rsid w:val="00730406"/>
    <w:rsid w:val="00732DE0"/>
    <w:rsid w:val="00733C6A"/>
    <w:rsid w:val="00733F60"/>
    <w:rsid w:val="00734FEE"/>
    <w:rsid w:val="0073651F"/>
    <w:rsid w:val="0074039D"/>
    <w:rsid w:val="0074133A"/>
    <w:rsid w:val="00741F60"/>
    <w:rsid w:val="00742821"/>
    <w:rsid w:val="00744469"/>
    <w:rsid w:val="00745DE5"/>
    <w:rsid w:val="00753E07"/>
    <w:rsid w:val="007567B0"/>
    <w:rsid w:val="00756E95"/>
    <w:rsid w:val="0075746D"/>
    <w:rsid w:val="00761E17"/>
    <w:rsid w:val="00762AAA"/>
    <w:rsid w:val="0076306C"/>
    <w:rsid w:val="007631A3"/>
    <w:rsid w:val="0077163F"/>
    <w:rsid w:val="007717F9"/>
    <w:rsid w:val="00771818"/>
    <w:rsid w:val="007729D7"/>
    <w:rsid w:val="007734D6"/>
    <w:rsid w:val="007753E4"/>
    <w:rsid w:val="00777296"/>
    <w:rsid w:val="00777760"/>
    <w:rsid w:val="007837E7"/>
    <w:rsid w:val="00784C80"/>
    <w:rsid w:val="007853DF"/>
    <w:rsid w:val="00786F3A"/>
    <w:rsid w:val="007912CF"/>
    <w:rsid w:val="00794481"/>
    <w:rsid w:val="007A42EC"/>
    <w:rsid w:val="007A7EB7"/>
    <w:rsid w:val="007B340C"/>
    <w:rsid w:val="007C1566"/>
    <w:rsid w:val="007C2014"/>
    <w:rsid w:val="007C6DC9"/>
    <w:rsid w:val="007D024D"/>
    <w:rsid w:val="007D1700"/>
    <w:rsid w:val="007D2C8E"/>
    <w:rsid w:val="007D445C"/>
    <w:rsid w:val="007D476D"/>
    <w:rsid w:val="007D5E1F"/>
    <w:rsid w:val="007D6086"/>
    <w:rsid w:val="007D67D4"/>
    <w:rsid w:val="007D7BC7"/>
    <w:rsid w:val="007E0F24"/>
    <w:rsid w:val="007E2097"/>
    <w:rsid w:val="007E45DF"/>
    <w:rsid w:val="007E4AF8"/>
    <w:rsid w:val="007E53E0"/>
    <w:rsid w:val="007E5C81"/>
    <w:rsid w:val="007E63C7"/>
    <w:rsid w:val="007E6EA8"/>
    <w:rsid w:val="007E74D9"/>
    <w:rsid w:val="007F1C14"/>
    <w:rsid w:val="007F3D4A"/>
    <w:rsid w:val="007F4B46"/>
    <w:rsid w:val="007F58B5"/>
    <w:rsid w:val="007F6667"/>
    <w:rsid w:val="007F6EF2"/>
    <w:rsid w:val="007F72B8"/>
    <w:rsid w:val="007F7ACE"/>
    <w:rsid w:val="0080191F"/>
    <w:rsid w:val="00801FE9"/>
    <w:rsid w:val="0080253D"/>
    <w:rsid w:val="008036ED"/>
    <w:rsid w:val="008046A9"/>
    <w:rsid w:val="00806CA4"/>
    <w:rsid w:val="00811CB4"/>
    <w:rsid w:val="00814951"/>
    <w:rsid w:val="008150FA"/>
    <w:rsid w:val="00816B43"/>
    <w:rsid w:val="0081702C"/>
    <w:rsid w:val="008176EF"/>
    <w:rsid w:val="00817A00"/>
    <w:rsid w:val="00820A17"/>
    <w:rsid w:val="00825884"/>
    <w:rsid w:val="00825F9D"/>
    <w:rsid w:val="00832977"/>
    <w:rsid w:val="00832ED4"/>
    <w:rsid w:val="008334B3"/>
    <w:rsid w:val="00835DEE"/>
    <w:rsid w:val="00835EBB"/>
    <w:rsid w:val="00836DA5"/>
    <w:rsid w:val="00836ED9"/>
    <w:rsid w:val="00837C7A"/>
    <w:rsid w:val="00840529"/>
    <w:rsid w:val="00840649"/>
    <w:rsid w:val="00841D46"/>
    <w:rsid w:val="00842F51"/>
    <w:rsid w:val="0084590F"/>
    <w:rsid w:val="00851ADB"/>
    <w:rsid w:val="00853A0E"/>
    <w:rsid w:val="00853FAC"/>
    <w:rsid w:val="00860173"/>
    <w:rsid w:val="00862195"/>
    <w:rsid w:val="008637C8"/>
    <w:rsid w:val="008653C9"/>
    <w:rsid w:val="00867571"/>
    <w:rsid w:val="00867ADB"/>
    <w:rsid w:val="0087040D"/>
    <w:rsid w:val="008709C3"/>
    <w:rsid w:val="00871D7A"/>
    <w:rsid w:val="008725CE"/>
    <w:rsid w:val="00873806"/>
    <w:rsid w:val="00874A3B"/>
    <w:rsid w:val="0088339C"/>
    <w:rsid w:val="00883D6F"/>
    <w:rsid w:val="00884A3F"/>
    <w:rsid w:val="00885938"/>
    <w:rsid w:val="00886C25"/>
    <w:rsid w:val="008877C5"/>
    <w:rsid w:val="00891B99"/>
    <w:rsid w:val="00892046"/>
    <w:rsid w:val="00893B8D"/>
    <w:rsid w:val="008955F4"/>
    <w:rsid w:val="008A5054"/>
    <w:rsid w:val="008A5118"/>
    <w:rsid w:val="008A7100"/>
    <w:rsid w:val="008B0B51"/>
    <w:rsid w:val="008B134A"/>
    <w:rsid w:val="008B1418"/>
    <w:rsid w:val="008B1C44"/>
    <w:rsid w:val="008B1DC6"/>
    <w:rsid w:val="008B32C0"/>
    <w:rsid w:val="008B4BA3"/>
    <w:rsid w:val="008B5DC1"/>
    <w:rsid w:val="008B68E2"/>
    <w:rsid w:val="008B6DC2"/>
    <w:rsid w:val="008B6F20"/>
    <w:rsid w:val="008C496A"/>
    <w:rsid w:val="008C4B3D"/>
    <w:rsid w:val="008D6B95"/>
    <w:rsid w:val="008D752D"/>
    <w:rsid w:val="008D785C"/>
    <w:rsid w:val="008E0355"/>
    <w:rsid w:val="008E1C7D"/>
    <w:rsid w:val="008E5602"/>
    <w:rsid w:val="008E5C30"/>
    <w:rsid w:val="008E7DA8"/>
    <w:rsid w:val="008F182A"/>
    <w:rsid w:val="008F4412"/>
    <w:rsid w:val="008F4455"/>
    <w:rsid w:val="008F4CE4"/>
    <w:rsid w:val="008F6D65"/>
    <w:rsid w:val="008F7ADA"/>
    <w:rsid w:val="009000CE"/>
    <w:rsid w:val="00900E7D"/>
    <w:rsid w:val="00901829"/>
    <w:rsid w:val="00901DD4"/>
    <w:rsid w:val="0090325C"/>
    <w:rsid w:val="00906071"/>
    <w:rsid w:val="00906F81"/>
    <w:rsid w:val="009214E2"/>
    <w:rsid w:val="00922BB7"/>
    <w:rsid w:val="00924B1D"/>
    <w:rsid w:val="009276BB"/>
    <w:rsid w:val="0093109B"/>
    <w:rsid w:val="0093633B"/>
    <w:rsid w:val="009414AF"/>
    <w:rsid w:val="00941CE2"/>
    <w:rsid w:val="00941EAB"/>
    <w:rsid w:val="0094219E"/>
    <w:rsid w:val="00943863"/>
    <w:rsid w:val="00945875"/>
    <w:rsid w:val="00952064"/>
    <w:rsid w:val="00956008"/>
    <w:rsid w:val="00965466"/>
    <w:rsid w:val="00966709"/>
    <w:rsid w:val="009669AF"/>
    <w:rsid w:val="00967445"/>
    <w:rsid w:val="0097139E"/>
    <w:rsid w:val="00971C20"/>
    <w:rsid w:val="009731AD"/>
    <w:rsid w:val="009742AA"/>
    <w:rsid w:val="00980751"/>
    <w:rsid w:val="00980E0B"/>
    <w:rsid w:val="0098160F"/>
    <w:rsid w:val="00982F2E"/>
    <w:rsid w:val="0098356A"/>
    <w:rsid w:val="00983FD1"/>
    <w:rsid w:val="00984C43"/>
    <w:rsid w:val="00984FAF"/>
    <w:rsid w:val="00985DC1"/>
    <w:rsid w:val="00986507"/>
    <w:rsid w:val="009875C8"/>
    <w:rsid w:val="009916A7"/>
    <w:rsid w:val="00997D0E"/>
    <w:rsid w:val="009A1493"/>
    <w:rsid w:val="009A2EBD"/>
    <w:rsid w:val="009A3336"/>
    <w:rsid w:val="009A392F"/>
    <w:rsid w:val="009A63DD"/>
    <w:rsid w:val="009A69AB"/>
    <w:rsid w:val="009A781A"/>
    <w:rsid w:val="009B012F"/>
    <w:rsid w:val="009B2CC5"/>
    <w:rsid w:val="009C0821"/>
    <w:rsid w:val="009C2DB2"/>
    <w:rsid w:val="009C3B10"/>
    <w:rsid w:val="009C5330"/>
    <w:rsid w:val="009C5AB5"/>
    <w:rsid w:val="009C610A"/>
    <w:rsid w:val="009C6CBB"/>
    <w:rsid w:val="009D62F8"/>
    <w:rsid w:val="009D739D"/>
    <w:rsid w:val="009D743E"/>
    <w:rsid w:val="009D79DD"/>
    <w:rsid w:val="009D7F95"/>
    <w:rsid w:val="009E1203"/>
    <w:rsid w:val="009E18FB"/>
    <w:rsid w:val="009E2A7E"/>
    <w:rsid w:val="009E5C44"/>
    <w:rsid w:val="009E6225"/>
    <w:rsid w:val="009E790F"/>
    <w:rsid w:val="009F1595"/>
    <w:rsid w:val="009F251D"/>
    <w:rsid w:val="009F4E0C"/>
    <w:rsid w:val="009F5549"/>
    <w:rsid w:val="009F602E"/>
    <w:rsid w:val="00A01BC9"/>
    <w:rsid w:val="00A03411"/>
    <w:rsid w:val="00A06537"/>
    <w:rsid w:val="00A06820"/>
    <w:rsid w:val="00A1010A"/>
    <w:rsid w:val="00A12808"/>
    <w:rsid w:val="00A12936"/>
    <w:rsid w:val="00A201E3"/>
    <w:rsid w:val="00A201E5"/>
    <w:rsid w:val="00A22C86"/>
    <w:rsid w:val="00A2367B"/>
    <w:rsid w:val="00A24950"/>
    <w:rsid w:val="00A24F84"/>
    <w:rsid w:val="00A25489"/>
    <w:rsid w:val="00A27D04"/>
    <w:rsid w:val="00A31F3F"/>
    <w:rsid w:val="00A32020"/>
    <w:rsid w:val="00A355DC"/>
    <w:rsid w:val="00A35FA6"/>
    <w:rsid w:val="00A3777C"/>
    <w:rsid w:val="00A41624"/>
    <w:rsid w:val="00A41B24"/>
    <w:rsid w:val="00A420B2"/>
    <w:rsid w:val="00A443E5"/>
    <w:rsid w:val="00A4698B"/>
    <w:rsid w:val="00A47FC3"/>
    <w:rsid w:val="00A5043C"/>
    <w:rsid w:val="00A51BE5"/>
    <w:rsid w:val="00A542BD"/>
    <w:rsid w:val="00A55FA3"/>
    <w:rsid w:val="00A57FC9"/>
    <w:rsid w:val="00A6059B"/>
    <w:rsid w:val="00A72EBA"/>
    <w:rsid w:val="00A74FCF"/>
    <w:rsid w:val="00A76464"/>
    <w:rsid w:val="00A77C92"/>
    <w:rsid w:val="00A810E6"/>
    <w:rsid w:val="00A82FC5"/>
    <w:rsid w:val="00A85EBC"/>
    <w:rsid w:val="00A93051"/>
    <w:rsid w:val="00A93EB5"/>
    <w:rsid w:val="00A953F7"/>
    <w:rsid w:val="00A95586"/>
    <w:rsid w:val="00A97918"/>
    <w:rsid w:val="00AA1D86"/>
    <w:rsid w:val="00AA1E81"/>
    <w:rsid w:val="00AA291A"/>
    <w:rsid w:val="00AA56FC"/>
    <w:rsid w:val="00AA7885"/>
    <w:rsid w:val="00AB1BC6"/>
    <w:rsid w:val="00AB1FA5"/>
    <w:rsid w:val="00AB39B0"/>
    <w:rsid w:val="00AB418D"/>
    <w:rsid w:val="00AB4FA3"/>
    <w:rsid w:val="00AB6B3D"/>
    <w:rsid w:val="00AB6CF3"/>
    <w:rsid w:val="00AC014C"/>
    <w:rsid w:val="00AC18D0"/>
    <w:rsid w:val="00AC25D2"/>
    <w:rsid w:val="00AC56B4"/>
    <w:rsid w:val="00AC5CC8"/>
    <w:rsid w:val="00AD12A8"/>
    <w:rsid w:val="00AD22FB"/>
    <w:rsid w:val="00AD35A5"/>
    <w:rsid w:val="00AD3D2D"/>
    <w:rsid w:val="00AD49A6"/>
    <w:rsid w:val="00AE0769"/>
    <w:rsid w:val="00AE0A41"/>
    <w:rsid w:val="00AE1C5A"/>
    <w:rsid w:val="00AE2831"/>
    <w:rsid w:val="00AE31CE"/>
    <w:rsid w:val="00AE32B6"/>
    <w:rsid w:val="00AE6600"/>
    <w:rsid w:val="00AF185F"/>
    <w:rsid w:val="00AF7AF6"/>
    <w:rsid w:val="00B011F1"/>
    <w:rsid w:val="00B01724"/>
    <w:rsid w:val="00B0315B"/>
    <w:rsid w:val="00B1347C"/>
    <w:rsid w:val="00B13693"/>
    <w:rsid w:val="00B147AC"/>
    <w:rsid w:val="00B14A59"/>
    <w:rsid w:val="00B15996"/>
    <w:rsid w:val="00B207B7"/>
    <w:rsid w:val="00B2592D"/>
    <w:rsid w:val="00B317FA"/>
    <w:rsid w:val="00B34323"/>
    <w:rsid w:val="00B40882"/>
    <w:rsid w:val="00B40BD9"/>
    <w:rsid w:val="00B417D7"/>
    <w:rsid w:val="00B433ED"/>
    <w:rsid w:val="00B438FE"/>
    <w:rsid w:val="00B439C9"/>
    <w:rsid w:val="00B442DE"/>
    <w:rsid w:val="00B46C8D"/>
    <w:rsid w:val="00B46E92"/>
    <w:rsid w:val="00B50471"/>
    <w:rsid w:val="00B505B9"/>
    <w:rsid w:val="00B52594"/>
    <w:rsid w:val="00B60270"/>
    <w:rsid w:val="00B61112"/>
    <w:rsid w:val="00B65D0B"/>
    <w:rsid w:val="00B661B7"/>
    <w:rsid w:val="00B66E21"/>
    <w:rsid w:val="00B741B1"/>
    <w:rsid w:val="00B74D42"/>
    <w:rsid w:val="00B75001"/>
    <w:rsid w:val="00B75B8F"/>
    <w:rsid w:val="00B80934"/>
    <w:rsid w:val="00B80D7B"/>
    <w:rsid w:val="00B844AD"/>
    <w:rsid w:val="00B8554E"/>
    <w:rsid w:val="00B8735B"/>
    <w:rsid w:val="00B93326"/>
    <w:rsid w:val="00B943E6"/>
    <w:rsid w:val="00BA1222"/>
    <w:rsid w:val="00BA2AE0"/>
    <w:rsid w:val="00BA4292"/>
    <w:rsid w:val="00BA6745"/>
    <w:rsid w:val="00BA6D3C"/>
    <w:rsid w:val="00BB0A87"/>
    <w:rsid w:val="00BB3615"/>
    <w:rsid w:val="00BB56FD"/>
    <w:rsid w:val="00BB6FC7"/>
    <w:rsid w:val="00BB73E9"/>
    <w:rsid w:val="00BC0823"/>
    <w:rsid w:val="00BC1F92"/>
    <w:rsid w:val="00BC67F0"/>
    <w:rsid w:val="00BC6C27"/>
    <w:rsid w:val="00BC6ED3"/>
    <w:rsid w:val="00BD073E"/>
    <w:rsid w:val="00BD28DE"/>
    <w:rsid w:val="00BD4B37"/>
    <w:rsid w:val="00BD4BB5"/>
    <w:rsid w:val="00BD60F4"/>
    <w:rsid w:val="00BD7DCF"/>
    <w:rsid w:val="00BD7EB6"/>
    <w:rsid w:val="00BE03DA"/>
    <w:rsid w:val="00BE08E0"/>
    <w:rsid w:val="00BE1090"/>
    <w:rsid w:val="00BE4FB6"/>
    <w:rsid w:val="00BE55E6"/>
    <w:rsid w:val="00BE6A0E"/>
    <w:rsid w:val="00BF263F"/>
    <w:rsid w:val="00BF3126"/>
    <w:rsid w:val="00BF6A5E"/>
    <w:rsid w:val="00C00A51"/>
    <w:rsid w:val="00C032B5"/>
    <w:rsid w:val="00C065CB"/>
    <w:rsid w:val="00C07716"/>
    <w:rsid w:val="00C13848"/>
    <w:rsid w:val="00C14A5F"/>
    <w:rsid w:val="00C17981"/>
    <w:rsid w:val="00C2148A"/>
    <w:rsid w:val="00C21BE4"/>
    <w:rsid w:val="00C2306F"/>
    <w:rsid w:val="00C244A4"/>
    <w:rsid w:val="00C27347"/>
    <w:rsid w:val="00C304EB"/>
    <w:rsid w:val="00C32465"/>
    <w:rsid w:val="00C41A13"/>
    <w:rsid w:val="00C41ED0"/>
    <w:rsid w:val="00C433B0"/>
    <w:rsid w:val="00C43429"/>
    <w:rsid w:val="00C449C5"/>
    <w:rsid w:val="00C50011"/>
    <w:rsid w:val="00C55DF5"/>
    <w:rsid w:val="00C63BB6"/>
    <w:rsid w:val="00C6526E"/>
    <w:rsid w:val="00C670F7"/>
    <w:rsid w:val="00C70750"/>
    <w:rsid w:val="00C8130A"/>
    <w:rsid w:val="00C81FB1"/>
    <w:rsid w:val="00C8216B"/>
    <w:rsid w:val="00C84438"/>
    <w:rsid w:val="00C906A7"/>
    <w:rsid w:val="00C910EF"/>
    <w:rsid w:val="00C917AC"/>
    <w:rsid w:val="00C94170"/>
    <w:rsid w:val="00CA1E80"/>
    <w:rsid w:val="00CA3CE0"/>
    <w:rsid w:val="00CA4242"/>
    <w:rsid w:val="00CA532C"/>
    <w:rsid w:val="00CA5751"/>
    <w:rsid w:val="00CB10AC"/>
    <w:rsid w:val="00CB73AB"/>
    <w:rsid w:val="00CC0728"/>
    <w:rsid w:val="00CC2304"/>
    <w:rsid w:val="00CC2BA6"/>
    <w:rsid w:val="00CC2EE8"/>
    <w:rsid w:val="00CC3EEE"/>
    <w:rsid w:val="00CC578D"/>
    <w:rsid w:val="00CC7C8E"/>
    <w:rsid w:val="00CD0C51"/>
    <w:rsid w:val="00CD4845"/>
    <w:rsid w:val="00CD7D24"/>
    <w:rsid w:val="00CE5F34"/>
    <w:rsid w:val="00CF3C4A"/>
    <w:rsid w:val="00CF48BE"/>
    <w:rsid w:val="00CF5407"/>
    <w:rsid w:val="00D000F8"/>
    <w:rsid w:val="00D0709E"/>
    <w:rsid w:val="00D10A70"/>
    <w:rsid w:val="00D14C05"/>
    <w:rsid w:val="00D20E72"/>
    <w:rsid w:val="00D2147B"/>
    <w:rsid w:val="00D217C6"/>
    <w:rsid w:val="00D2387F"/>
    <w:rsid w:val="00D248ED"/>
    <w:rsid w:val="00D30673"/>
    <w:rsid w:val="00D369F2"/>
    <w:rsid w:val="00D37391"/>
    <w:rsid w:val="00D441D6"/>
    <w:rsid w:val="00D45B5A"/>
    <w:rsid w:val="00D45F22"/>
    <w:rsid w:val="00D52473"/>
    <w:rsid w:val="00D5266F"/>
    <w:rsid w:val="00D56613"/>
    <w:rsid w:val="00D56BAC"/>
    <w:rsid w:val="00D6315E"/>
    <w:rsid w:val="00D65E3A"/>
    <w:rsid w:val="00D66832"/>
    <w:rsid w:val="00D7031F"/>
    <w:rsid w:val="00D74C08"/>
    <w:rsid w:val="00D7571E"/>
    <w:rsid w:val="00D7666B"/>
    <w:rsid w:val="00D76951"/>
    <w:rsid w:val="00D8275B"/>
    <w:rsid w:val="00D85867"/>
    <w:rsid w:val="00D87D1E"/>
    <w:rsid w:val="00D90060"/>
    <w:rsid w:val="00D9319C"/>
    <w:rsid w:val="00D93D2E"/>
    <w:rsid w:val="00D97E16"/>
    <w:rsid w:val="00DA18F0"/>
    <w:rsid w:val="00DA4B75"/>
    <w:rsid w:val="00DA4D2F"/>
    <w:rsid w:val="00DA609D"/>
    <w:rsid w:val="00DA7346"/>
    <w:rsid w:val="00DB15C0"/>
    <w:rsid w:val="00DB2FA1"/>
    <w:rsid w:val="00DC20E2"/>
    <w:rsid w:val="00DC38FC"/>
    <w:rsid w:val="00DC54A7"/>
    <w:rsid w:val="00DC5775"/>
    <w:rsid w:val="00DD1D94"/>
    <w:rsid w:val="00DD49E8"/>
    <w:rsid w:val="00DD4C78"/>
    <w:rsid w:val="00DE0B74"/>
    <w:rsid w:val="00DE1B7F"/>
    <w:rsid w:val="00DE1EBB"/>
    <w:rsid w:val="00DE7412"/>
    <w:rsid w:val="00DE7483"/>
    <w:rsid w:val="00DE78EF"/>
    <w:rsid w:val="00DF5280"/>
    <w:rsid w:val="00E00631"/>
    <w:rsid w:val="00E021FE"/>
    <w:rsid w:val="00E02B52"/>
    <w:rsid w:val="00E0364B"/>
    <w:rsid w:val="00E039AD"/>
    <w:rsid w:val="00E043A8"/>
    <w:rsid w:val="00E066D2"/>
    <w:rsid w:val="00E075D0"/>
    <w:rsid w:val="00E10174"/>
    <w:rsid w:val="00E108E7"/>
    <w:rsid w:val="00E11354"/>
    <w:rsid w:val="00E128E4"/>
    <w:rsid w:val="00E24483"/>
    <w:rsid w:val="00E27B80"/>
    <w:rsid w:val="00E318B9"/>
    <w:rsid w:val="00E344B1"/>
    <w:rsid w:val="00E377EA"/>
    <w:rsid w:val="00E37B79"/>
    <w:rsid w:val="00E40A41"/>
    <w:rsid w:val="00E42DF1"/>
    <w:rsid w:val="00E46EBD"/>
    <w:rsid w:val="00E52FBF"/>
    <w:rsid w:val="00E5327C"/>
    <w:rsid w:val="00E561EC"/>
    <w:rsid w:val="00E6351E"/>
    <w:rsid w:val="00E670F8"/>
    <w:rsid w:val="00E672FD"/>
    <w:rsid w:val="00E714F3"/>
    <w:rsid w:val="00E718BE"/>
    <w:rsid w:val="00E73E07"/>
    <w:rsid w:val="00E76C18"/>
    <w:rsid w:val="00E76CC6"/>
    <w:rsid w:val="00E77BCD"/>
    <w:rsid w:val="00E82B24"/>
    <w:rsid w:val="00E86424"/>
    <w:rsid w:val="00E90AD5"/>
    <w:rsid w:val="00E9429D"/>
    <w:rsid w:val="00E94451"/>
    <w:rsid w:val="00EA0CED"/>
    <w:rsid w:val="00EA462E"/>
    <w:rsid w:val="00EA4D0B"/>
    <w:rsid w:val="00EA6D00"/>
    <w:rsid w:val="00EB0745"/>
    <w:rsid w:val="00EB110D"/>
    <w:rsid w:val="00EB3879"/>
    <w:rsid w:val="00EB50D5"/>
    <w:rsid w:val="00EB5313"/>
    <w:rsid w:val="00EB5DBD"/>
    <w:rsid w:val="00EB6E92"/>
    <w:rsid w:val="00EB712D"/>
    <w:rsid w:val="00EC0FBF"/>
    <w:rsid w:val="00EC177A"/>
    <w:rsid w:val="00EC34AD"/>
    <w:rsid w:val="00EC3EAC"/>
    <w:rsid w:val="00EC4880"/>
    <w:rsid w:val="00EC5CD4"/>
    <w:rsid w:val="00EC5F3C"/>
    <w:rsid w:val="00EC6A88"/>
    <w:rsid w:val="00EC7C03"/>
    <w:rsid w:val="00ED1B3D"/>
    <w:rsid w:val="00ED436B"/>
    <w:rsid w:val="00ED5807"/>
    <w:rsid w:val="00EE138F"/>
    <w:rsid w:val="00EE3FE6"/>
    <w:rsid w:val="00EF220C"/>
    <w:rsid w:val="00EF2F53"/>
    <w:rsid w:val="00EF3EE9"/>
    <w:rsid w:val="00F00985"/>
    <w:rsid w:val="00F0195F"/>
    <w:rsid w:val="00F01AFF"/>
    <w:rsid w:val="00F02C00"/>
    <w:rsid w:val="00F06CFC"/>
    <w:rsid w:val="00F10551"/>
    <w:rsid w:val="00F11921"/>
    <w:rsid w:val="00F126AF"/>
    <w:rsid w:val="00F1283A"/>
    <w:rsid w:val="00F12A20"/>
    <w:rsid w:val="00F17588"/>
    <w:rsid w:val="00F200F3"/>
    <w:rsid w:val="00F2387E"/>
    <w:rsid w:val="00F24B98"/>
    <w:rsid w:val="00F3090D"/>
    <w:rsid w:val="00F30BAB"/>
    <w:rsid w:val="00F3259E"/>
    <w:rsid w:val="00F330AC"/>
    <w:rsid w:val="00F34ED3"/>
    <w:rsid w:val="00F3538B"/>
    <w:rsid w:val="00F3709A"/>
    <w:rsid w:val="00F37AA9"/>
    <w:rsid w:val="00F42361"/>
    <w:rsid w:val="00F45187"/>
    <w:rsid w:val="00F51090"/>
    <w:rsid w:val="00F554EB"/>
    <w:rsid w:val="00F62105"/>
    <w:rsid w:val="00F62BE1"/>
    <w:rsid w:val="00F6603C"/>
    <w:rsid w:val="00F70FC7"/>
    <w:rsid w:val="00F7118A"/>
    <w:rsid w:val="00F7146F"/>
    <w:rsid w:val="00F71E72"/>
    <w:rsid w:val="00F72DE2"/>
    <w:rsid w:val="00F73DC8"/>
    <w:rsid w:val="00F75CF0"/>
    <w:rsid w:val="00F77775"/>
    <w:rsid w:val="00F81AE3"/>
    <w:rsid w:val="00F824E9"/>
    <w:rsid w:val="00F82AC6"/>
    <w:rsid w:val="00F82B65"/>
    <w:rsid w:val="00F863ED"/>
    <w:rsid w:val="00F86DA4"/>
    <w:rsid w:val="00F8747D"/>
    <w:rsid w:val="00F87986"/>
    <w:rsid w:val="00F90382"/>
    <w:rsid w:val="00F90B4A"/>
    <w:rsid w:val="00F95410"/>
    <w:rsid w:val="00F9603A"/>
    <w:rsid w:val="00F967A7"/>
    <w:rsid w:val="00F975E5"/>
    <w:rsid w:val="00FA0467"/>
    <w:rsid w:val="00FA048A"/>
    <w:rsid w:val="00FA168C"/>
    <w:rsid w:val="00FA3525"/>
    <w:rsid w:val="00FA406D"/>
    <w:rsid w:val="00FA5791"/>
    <w:rsid w:val="00FA699F"/>
    <w:rsid w:val="00FB278E"/>
    <w:rsid w:val="00FB2A76"/>
    <w:rsid w:val="00FB3451"/>
    <w:rsid w:val="00FB7390"/>
    <w:rsid w:val="00FC0A5B"/>
    <w:rsid w:val="00FC0A8F"/>
    <w:rsid w:val="00FC3770"/>
    <w:rsid w:val="00FC45E8"/>
    <w:rsid w:val="00FC66E3"/>
    <w:rsid w:val="00FC67B9"/>
    <w:rsid w:val="00FD1987"/>
    <w:rsid w:val="00FD556A"/>
    <w:rsid w:val="00FE013C"/>
    <w:rsid w:val="00FE03F4"/>
    <w:rsid w:val="00FE0D68"/>
    <w:rsid w:val="00FE4604"/>
    <w:rsid w:val="00FE5D64"/>
    <w:rsid w:val="00FE635C"/>
    <w:rsid w:val="00FE70BE"/>
    <w:rsid w:val="00FE7EBC"/>
    <w:rsid w:val="00FF0D58"/>
    <w:rsid w:val="00FF1E4C"/>
    <w:rsid w:val="00FF60B0"/>
    <w:rsid w:val="00FF68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47EB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uiPriority="0"/>
    <w:lsdException w:name="caption"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47945"/>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A4698B"/>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431067"/>
    <w:pPr>
      <w:tabs>
        <w:tab w:val="center" w:pos="4320"/>
        <w:tab w:val="right" w:pos="8640"/>
      </w:tabs>
    </w:pPr>
  </w:style>
  <w:style w:type="paragraph" w:styleId="Footer">
    <w:name w:val="footer"/>
    <w:basedOn w:val="Normal"/>
    <w:link w:val="FooterChar"/>
    <w:uiPriority w:val="99"/>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uiPriority w:val="99"/>
    <w:qFormat/>
    <w:rsid w:val="00700CE8"/>
    <w:rPr>
      <w:sz w:val="20"/>
    </w:rPr>
  </w:style>
  <w:style w:type="character" w:styleId="FootnoteReference">
    <w:name w:val="footnote reference"/>
    <w:basedOn w:val="DefaultParagraphFont"/>
    <w:uiPriority w:val="99"/>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0604F7"/>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1"/>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392218"/>
    <w:pPr>
      <w:suppressLineNumbers/>
      <w:ind w:left="283" w:hanging="283"/>
    </w:pPr>
    <w:rPr>
      <w:rFonts w:asciiTheme="minorHAnsi" w:hAnsiTheme="minorHAnsi"/>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700CE8"/>
    <w:rPr>
      <w:rFonts w:asciiTheme="minorHAnsi" w:hAnsiTheme="minorHAnsi"/>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qFormat/>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47945"/>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paragraph" w:customStyle="1" w:styleId="Description">
    <w:name w:val="Description"/>
    <w:basedOn w:val="Normal"/>
    <w:link w:val="DescriptionChar"/>
    <w:qFormat/>
    <w:rsid w:val="00415184"/>
    <w:pPr>
      <w:ind w:left="360"/>
    </w:pPr>
  </w:style>
  <w:style w:type="character" w:customStyle="1" w:styleId="DescriptionChar">
    <w:name w:val="Description Char"/>
    <w:basedOn w:val="DefaultParagraphFont"/>
    <w:link w:val="Description"/>
    <w:rsid w:val="00415184"/>
    <w:rPr>
      <w:rFonts w:asciiTheme="minorHAnsi" w:hAnsiTheme="minorHAnsi"/>
      <w:sz w:val="24"/>
      <w:szCs w:val="24"/>
    </w:rPr>
  </w:style>
  <w:style w:type="paragraph" w:customStyle="1" w:styleId="Term0">
    <w:name w:val="Term"/>
    <w:basedOn w:val="Normal"/>
    <w:next w:val="Description"/>
    <w:link w:val="TermChar0"/>
    <w:qFormat/>
    <w:rsid w:val="007F4B46"/>
    <w:pPr>
      <w:keepNext/>
    </w:pPr>
    <w:rPr>
      <w:b/>
    </w:rPr>
  </w:style>
  <w:style w:type="character" w:customStyle="1" w:styleId="TermChar0">
    <w:name w:val="Term Char"/>
    <w:basedOn w:val="DefaultParagraphFont"/>
    <w:link w:val="Term0"/>
    <w:rsid w:val="007F4B46"/>
    <w:rPr>
      <w:rFonts w:asciiTheme="minorHAnsi" w:hAnsi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1940065113">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Willam.H.Duquette@jpl.nasa.gov" TargetMode="External"/><Relationship Id="rId14" Type="http://schemas.openxmlformats.org/officeDocument/2006/relationships/image" Target="media/image4.e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traylor:Documents:United%20Statses%20Examp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lineChart>
        <c:grouping val="standard"/>
        <c:varyColors val="0"/>
        <c:ser>
          <c:idx val="0"/>
          <c:order val="0"/>
          <c:tx>
            <c:strRef>
              <c:f>Sheet1!$B$1</c:f>
              <c:strCache>
                <c:ptCount val="1"/>
                <c:pt idx="0">
                  <c:v>Security Factor</c:v>
                </c:pt>
              </c:strCache>
            </c:strRef>
          </c:tx>
          <c:cat>
            <c:numRef>
              <c:f>Sheet1!$A$2:$A$5</c:f>
              <c:numCache>
                <c:formatCode>General</c:formatCode>
                <c:ptCount val="4"/>
                <c:pt idx="0">
                  <c:v>-100</c:v>
                </c:pt>
                <c:pt idx="1">
                  <c:v>-25</c:v>
                </c:pt>
                <c:pt idx="2">
                  <c:v>25</c:v>
                </c:pt>
                <c:pt idx="3">
                  <c:v>100</c:v>
                </c:pt>
              </c:numCache>
            </c:numRef>
          </c:cat>
          <c:val>
            <c:numRef>
              <c:f>Sheet1!$B$2:$B$5</c:f>
              <c:numCache>
                <c:formatCode>General</c:formatCode>
                <c:ptCount val="4"/>
                <c:pt idx="0">
                  <c:v>0</c:v>
                </c:pt>
                <c:pt idx="1">
                  <c:v>0</c:v>
                </c:pt>
                <c:pt idx="2">
                  <c:v>1</c:v>
                </c:pt>
                <c:pt idx="3">
                  <c:v>1</c:v>
                </c:pt>
              </c:numCache>
            </c:numRef>
          </c:val>
          <c:smooth val="0"/>
        </c:ser>
        <c:dLbls>
          <c:showLegendKey val="0"/>
          <c:showVal val="0"/>
          <c:showCatName val="0"/>
          <c:showSerName val="0"/>
          <c:showPercent val="0"/>
          <c:showBubbleSize val="0"/>
        </c:dLbls>
        <c:marker val="1"/>
        <c:smooth val="0"/>
        <c:axId val="154363776"/>
        <c:axId val="154365312"/>
      </c:lineChart>
      <c:catAx>
        <c:axId val="154363776"/>
        <c:scaling>
          <c:orientation val="minMax"/>
        </c:scaling>
        <c:delete val="0"/>
        <c:axPos val="b"/>
        <c:numFmt formatCode="General" sourceLinked="1"/>
        <c:majorTickMark val="out"/>
        <c:minorTickMark val="none"/>
        <c:tickLblPos val="nextTo"/>
        <c:crossAx val="154365312"/>
        <c:crosses val="autoZero"/>
        <c:auto val="1"/>
        <c:lblAlgn val="ctr"/>
        <c:lblOffset val="100"/>
        <c:noMultiLvlLbl val="0"/>
      </c:catAx>
      <c:valAx>
        <c:axId val="154365312"/>
        <c:scaling>
          <c:orientation val="minMax"/>
        </c:scaling>
        <c:delete val="0"/>
        <c:axPos val="l"/>
        <c:majorGridlines/>
        <c:numFmt formatCode="General" sourceLinked="1"/>
        <c:majorTickMark val="out"/>
        <c:minorTickMark val="none"/>
        <c:tickLblPos val="nextTo"/>
        <c:crossAx val="154363776"/>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Lorenz curves for United States, 2008</a:t>
            </a:r>
          </a:p>
        </c:rich>
      </c:tx>
      <c:overlay val="0"/>
    </c:title>
    <c:autoTitleDeleted val="0"/>
    <c:plotArea>
      <c:layout/>
      <c:scatterChart>
        <c:scatterStyle val="lineMarker"/>
        <c:varyColors val="0"/>
        <c:ser>
          <c:idx val="1"/>
          <c:order val="0"/>
          <c:tx>
            <c:strRef>
              <c:f>Sheet1!$C$3</c:f>
              <c:strCache>
                <c:ptCount val="1"/>
                <c:pt idx="0">
                  <c:v>From Quintiles</c:v>
                </c:pt>
              </c:strCache>
            </c:strRef>
          </c:tx>
          <c:marker>
            <c:symbol val="none"/>
          </c:marker>
          <c:xVal>
            <c:numRef>
              <c:f>Sheet1!$A$4:$A$9</c:f>
              <c:numCache>
                <c:formatCode>General</c:formatCode>
                <c:ptCount val="6"/>
                <c:pt idx="0">
                  <c:v>0</c:v>
                </c:pt>
                <c:pt idx="1">
                  <c:v>0.2</c:v>
                </c:pt>
                <c:pt idx="2">
                  <c:v>0.4</c:v>
                </c:pt>
                <c:pt idx="3">
                  <c:v>0.60000000000000098</c:v>
                </c:pt>
                <c:pt idx="4">
                  <c:v>0.8</c:v>
                </c:pt>
                <c:pt idx="5">
                  <c:v>1</c:v>
                </c:pt>
              </c:numCache>
            </c:numRef>
          </c:xVal>
          <c:yVal>
            <c:numRef>
              <c:f>Sheet1!$C$4:$C$9</c:f>
              <c:numCache>
                <c:formatCode>General</c:formatCode>
                <c:ptCount val="6"/>
                <c:pt idx="0">
                  <c:v>0</c:v>
                </c:pt>
                <c:pt idx="1">
                  <c:v>3.4000000000000002E-2</c:v>
                </c:pt>
                <c:pt idx="2">
                  <c:v>0.12</c:v>
                </c:pt>
                <c:pt idx="3">
                  <c:v>0.26700000000000002</c:v>
                </c:pt>
                <c:pt idx="4">
                  <c:v>0.5</c:v>
                </c:pt>
                <c:pt idx="5">
                  <c:v>1</c:v>
                </c:pt>
              </c:numCache>
            </c:numRef>
          </c:yVal>
          <c:smooth val="0"/>
        </c:ser>
        <c:ser>
          <c:idx val="2"/>
          <c:order val="1"/>
          <c:tx>
            <c:strRef>
              <c:f>Sheet1!$D$3</c:f>
              <c:strCache>
                <c:ptCount val="1"/>
                <c:pt idx="0">
                  <c:v>Approximation</c:v>
                </c:pt>
              </c:strCache>
            </c:strRef>
          </c:tx>
          <c:marker>
            <c:symbol val="none"/>
          </c:marker>
          <c:xVal>
            <c:numRef>
              <c:f>Sheet1!$A$4:$A$9</c:f>
              <c:numCache>
                <c:formatCode>General</c:formatCode>
                <c:ptCount val="6"/>
                <c:pt idx="0">
                  <c:v>0</c:v>
                </c:pt>
                <c:pt idx="1">
                  <c:v>0.2</c:v>
                </c:pt>
                <c:pt idx="2">
                  <c:v>0.4</c:v>
                </c:pt>
                <c:pt idx="3">
                  <c:v>0.60000000000000098</c:v>
                </c:pt>
                <c:pt idx="4">
                  <c:v>0.8</c:v>
                </c:pt>
                <c:pt idx="5">
                  <c:v>1</c:v>
                </c:pt>
              </c:numCache>
            </c:numRef>
          </c:xVal>
          <c:yVal>
            <c:numRef>
              <c:f>Sheet1!$D$4:$D$9</c:f>
              <c:numCache>
                <c:formatCode>General</c:formatCode>
                <c:ptCount val="6"/>
                <c:pt idx="0">
                  <c:v>0</c:v>
                </c:pt>
                <c:pt idx="1">
                  <c:v>1.7139774672827901E-2</c:v>
                </c:pt>
                <c:pt idx="2">
                  <c:v>9.8759233315599299E-2</c:v>
                </c:pt>
                <c:pt idx="3">
                  <c:v>0.27509592724537801</c:v>
                </c:pt>
                <c:pt idx="4">
                  <c:v>0.56904984757747701</c:v>
                </c:pt>
                <c:pt idx="5">
                  <c:v>1</c:v>
                </c:pt>
              </c:numCache>
            </c:numRef>
          </c:yVal>
          <c:smooth val="0"/>
        </c:ser>
        <c:ser>
          <c:idx val="3"/>
          <c:order val="2"/>
          <c:tx>
            <c:strRef>
              <c:f>Sheet1!$E$3</c:f>
              <c:strCache>
                <c:ptCount val="1"/>
                <c:pt idx="0">
                  <c:v>Equality</c:v>
                </c:pt>
              </c:strCache>
            </c:strRef>
          </c:tx>
          <c:marker>
            <c:symbol val="none"/>
          </c:marker>
          <c:xVal>
            <c:numRef>
              <c:f>Sheet1!$A$4:$A$9</c:f>
              <c:numCache>
                <c:formatCode>General</c:formatCode>
                <c:ptCount val="6"/>
                <c:pt idx="0">
                  <c:v>0</c:v>
                </c:pt>
                <c:pt idx="1">
                  <c:v>0.2</c:v>
                </c:pt>
                <c:pt idx="2">
                  <c:v>0.4</c:v>
                </c:pt>
                <c:pt idx="3">
                  <c:v>0.60000000000000098</c:v>
                </c:pt>
                <c:pt idx="4">
                  <c:v>0.8</c:v>
                </c:pt>
                <c:pt idx="5">
                  <c:v>1</c:v>
                </c:pt>
              </c:numCache>
            </c:numRef>
          </c:xVal>
          <c:yVal>
            <c:numRef>
              <c:f>Sheet1!$E$4:$E$9</c:f>
              <c:numCache>
                <c:formatCode>General</c:formatCode>
                <c:ptCount val="6"/>
                <c:pt idx="0">
                  <c:v>0</c:v>
                </c:pt>
                <c:pt idx="1">
                  <c:v>0.2</c:v>
                </c:pt>
                <c:pt idx="2">
                  <c:v>0.4</c:v>
                </c:pt>
                <c:pt idx="3">
                  <c:v>0.60000000000000098</c:v>
                </c:pt>
                <c:pt idx="4">
                  <c:v>0.8</c:v>
                </c:pt>
                <c:pt idx="5">
                  <c:v>1</c:v>
                </c:pt>
              </c:numCache>
            </c:numRef>
          </c:yVal>
          <c:smooth val="0"/>
        </c:ser>
        <c:dLbls>
          <c:showLegendKey val="0"/>
          <c:showVal val="0"/>
          <c:showCatName val="0"/>
          <c:showSerName val="0"/>
          <c:showPercent val="0"/>
          <c:showBubbleSize val="0"/>
        </c:dLbls>
        <c:axId val="155538176"/>
        <c:axId val="155540096"/>
      </c:scatterChart>
      <c:valAx>
        <c:axId val="155538176"/>
        <c:scaling>
          <c:orientation val="minMax"/>
          <c:max val="1"/>
        </c:scaling>
        <c:delete val="0"/>
        <c:axPos val="b"/>
        <c:title>
          <c:tx>
            <c:rich>
              <a:bodyPr/>
              <a:lstStyle/>
              <a:p>
                <a:pPr>
                  <a:defRPr/>
                </a:pPr>
                <a:r>
                  <a:rPr lang="en-US"/>
                  <a:t>proportion of population</a:t>
                </a:r>
              </a:p>
            </c:rich>
          </c:tx>
          <c:overlay val="0"/>
        </c:title>
        <c:numFmt formatCode="General" sourceLinked="1"/>
        <c:majorTickMark val="out"/>
        <c:minorTickMark val="in"/>
        <c:tickLblPos val="nextTo"/>
        <c:crossAx val="155540096"/>
        <c:crosses val="autoZero"/>
        <c:crossBetween val="midCat"/>
        <c:minorUnit val="0.05"/>
      </c:valAx>
      <c:valAx>
        <c:axId val="155540096"/>
        <c:scaling>
          <c:orientation val="minMax"/>
          <c:max val="1"/>
          <c:min val="0"/>
        </c:scaling>
        <c:delete val="0"/>
        <c:axPos val="l"/>
        <c:majorGridlines/>
        <c:title>
          <c:tx>
            <c:rich>
              <a:bodyPr/>
              <a:lstStyle/>
              <a:p>
                <a:pPr>
                  <a:defRPr/>
                </a:pPr>
                <a:r>
                  <a:rPr lang="en-US"/>
                  <a:t>proportion of Income</a:t>
                </a:r>
              </a:p>
            </c:rich>
          </c:tx>
          <c:overlay val="0"/>
        </c:title>
        <c:numFmt formatCode="General" sourceLinked="1"/>
        <c:majorTickMark val="out"/>
        <c:minorTickMark val="in"/>
        <c:tickLblPos val="nextTo"/>
        <c:crossAx val="155538176"/>
        <c:crosses val="autoZero"/>
        <c:crossBetween val="midCat"/>
        <c:majorUnit val="0.2"/>
        <c:minorUnit val="0.05"/>
      </c:valAx>
    </c:plotArea>
    <c:legend>
      <c:legendPos val="r"/>
      <c:overlay val="0"/>
    </c:legend>
    <c:plotVisOnly val="1"/>
    <c:dispBlanksAs val="gap"/>
    <c:showDLblsOverMax val="0"/>
  </c:chart>
  <c:spPr>
    <a:ln>
      <a:solidFill>
        <a:sysClr val="windowText" lastClr="000000">
          <a:tint val="75000"/>
          <a:shade val="95000"/>
          <a:satMod val="105000"/>
          <a:alpha val="0"/>
        </a:sysClr>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67F9F3-E7DD-477D-AD01-3CBF644B8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15208</TotalTime>
  <Pages>136</Pages>
  <Words>34763</Words>
  <Characters>198152</Characters>
  <Application>Microsoft Office Word</Application>
  <DocSecurity>0</DocSecurity>
  <Lines>1651</Lines>
  <Paragraphs>464</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232451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384</cp:revision>
  <cp:lastPrinted>2013-08-08T19:56:00Z</cp:lastPrinted>
  <dcterms:created xsi:type="dcterms:W3CDTF">2012-02-10T18:28:00Z</dcterms:created>
  <dcterms:modified xsi:type="dcterms:W3CDTF">2014-02-19T21:02:00Z</dcterms:modified>
</cp:coreProperties>
</file>